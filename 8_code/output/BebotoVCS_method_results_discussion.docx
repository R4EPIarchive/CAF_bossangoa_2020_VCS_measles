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963CA4" w:rsidP="00963CA4" w:rsidRDefault="00963CA4" w14:paraId="323B104A" w14:textId="1EECAF91">
      <w:pPr>
        <w:pStyle w:val="Heading2"/>
        <w:rPr/>
      </w:pPr>
      <w:r w:rsidR="00963CA4">
        <w:rPr/>
        <w:t>methods</w:t>
      </w:r>
      <w:commentRangeStart w:id="1906655449"/>
      <w:commentRangeEnd w:id="1906655449"/>
      <w:r>
        <w:rPr>
          <w:rStyle w:val="CommentReference"/>
        </w:rPr>
        <w:commentReference w:id="1906655449"/>
      </w:r>
    </w:p>
    <w:p w:rsidRPr="00E60F56" w:rsidR="00E60F56" w:rsidP="00E60F56" w:rsidRDefault="00E60F56" w14:paraId="54CDB42D" w14:textId="77777777"/>
    <w:p w:rsidR="00E60F56" w:rsidP="00E60F56" w:rsidRDefault="00E60F56" w14:paraId="34A28B5E" w14:textId="3E974A83">
      <w:pPr>
        <w:pStyle w:val="Heading3"/>
      </w:pPr>
      <w:r>
        <w:t>Data management and analysis</w:t>
      </w:r>
    </w:p>
    <w:p w:rsidR="00E60F56" w:rsidP="00E60F56" w:rsidRDefault="00E60F56" w14:paraId="292816B6" w14:textId="77777777"/>
    <w:p w:rsidR="009F78F6" w:rsidP="00E60F56" w:rsidRDefault="00E60F56" w14:paraId="712F62D4" w14:textId="77777777">
      <w:pPr>
        <w:rPr>
          <w:rFonts w:cs="Arial"/>
          <w:color w:val="000000"/>
        </w:rPr>
      </w:pPr>
      <w:bookmarkStart w:name="_GoBack" w:id="0"/>
      <w:r w:rsidRPr="00BB5CBF">
        <w:rPr>
          <w:rFonts w:cs="Arial"/>
          <w:color w:val="000000"/>
        </w:rPr>
        <w:t xml:space="preserve">Data </w:t>
      </w:r>
      <w:r w:rsidR="009F78F6">
        <w:rPr>
          <w:rFonts w:cs="Arial"/>
          <w:color w:val="000000"/>
        </w:rPr>
        <w:t>was</w:t>
      </w:r>
      <w:r w:rsidRPr="00BB5CBF">
        <w:rPr>
          <w:rFonts w:cs="Arial"/>
          <w:color w:val="000000"/>
        </w:rPr>
        <w:t xml:space="preserve"> collected using Kobo Collect on Android tablets. </w:t>
      </w:r>
      <w:r w:rsidR="009F78F6">
        <w:rPr>
          <w:rFonts w:cs="Arial"/>
          <w:color w:val="000000"/>
        </w:rPr>
        <w:t>D</w:t>
      </w:r>
      <w:r w:rsidRPr="00BB5CBF">
        <w:rPr>
          <w:rFonts w:cs="Arial"/>
          <w:color w:val="000000"/>
        </w:rPr>
        <w:t xml:space="preserve">atabases </w:t>
      </w:r>
      <w:r w:rsidR="009F78F6">
        <w:rPr>
          <w:rFonts w:cs="Arial"/>
          <w:color w:val="000000"/>
        </w:rPr>
        <w:t>were</w:t>
      </w:r>
      <w:r w:rsidRPr="00BB5CBF">
        <w:rPr>
          <w:rFonts w:cs="Arial"/>
          <w:color w:val="000000"/>
        </w:rPr>
        <w:t xml:space="preserve"> automatically generated from the data entry in the tablets at the time of the interview. Data monitoring </w:t>
      </w:r>
      <w:r w:rsidR="009F78F6">
        <w:rPr>
          <w:rFonts w:cs="Arial"/>
          <w:color w:val="000000"/>
        </w:rPr>
        <w:t>was</w:t>
      </w:r>
      <w:r w:rsidRPr="00BB5CBF">
        <w:rPr>
          <w:rFonts w:cs="Arial"/>
          <w:color w:val="000000"/>
        </w:rPr>
        <w:t xml:space="preserve"> conducted to check for inconsistencies in data entry and responses. </w:t>
      </w:r>
    </w:p>
    <w:bookmarkEnd w:id="0"/>
    <w:p w:rsidRPr="00BB5CBF" w:rsidR="00E60F56" w:rsidP="00E60F56" w:rsidRDefault="00E60F56" w14:paraId="0183FC43" w14:textId="77777777">
      <w:pPr>
        <w:rPr>
          <w:rFonts w:cs="Arial"/>
          <w:i/>
          <w:iCs/>
          <w:color w:val="0000FF"/>
        </w:rPr>
      </w:pPr>
    </w:p>
    <w:p w:rsidR="00DA00E5" w:rsidP="00E60F56" w:rsidRDefault="00E60F56" w14:paraId="5EFF282E" w14:textId="764CFA2A">
      <w:pPr>
        <w:rPr>
          <w:rFonts w:cs="Arial"/>
        </w:rPr>
      </w:pPr>
      <w:r w:rsidRPr="00BB5CBF">
        <w:rPr>
          <w:rFonts w:cs="Arial"/>
        </w:rPr>
        <w:t xml:space="preserve">The main outcome of the analysis </w:t>
      </w:r>
      <w:r w:rsidR="009F78F6">
        <w:rPr>
          <w:rFonts w:cs="Arial"/>
        </w:rPr>
        <w:t xml:space="preserve">is </w:t>
      </w:r>
      <w:r w:rsidRPr="00BB5CBF">
        <w:rPr>
          <w:rFonts w:cs="Arial"/>
        </w:rPr>
        <w:t xml:space="preserve">the vaccination coverage in Béboto district among children aged 6 months to 9 years following </w:t>
      </w:r>
      <w:r w:rsidR="00DA00E5">
        <w:rPr>
          <w:rFonts w:cs="Arial"/>
        </w:rPr>
        <w:t>an MSF vaccination campaign.</w:t>
      </w:r>
      <w:r w:rsidR="00A94D54">
        <w:rPr>
          <w:rFonts w:cs="Arial"/>
        </w:rPr>
        <w:t xml:space="preserve"> </w:t>
      </w:r>
      <w:r w:rsidRPr="00DA00E5" w:rsidR="00DA00E5">
        <w:rPr>
          <w:rFonts w:cs="Arial"/>
        </w:rPr>
        <w:t xml:space="preserve">Secondary outcomes </w:t>
      </w:r>
      <w:r w:rsidR="00DA00E5">
        <w:rPr>
          <w:rFonts w:cs="Arial"/>
        </w:rPr>
        <w:t>were</w:t>
      </w:r>
      <w:r w:rsidRPr="00DA00E5" w:rsidR="00DA00E5">
        <w:rPr>
          <w:rFonts w:cs="Arial"/>
        </w:rPr>
        <w:t xml:space="preserve"> the </w:t>
      </w:r>
      <w:r w:rsidRPr="00BB5CBF" w:rsidR="00DA00E5">
        <w:rPr>
          <w:rFonts w:cs="Arial"/>
        </w:rPr>
        <w:t xml:space="preserve">vaccination coverage </w:t>
      </w:r>
      <w:r w:rsidRPr="00DA00E5" w:rsidR="00DA00E5">
        <w:rPr>
          <w:rFonts w:cs="Arial"/>
        </w:rPr>
        <w:t xml:space="preserve">of children </w:t>
      </w:r>
      <w:r w:rsidR="00DA00E5">
        <w:rPr>
          <w:rFonts w:cs="Arial"/>
        </w:rPr>
        <w:t>aged 6 months to 9 years from other vaccination activities (i.e</w:t>
      </w:r>
      <w:r w:rsidRPr="00DA00E5" w:rsidR="00DA00E5">
        <w:rPr>
          <w:rFonts w:cs="Arial"/>
        </w:rPr>
        <w:t xml:space="preserve">. routine </w:t>
      </w:r>
      <w:r w:rsidR="00DA00E5">
        <w:rPr>
          <w:rFonts w:cs="Arial"/>
        </w:rPr>
        <w:t xml:space="preserve">vaccination </w:t>
      </w:r>
      <w:r w:rsidRPr="00DA00E5" w:rsidR="00DA00E5">
        <w:rPr>
          <w:rFonts w:cs="Arial"/>
        </w:rPr>
        <w:t xml:space="preserve">and </w:t>
      </w:r>
      <w:r w:rsidR="00DA00E5">
        <w:rPr>
          <w:rFonts w:cs="Arial"/>
        </w:rPr>
        <w:t>supplementary vaccination activity</w:t>
      </w:r>
      <w:r w:rsidRPr="00DA00E5" w:rsidR="00DA00E5">
        <w:rPr>
          <w:rFonts w:cs="Arial"/>
        </w:rPr>
        <w:t>),</w:t>
      </w:r>
      <w:r w:rsidR="00D94294">
        <w:rPr>
          <w:rFonts w:cs="Arial"/>
        </w:rPr>
        <w:t xml:space="preserve"> and the reasons for non-vaccination. </w:t>
      </w:r>
    </w:p>
    <w:p w:rsidR="009F78F6" w:rsidP="00E60F56" w:rsidRDefault="009F78F6" w14:paraId="4E5AEF45" w14:textId="77777777">
      <w:pPr>
        <w:rPr>
          <w:rFonts w:cs="Arial"/>
        </w:rPr>
      </w:pPr>
    </w:p>
    <w:p w:rsidR="000F4BE1" w:rsidP="004152EB" w:rsidRDefault="009F78F6" w14:paraId="7A686511" w14:textId="521892B1">
      <w:r w:rsidRPr="02191C6D" w:rsidR="009F78F6">
        <w:rPr>
          <w:rFonts w:cs="Arial"/>
          <w:color w:val="000000" w:themeColor="text1" w:themeTint="FF" w:themeShade="FF"/>
        </w:rPr>
        <w:t>Data cleaning and analysis w</w:t>
      </w:r>
      <w:r w:rsidRPr="02191C6D" w:rsidR="0D4F991B">
        <w:rPr>
          <w:rFonts w:cs="Arial"/>
          <w:color w:val="000000" w:themeColor="text1" w:themeTint="FF" w:themeShade="FF"/>
        </w:rPr>
        <w:t>ere</w:t>
      </w:r>
      <w:r w:rsidRPr="02191C6D" w:rsidR="009F78F6">
        <w:rPr>
          <w:rFonts w:cs="Arial"/>
          <w:color w:val="000000" w:themeColor="text1" w:themeTint="FF" w:themeShade="FF"/>
        </w:rPr>
        <w:t xml:space="preserve"> conducted using R 3.6.2 (2019-12-12</w:t>
      </w:r>
      <w:commentRangeStart w:id="1331965673"/>
      <w:r w:rsidRPr="02191C6D" w:rsidR="009F78F6">
        <w:rPr>
          <w:rFonts w:cs="Arial"/>
          <w:color w:val="000000" w:themeColor="text1" w:themeTint="FF" w:themeShade="FF"/>
        </w:rPr>
        <w:t>).</w:t>
      </w:r>
      <w:commentRangeEnd w:id="1331965673"/>
      <w:r>
        <w:rPr>
          <w:rStyle w:val="CommentReference"/>
        </w:rPr>
        <w:commentReference w:id="1331965673"/>
      </w:r>
      <w:r w:rsidR="004152EB">
        <w:rPr/>
        <w:t xml:space="preserve"> </w:t>
      </w:r>
      <w:commentRangeStart w:id="1320971958"/>
      <w:commentRangeStart w:id="767172741"/>
      <w:r w:rsidR="000F4BE1">
        <w:rPr/>
        <w:t>One cluster was excluded</w:t>
      </w:r>
      <w:r w:rsidR="00160682">
        <w:rPr/>
        <w:t xml:space="preserve"> </w:t>
      </w:r>
      <w:r w:rsidR="00C114B6">
        <w:rPr/>
        <w:t xml:space="preserve">from analysis. This was because </w:t>
      </w:r>
      <w:r w:rsidR="00F16633">
        <w:rPr/>
        <w:t xml:space="preserve">the </w:t>
      </w:r>
      <w:r w:rsidR="00C114B6">
        <w:rPr/>
        <w:t xml:space="preserve">selected </w:t>
      </w:r>
      <w:r w:rsidR="00F16633">
        <w:rPr/>
        <w:t>cluster was a no</w:t>
      </w:r>
      <w:r w:rsidR="00C114B6">
        <w:rPr/>
        <w:t xml:space="preserve">madic village, but when </w:t>
      </w:r>
      <w:r w:rsidR="00D95357">
        <w:rPr/>
        <w:t>the team</w:t>
      </w:r>
      <w:r w:rsidR="00C114B6">
        <w:rPr/>
        <w:t xml:space="preserve"> arrived the village </w:t>
      </w:r>
      <w:r w:rsidR="00F16633">
        <w:rPr/>
        <w:t xml:space="preserve">had moved on; </w:t>
      </w:r>
      <w:r w:rsidR="00D95357">
        <w:rPr/>
        <w:t>the team</w:t>
      </w:r>
      <w:r w:rsidR="00F16633">
        <w:rPr/>
        <w:t xml:space="preserve"> </w:t>
      </w:r>
      <w:r w:rsidR="00D95357">
        <w:rPr/>
        <w:t xml:space="preserve">therefore </w:t>
      </w:r>
      <w:r w:rsidR="00F16633">
        <w:rPr/>
        <w:t xml:space="preserve">selected a nearby nomadic village </w:t>
      </w:r>
      <w:r w:rsidR="00E60D27">
        <w:rPr/>
        <w:t xml:space="preserve">as a replacement </w:t>
      </w:r>
      <w:r w:rsidR="00F16633">
        <w:rPr/>
        <w:t xml:space="preserve">but </w:t>
      </w:r>
      <w:r w:rsidR="00D95357">
        <w:rPr/>
        <w:t xml:space="preserve">still </w:t>
      </w:r>
      <w:r w:rsidR="00F16633">
        <w:rPr/>
        <w:t>weren’t able to complete the 10 interviews required for one cluster</w:t>
      </w:r>
      <w:r w:rsidR="00D95357">
        <w:rPr/>
        <w:t xml:space="preserve">. They </w:t>
      </w:r>
      <w:r w:rsidR="00F16633">
        <w:rPr/>
        <w:t>continued to another nearby (non-nomadic) village</w:t>
      </w:r>
      <w:r w:rsidR="00F16633">
        <w:rPr/>
        <w:t xml:space="preserve"> to finish the cluster. </w:t>
      </w:r>
      <w:r w:rsidR="00D95357">
        <w:rPr/>
        <w:t>Of note</w:t>
      </w:r>
      <w:r w:rsidR="00F16633">
        <w:rPr/>
        <w:t>,</w:t>
      </w:r>
      <w:r w:rsidR="00D95357">
        <w:rPr/>
        <w:t xml:space="preserve"> in the initial cluster calculations before the survey</w:t>
      </w:r>
      <w:r w:rsidR="00046D91">
        <w:rPr/>
        <w:t xml:space="preserve"> began</w:t>
      </w:r>
      <w:r w:rsidR="00D95357">
        <w:rPr/>
        <w:t xml:space="preserve">, </w:t>
      </w:r>
      <w:r w:rsidR="00F16633">
        <w:rPr/>
        <w:t>buffer</w:t>
      </w:r>
      <w:r w:rsidR="00D95357">
        <w:rPr/>
        <w:t xml:space="preserve">s were </w:t>
      </w:r>
      <w:r w:rsidR="00457A20">
        <w:rPr/>
        <w:t xml:space="preserve">added </w:t>
      </w:r>
      <w:r w:rsidR="00F16633">
        <w:rPr/>
        <w:t>to account</w:t>
      </w:r>
      <w:r w:rsidR="00457A20">
        <w:rPr/>
        <w:t xml:space="preserve"> for possible access issues. </w:t>
      </w:r>
      <w:r w:rsidR="00046D91">
        <w:rPr/>
        <w:t>T</w:t>
      </w:r>
      <w:r w:rsidR="00457A20">
        <w:rPr/>
        <w:t>herefore</w:t>
      </w:r>
      <w:r w:rsidR="00046D91">
        <w:rPr/>
        <w:t>,</w:t>
      </w:r>
      <w:r w:rsidR="00457A20">
        <w:rPr/>
        <w:t xml:space="preserve"> </w:t>
      </w:r>
      <w:r w:rsidR="00046D91">
        <w:rPr/>
        <w:t xml:space="preserve">this team </w:t>
      </w:r>
      <w:r w:rsidR="00457A20">
        <w:rPr/>
        <w:t xml:space="preserve">did not need </w:t>
      </w:r>
      <w:r w:rsidR="00C272C9">
        <w:rPr/>
        <w:t>to replace the cluster</w:t>
      </w:r>
      <w:r w:rsidR="00457A20">
        <w:rPr/>
        <w:t xml:space="preserve">. It was decided to drop this cluster for </w:t>
      </w:r>
      <w:r w:rsidR="009A48AD">
        <w:rPr/>
        <w:t xml:space="preserve">simplicity and to follow </w:t>
      </w:r>
      <w:r w:rsidR="00046D91">
        <w:rPr/>
        <w:t>steps outlined in the</w:t>
      </w:r>
      <w:r w:rsidR="009A48AD">
        <w:rPr/>
        <w:t xml:space="preserve"> protocol </w:t>
      </w:r>
      <w:r w:rsidR="00046D91">
        <w:rPr/>
        <w:t>regarding</w:t>
      </w:r>
      <w:r w:rsidR="009A48AD">
        <w:rPr/>
        <w:t xml:space="preserve"> what to do in case of </w:t>
      </w:r>
      <w:r w:rsidR="00046D91">
        <w:rPr/>
        <w:t>an inaccessible cluster</w:t>
      </w:r>
      <w:r w:rsidR="009A48AD">
        <w:rPr/>
        <w:t xml:space="preserve">. </w:t>
      </w:r>
      <w:commentRangeEnd w:id="1320971958"/>
      <w:r>
        <w:rPr>
          <w:rStyle w:val="CommentReference"/>
        </w:rPr>
        <w:commentReference w:id="1320971958"/>
      </w:r>
      <w:commentRangeEnd w:id="767172741"/>
      <w:r>
        <w:rPr>
          <w:rStyle w:val="CommentReference"/>
        </w:rPr>
        <w:commentReference w:id="767172741"/>
      </w:r>
    </w:p>
    <w:p w:rsidR="000F4BE1" w:rsidP="004152EB" w:rsidRDefault="000F4BE1" w14:paraId="11FA4360" w14:textId="77777777"/>
    <w:p w:rsidR="0082302C" w:rsidP="004152EB" w:rsidRDefault="004152EB" w14:paraId="4EBE5394" w14:textId="3FA00EE6">
      <w:commentRangeStart w:id="531069444"/>
      <w:r w:rsidR="004152EB">
        <w:rPr/>
        <w:t xml:space="preserve">Survey weights were calculated by multiplying </w:t>
      </w:r>
      <w:r w:rsidR="004152EB">
        <w:rPr/>
        <w:t>the inverse chanc</w:t>
      </w:r>
      <w:r w:rsidR="004152EB">
        <w:rPr/>
        <w:t xml:space="preserve">es of a cluster being selected within the district by the </w:t>
      </w:r>
      <w:r w:rsidR="004152EB">
        <w:rPr/>
        <w:t xml:space="preserve">inverse </w:t>
      </w:r>
      <w:r w:rsidR="004152EB">
        <w:rPr/>
        <w:t>chances of a</w:t>
      </w:r>
      <w:r w:rsidR="004152EB">
        <w:rPr/>
        <w:t xml:space="preserve"> household </w:t>
      </w:r>
      <w:r w:rsidR="004152EB">
        <w:rPr/>
        <w:t>being selected within a cluster</w:t>
      </w:r>
      <w:r w:rsidR="004152EB">
        <w:rPr/>
        <w:t>.</w:t>
      </w:r>
      <w:r w:rsidR="00A178AF">
        <w:rPr/>
        <w:t xml:space="preserve"> </w:t>
      </w:r>
      <w:commentRangeEnd w:id="531069444"/>
      <w:r>
        <w:rPr>
          <w:rStyle w:val="CommentReference"/>
        </w:rPr>
        <w:commentReference w:id="531069444"/>
      </w:r>
    </w:p>
    <w:p w:rsidR="0082302C" w:rsidP="004152EB" w:rsidRDefault="0082302C" w14:paraId="6BEBB582" w14:textId="77777777"/>
    <w:p w:rsidR="001B3281" w:rsidP="004152EB" w:rsidRDefault="0075558D" w14:paraId="0BDF05D4" w14:textId="23C556FC">
      <w:r w:rsidR="0075558D">
        <w:rPr/>
        <w:t>Only households with chil</w:t>
      </w:r>
      <w:r w:rsidR="00E60D27">
        <w:rPr/>
        <w:t xml:space="preserve">dren of eligible age (6 months to </w:t>
      </w:r>
      <w:r w:rsidR="0075558D">
        <w:rPr/>
        <w:t xml:space="preserve">9 years) were included in the analysis. </w:t>
      </w:r>
      <w:r w:rsidR="0094232A">
        <w:rPr/>
        <w:t>The study population</w:t>
      </w:r>
      <w:r w:rsidR="003D0C9C">
        <w:rPr/>
        <w:t>’</w:t>
      </w:r>
      <w:r w:rsidR="0094232A">
        <w:rPr/>
        <w:t>s age and sex distribution</w:t>
      </w:r>
      <w:r w:rsidR="003D0C9C">
        <w:rPr/>
        <w:t xml:space="preserve"> were described, and weighted coverage estimates for MSF mass</w:t>
      </w:r>
      <w:r w:rsidR="0094232A">
        <w:rPr/>
        <w:t xml:space="preserve"> vaccination, routine vaccination, SIA vaccination</w:t>
      </w:r>
      <w:r w:rsidR="003D0C9C">
        <w:rPr/>
        <w:t xml:space="preserve"> </w:t>
      </w:r>
      <w:proofErr w:type="gramStart"/>
      <w:r w:rsidR="003D0C9C">
        <w:rPr/>
        <w:t>were</w:t>
      </w:r>
      <w:proofErr w:type="gramEnd"/>
      <w:r w:rsidR="003D0C9C">
        <w:rPr/>
        <w:t xml:space="preserve"> calculated</w:t>
      </w:r>
      <w:commentRangeStart w:id="849911263"/>
      <w:r w:rsidR="003D0C9C">
        <w:rPr/>
        <w:t>.</w:t>
      </w:r>
      <w:commentRangeEnd w:id="849911263"/>
      <w:r>
        <w:rPr>
          <w:rStyle w:val="CommentReference"/>
        </w:rPr>
        <w:commentReference w:id="849911263"/>
      </w:r>
      <w:r w:rsidR="003D0C9C">
        <w:rPr/>
        <w:t xml:space="preserve"> </w:t>
      </w:r>
      <w:r w:rsidR="004733C8">
        <w:rPr/>
        <w:t>Reasons for non-vaccination</w:t>
      </w:r>
      <w:r w:rsidR="004733C8">
        <w:rPr/>
        <w:t xml:space="preserve"> </w:t>
      </w:r>
      <w:r w:rsidR="00B03856">
        <w:rPr/>
        <w:t>were described. Reasons that were classified as “other” with</w:t>
      </w:r>
      <w:r w:rsidR="00E60D27">
        <w:rPr/>
        <w:t xml:space="preserve"> a</w:t>
      </w:r>
      <w:r w:rsidR="00B03856">
        <w:rPr/>
        <w:t xml:space="preserve"> free text option were reclassified into new categories based on theme. The </w:t>
      </w:r>
      <w:r w:rsidR="004733C8">
        <w:rPr/>
        <w:t xml:space="preserve">number </w:t>
      </w:r>
      <w:r w:rsidR="00B03856">
        <w:rPr/>
        <w:t xml:space="preserve">of children with a previous </w:t>
      </w:r>
      <w:proofErr w:type="spellStart"/>
      <w:r w:rsidR="00B03856">
        <w:rPr/>
        <w:t>previous</w:t>
      </w:r>
      <w:proofErr w:type="spellEnd"/>
      <w:r w:rsidR="00B03856">
        <w:rPr/>
        <w:t xml:space="preserve"> </w:t>
      </w:r>
      <w:r w:rsidR="004733C8">
        <w:rPr/>
        <w:t xml:space="preserve">measles </w:t>
      </w:r>
      <w:r w:rsidR="00B03856">
        <w:rPr/>
        <w:t xml:space="preserve">diagnosis </w:t>
      </w:r>
      <w:r w:rsidR="004733C8">
        <w:rPr/>
        <w:t xml:space="preserve">were </w:t>
      </w:r>
      <w:r w:rsidR="00E60D27">
        <w:rPr/>
        <w:t xml:space="preserve">also </w:t>
      </w:r>
      <w:r w:rsidR="004733C8">
        <w:rPr/>
        <w:t>described.</w:t>
      </w:r>
    </w:p>
    <w:p w:rsidR="004733C8" w:rsidP="004152EB" w:rsidRDefault="004733C8" w14:paraId="40D7ED97" w14:textId="77777777"/>
    <w:p w:rsidR="0094232A" w:rsidP="004152EB" w:rsidRDefault="001B3281" w14:paraId="3200EED4" w14:textId="4BAD456A">
      <w:r>
        <w:t>O</w:t>
      </w:r>
      <w:r w:rsidR="003D0C9C">
        <w:t xml:space="preserve">verall vaccination coverage </w:t>
      </w:r>
      <w:r>
        <w:t xml:space="preserve">was calculated by combining all three vaccination opportunities into one variable. Immunity for the population was calculated by combining children who had either </w:t>
      </w:r>
      <w:r w:rsidR="00E60D27">
        <w:t xml:space="preserve">already </w:t>
      </w:r>
      <w:r>
        <w:t xml:space="preserve">been vaccinated or </w:t>
      </w:r>
      <w:r w:rsidR="00E60D27">
        <w:t xml:space="preserve">had been </w:t>
      </w:r>
      <w:r>
        <w:t>previously diagnosed with meas</w:t>
      </w:r>
      <w:r w:rsidR="00E60D27">
        <w:t>les</w:t>
      </w:r>
      <w:r>
        <w:t xml:space="preserve">. </w:t>
      </w:r>
    </w:p>
    <w:p w:rsidRPr="004152EB" w:rsidR="009F78F6" w:rsidP="00E60F56" w:rsidRDefault="009F78F6" w14:paraId="119A057B" w14:textId="526C021E">
      <w:pPr>
        <w:rPr>
          <w:rFonts w:cs="Arial"/>
          <w:color w:val="000000"/>
        </w:rPr>
      </w:pPr>
    </w:p>
    <w:p w:rsidRPr="00963CA4" w:rsidR="00963CA4" w:rsidP="00E60F56" w:rsidRDefault="00963CA4" w14:paraId="7918087E" w14:textId="77777777">
      <w:pPr>
        <w:ind w:left="360"/>
      </w:pPr>
    </w:p>
    <w:p w:rsidRPr="00BB5CBF" w:rsidR="00E76082" w:rsidP="00396006" w:rsidRDefault="00E76082" w14:paraId="64890853" w14:textId="77777777">
      <w:pPr>
        <w:pStyle w:val="Heading2"/>
      </w:pPr>
      <w:r w:rsidRPr="00BB5CBF">
        <w:t>RESULTS</w:t>
      </w:r>
    </w:p>
    <w:p w:rsidRPr="00BB5CBF" w:rsidR="00E76082" w:rsidP="00E76082" w:rsidRDefault="00E76082" w14:paraId="781155CE" w14:textId="77777777">
      <w:pPr>
        <w:rPr>
          <w:rFonts w:cs="Arial"/>
        </w:rPr>
      </w:pPr>
    </w:p>
    <w:p w:rsidRPr="00BB5CBF" w:rsidR="00E76082" w:rsidP="00396006" w:rsidRDefault="00E76082" w14:paraId="4C15B121" w14:textId="77777777">
      <w:pPr>
        <w:pStyle w:val="Heading3"/>
        <w:numPr>
          <w:ilvl w:val="1"/>
          <w:numId w:val="3"/>
        </w:numPr>
        <w:rPr/>
      </w:pPr>
      <w:commentRangeStart w:id="1"/>
      <w:commentRangeStart w:id="121030541"/>
      <w:r w:rsidR="00E76082">
        <w:rPr/>
        <w:t>Study Sample</w:t>
      </w:r>
      <w:commentRangeEnd w:id="1"/>
      <w:r>
        <w:rPr>
          <w:rStyle w:val="CommentReference"/>
        </w:rPr>
        <w:commentReference w:id="1"/>
      </w:r>
      <w:commentRangeEnd w:id="121030541"/>
      <w:r>
        <w:rPr>
          <w:rStyle w:val="CommentReference"/>
        </w:rPr>
        <w:commentReference w:id="121030541"/>
      </w:r>
    </w:p>
    <w:p w:rsidRPr="00BB5CBF" w:rsidR="00E76082" w:rsidP="00E76082" w:rsidRDefault="00E76082" w14:paraId="77390B0A" w14:textId="77777777">
      <w:pPr>
        <w:rPr>
          <w:rFonts w:cs="Arial"/>
        </w:rPr>
      </w:pPr>
    </w:p>
    <w:p w:rsidRPr="00BB5CBF" w:rsidR="00E76082" w:rsidP="00E76082" w:rsidRDefault="00E76082" w14:paraId="6269667B" w14:textId="77777777">
      <w:pPr>
        <w:rPr>
          <w:rFonts w:cs="Arial"/>
        </w:rPr>
      </w:pPr>
      <w:r w:rsidRPr="02191C6D" w:rsidR="00E76082">
        <w:rPr>
          <w:rFonts w:cs="Arial"/>
        </w:rPr>
        <w:t xml:space="preserve">In total, teams </w:t>
      </w:r>
      <w:commentRangeStart w:id="2"/>
      <w:commentRangeStart w:id="1274381218"/>
      <w:r w:rsidRPr="02191C6D" w:rsidR="00E76082">
        <w:rPr>
          <w:rFonts w:cs="Arial"/>
        </w:rPr>
        <w:t xml:space="preserve">visited </w:t>
      </w:r>
      <w:commentRangeEnd w:id="2"/>
      <w:r>
        <w:rPr>
          <w:rStyle w:val="CommentReference"/>
        </w:rPr>
        <w:commentReference w:id="2"/>
      </w:r>
      <w:commentRangeEnd w:id="1274381218"/>
      <w:r>
        <w:rPr>
          <w:rStyle w:val="CommentReference"/>
        </w:rPr>
        <w:commentReference w:id="1274381218"/>
      </w:r>
      <w:r w:rsidRPr="02191C6D" w:rsidR="00E76082">
        <w:rPr>
          <w:rFonts w:cs="Arial"/>
        </w:rPr>
        <w:t xml:space="preserve">448 households in the 13 health zones of </w:t>
      </w:r>
      <w:proofErr w:type="spellStart"/>
      <w:r w:rsidRPr="02191C6D" w:rsidR="00E76082">
        <w:rPr>
          <w:rFonts w:cs="Arial"/>
        </w:rPr>
        <w:t>Béboto</w:t>
      </w:r>
      <w:proofErr w:type="spellEnd"/>
      <w:r w:rsidRPr="02191C6D" w:rsidR="00E76082">
        <w:rPr>
          <w:rFonts w:cs="Arial"/>
        </w:rPr>
        <w:t xml:space="preserve"> district. Of those households, 48 (10.7%) required a second visit, either because the household was empty (n = 17, 3.8%), or there was no adult present who could consent to the interview (n = 31, 6.9%). In </w:t>
      </w:r>
      <w:r w:rsidRPr="02191C6D" w:rsidR="00E76082">
        <w:rPr>
          <w:rFonts w:cs="Arial"/>
        </w:rPr>
        <w:t>either case, teams returned later in the day to these households. Of households visited a second time, 8 (16.7%) were still empty and 19 (40.0%) still had no one who could consent.</w:t>
      </w:r>
      <w:commentRangeStart w:id="3"/>
      <w:commentRangeStart w:id="4"/>
      <w:commentRangeEnd w:id="3"/>
      <w:r>
        <w:rPr>
          <w:rStyle w:val="CommentReference"/>
        </w:rPr>
        <w:commentReference w:id="3"/>
      </w:r>
      <w:commentRangeEnd w:id="4"/>
      <w:r>
        <w:rPr>
          <w:rStyle w:val="CommentReference"/>
        </w:rPr>
        <w:commentReference w:id="4"/>
      </w:r>
      <w:commentRangeStart w:id="391922409"/>
      <w:commentRangeEnd w:id="391922409"/>
      <w:r>
        <w:rPr>
          <w:rStyle w:val="CommentReference"/>
        </w:rPr>
        <w:commentReference w:id="391922409"/>
      </w:r>
      <w:commentRangeStart w:id="1845304787"/>
      <w:commentRangeEnd w:id="1845304787"/>
      <w:r>
        <w:rPr>
          <w:rStyle w:val="CommentReference"/>
        </w:rPr>
        <w:commentReference w:id="1845304787"/>
      </w:r>
    </w:p>
    <w:p w:rsidRPr="00BB5CBF" w:rsidR="00E76082" w:rsidP="00E76082" w:rsidRDefault="00E76082" w14:paraId="008D7399" w14:textId="77777777">
      <w:pPr>
        <w:rPr>
          <w:rFonts w:cs="Arial"/>
        </w:rPr>
      </w:pPr>
    </w:p>
    <w:p w:rsidRPr="00BB5CBF" w:rsidR="00E76082" w:rsidP="00E76082" w:rsidRDefault="00E76082" w14:paraId="4D98722C" w14:textId="77777777">
      <w:pPr>
        <w:rPr>
          <w:rFonts w:cs="Arial"/>
        </w:rPr>
      </w:pPr>
      <w:r w:rsidRPr="00BB5CBF">
        <w:rPr>
          <w:rFonts w:cs="Arial"/>
        </w:rPr>
        <w:t>Only one household di</w:t>
      </w:r>
      <w:r>
        <w:rPr>
          <w:rFonts w:cs="Arial"/>
        </w:rPr>
        <w:t xml:space="preserve">d not consent to be interviewed </w:t>
      </w:r>
      <w:r w:rsidRPr="00BB5CBF">
        <w:rPr>
          <w:rFonts w:cs="Arial"/>
        </w:rPr>
        <w:t xml:space="preserve">because the head of household was absent. In addition, </w:t>
      </w:r>
      <w:r>
        <w:rPr>
          <w:rFonts w:cs="Arial"/>
        </w:rPr>
        <w:t>75 (16.7%)</w:t>
      </w:r>
      <w:r w:rsidRPr="00BB5CBF">
        <w:rPr>
          <w:rFonts w:cs="Arial"/>
        </w:rPr>
        <w:t xml:space="preserve"> households visited were not interviewed because they did not have any</w:t>
      </w:r>
      <w:r>
        <w:rPr>
          <w:rFonts w:cs="Arial"/>
        </w:rPr>
        <w:t xml:space="preserve"> children of eligible age (6 months to 9 years). </w:t>
      </w:r>
    </w:p>
    <w:p w:rsidRPr="00BB5CBF" w:rsidR="00E76082" w:rsidP="00E76082" w:rsidRDefault="00E76082" w14:paraId="6C60E7A9" w14:textId="77777777">
      <w:pPr>
        <w:rPr>
          <w:rFonts w:cs="Arial"/>
        </w:rPr>
      </w:pPr>
    </w:p>
    <w:p w:rsidR="00E76082" w:rsidP="00E76082" w:rsidRDefault="00E76082" w14:paraId="5CA4365A" w14:textId="7FA96DB8">
      <w:pPr>
        <w:rPr>
          <w:rFonts w:cs="Arial"/>
        </w:rPr>
      </w:pPr>
      <w:r w:rsidRPr="00BB5CBF">
        <w:rPr>
          <w:rFonts w:cs="Arial"/>
        </w:rPr>
        <w:t>In total, teams completed intervie</w:t>
      </w:r>
      <w:r w:rsidR="00ED5955">
        <w:rPr>
          <w:rFonts w:cs="Arial"/>
        </w:rPr>
        <w:t>ws with 321 households of the 438</w:t>
      </w:r>
      <w:r w:rsidRPr="00BB5CBF">
        <w:rPr>
          <w:rFonts w:cs="Arial"/>
        </w:rPr>
        <w:t xml:space="preserve"> households visited</w:t>
      </w:r>
      <w:r w:rsidR="00ED5955">
        <w:rPr>
          <w:rFonts w:cs="Arial"/>
        </w:rPr>
        <w:t>, giving a response rate of 73.2</w:t>
      </w:r>
      <w:r w:rsidRPr="00BB5CBF">
        <w:rPr>
          <w:rFonts w:cs="Arial"/>
        </w:rPr>
        <w:t xml:space="preserve">%. </w:t>
      </w:r>
    </w:p>
    <w:p w:rsidR="003E3D2C" w:rsidP="003E3D2C" w:rsidRDefault="003E3D2C" w14:paraId="7AD9068B" w14:textId="77777777">
      <w:pPr>
        <w:rPr>
          <w:rFonts w:cs="Arial"/>
        </w:rPr>
      </w:pPr>
    </w:p>
    <w:p w:rsidR="008E5F24" w:rsidP="00E76082" w:rsidRDefault="002D6C9B" w14:paraId="6B3CD538" w14:textId="3766EB40">
      <w:pPr>
        <w:rPr>
          <w:rFonts w:cs="Arial"/>
        </w:rPr>
      </w:pPr>
      <w:r>
        <w:rPr>
          <w:rFonts w:cs="Arial"/>
        </w:rPr>
        <w:t xml:space="preserve">Data </w:t>
      </w:r>
      <w:r w:rsidRPr="002D6C9B">
        <w:rPr>
          <w:rFonts w:cs="Arial"/>
        </w:rPr>
        <w:t xml:space="preserve">for </w:t>
      </w:r>
      <w:r w:rsidRPr="002D6C9B">
        <w:rPr>
          <w:rFonts w:cs="Arial"/>
          <w:highlight w:val="yellow"/>
        </w:rPr>
        <w:t>table #</w:t>
      </w:r>
      <w:r>
        <w:rPr>
          <w:rFonts w:cs="Arial"/>
        </w:rPr>
        <w:t xml:space="preserve"> below </w:t>
      </w:r>
      <w:r w:rsidR="003E3D2C">
        <w:rPr>
          <w:rFonts w:cs="Arial"/>
        </w:rPr>
        <w:t xml:space="preserve">was obtained from a mixture of paper forms and electronic data collection. </w:t>
      </w:r>
      <w:r w:rsidR="00E60D27">
        <w:rPr>
          <w:rFonts w:cs="Arial"/>
        </w:rPr>
        <w:t>However, t</w:t>
      </w:r>
      <w:r w:rsidR="003E3D2C">
        <w:rPr>
          <w:rFonts w:cs="Arial"/>
        </w:rPr>
        <w:t xml:space="preserve">his resulted in </w:t>
      </w:r>
      <w:r w:rsidR="005816CA">
        <w:rPr>
          <w:rFonts w:cs="Arial"/>
        </w:rPr>
        <w:t>a discrepancy</w:t>
      </w:r>
      <w:r w:rsidR="008E5F24">
        <w:rPr>
          <w:rFonts w:cs="Arial"/>
        </w:rPr>
        <w:t>:</w:t>
      </w:r>
      <w:r w:rsidR="005816CA">
        <w:rPr>
          <w:rFonts w:cs="Arial"/>
        </w:rPr>
        <w:t xml:space="preserve"> </w:t>
      </w:r>
      <w:r w:rsidR="008E5F24">
        <w:rPr>
          <w:rFonts w:cs="Arial"/>
        </w:rPr>
        <w:t xml:space="preserve">there are 14 </w:t>
      </w:r>
      <w:r w:rsidR="005816CA">
        <w:rPr>
          <w:rFonts w:cs="Arial"/>
        </w:rPr>
        <w:t>household</w:t>
      </w:r>
      <w:r w:rsidR="00E60D27">
        <w:rPr>
          <w:rFonts w:cs="Arial"/>
        </w:rPr>
        <w:t xml:space="preserve">s </w:t>
      </w:r>
      <w:r w:rsidR="005816CA">
        <w:rPr>
          <w:rFonts w:cs="Arial"/>
        </w:rPr>
        <w:t>included in the total number of households visited</w:t>
      </w:r>
      <w:r w:rsidR="00E60D27">
        <w:rPr>
          <w:rFonts w:cs="Arial"/>
        </w:rPr>
        <w:t xml:space="preserve"> that </w:t>
      </w:r>
      <w:r w:rsidR="005816CA">
        <w:rPr>
          <w:rFonts w:cs="Arial"/>
        </w:rPr>
        <w:t>are missing from the exclusions</w:t>
      </w:r>
      <w:r w:rsidR="002628BF">
        <w:rPr>
          <w:rFonts w:cs="Arial"/>
        </w:rPr>
        <w:t xml:space="preserve">. </w:t>
      </w:r>
      <w:r w:rsidR="005816CA">
        <w:rPr>
          <w:rFonts w:cs="Arial"/>
        </w:rPr>
        <w:t xml:space="preserve">This means that the sum of </w:t>
      </w:r>
      <w:r w:rsidR="002628BF">
        <w:rPr>
          <w:rFonts w:cs="Arial"/>
        </w:rPr>
        <w:t xml:space="preserve">households interviewed plus the sum of </w:t>
      </w:r>
      <w:r w:rsidR="005816CA">
        <w:rPr>
          <w:rFonts w:cs="Arial"/>
        </w:rPr>
        <w:t xml:space="preserve">all exclusions does not equal the total households visited. </w:t>
      </w:r>
    </w:p>
    <w:p w:rsidR="008E5F24" w:rsidP="00E76082" w:rsidRDefault="008E5F24" w14:paraId="20B01810" w14:textId="77777777">
      <w:pPr>
        <w:rPr>
          <w:rFonts w:cs="Arial"/>
        </w:rPr>
      </w:pPr>
    </w:p>
    <w:p w:rsidR="003E3D2C" w:rsidP="00E76082" w:rsidRDefault="005816CA" w14:paraId="12AFE39E" w14:textId="0B748C3C">
      <w:pPr>
        <w:rPr>
          <w:rFonts w:cs="Arial"/>
        </w:rPr>
      </w:pPr>
      <w:commentRangeStart w:id="5"/>
      <w:commentRangeStart w:id="1917676616"/>
      <w:r w:rsidRPr="02191C6D" w:rsidR="005816CA">
        <w:rPr>
          <w:rFonts w:cs="Arial"/>
        </w:rPr>
        <w:t xml:space="preserve">One </w:t>
      </w:r>
      <w:commentRangeEnd w:id="5"/>
      <w:r>
        <w:rPr>
          <w:rStyle w:val="CommentReference"/>
        </w:rPr>
        <w:commentReference w:id="5"/>
      </w:r>
      <w:commentRangeEnd w:id="1917676616"/>
      <w:r>
        <w:rPr>
          <w:rStyle w:val="CommentReference"/>
        </w:rPr>
        <w:commentReference w:id="1917676616"/>
      </w:r>
      <w:r w:rsidRPr="02191C6D" w:rsidR="006859D0">
        <w:rPr>
          <w:rFonts w:cs="Arial"/>
        </w:rPr>
        <w:t xml:space="preserve">possible reason for this is </w:t>
      </w:r>
      <w:r w:rsidRPr="02191C6D" w:rsidR="005816CA">
        <w:rPr>
          <w:rFonts w:cs="Arial"/>
        </w:rPr>
        <w:t xml:space="preserve">data entry error. </w:t>
      </w:r>
      <w:r w:rsidRPr="02191C6D" w:rsidR="00C148C3">
        <w:rPr>
          <w:rFonts w:cs="Arial"/>
        </w:rPr>
        <w:t>During the survey, it was noticed tha</w:t>
      </w:r>
      <w:r w:rsidRPr="02191C6D" w:rsidR="00CB7EFD">
        <w:rPr>
          <w:rFonts w:cs="Arial"/>
        </w:rPr>
        <w:t xml:space="preserve">t teams </w:t>
      </w:r>
      <w:r w:rsidRPr="02191C6D" w:rsidR="00C148C3">
        <w:rPr>
          <w:rFonts w:cs="Arial"/>
        </w:rPr>
        <w:t xml:space="preserve">did not always enter </w:t>
      </w:r>
      <w:r w:rsidRPr="02191C6D" w:rsidR="00CB7EFD">
        <w:rPr>
          <w:rFonts w:cs="Arial"/>
        </w:rPr>
        <w:t xml:space="preserve">data into the tablet when they encountered a house that they would not interview. </w:t>
      </w:r>
      <w:proofErr w:type="gramStart"/>
      <w:r w:rsidRPr="02191C6D" w:rsidR="00C148C3">
        <w:rPr>
          <w:rFonts w:cs="Arial"/>
        </w:rPr>
        <w:t>So</w:t>
      </w:r>
      <w:proofErr w:type="gramEnd"/>
      <w:r w:rsidRPr="02191C6D" w:rsidR="00C148C3">
        <w:rPr>
          <w:rFonts w:cs="Arial"/>
        </w:rPr>
        <w:t xml:space="preserve"> it’s</w:t>
      </w:r>
      <w:r w:rsidRPr="02191C6D" w:rsidR="00CB7EFD">
        <w:rPr>
          <w:rFonts w:cs="Arial"/>
        </w:rPr>
        <w:t xml:space="preserve"> possible that </w:t>
      </w:r>
      <w:r w:rsidRPr="02191C6D" w:rsidR="00C148C3">
        <w:rPr>
          <w:rFonts w:cs="Arial"/>
        </w:rPr>
        <w:t xml:space="preserve">occasionally, </w:t>
      </w:r>
      <w:r w:rsidRPr="02191C6D" w:rsidR="00CB7EFD">
        <w:rPr>
          <w:rFonts w:cs="Arial"/>
        </w:rPr>
        <w:t xml:space="preserve">when teams encountered households without any children aged 6 months to 9 years, </w:t>
      </w:r>
      <w:r w:rsidRPr="02191C6D" w:rsidR="00C148C3">
        <w:rPr>
          <w:rFonts w:cs="Arial"/>
        </w:rPr>
        <w:t>they</w:t>
      </w:r>
      <w:r w:rsidRPr="02191C6D" w:rsidR="00CB7EFD">
        <w:rPr>
          <w:rFonts w:cs="Arial"/>
        </w:rPr>
        <w:t xml:space="preserve"> replaced the household</w:t>
      </w:r>
      <w:r w:rsidRPr="02191C6D" w:rsidR="00C148C3">
        <w:rPr>
          <w:rFonts w:cs="Arial"/>
        </w:rPr>
        <w:t xml:space="preserve"> per the study protocol but neglected to enter this </w:t>
      </w:r>
      <w:r w:rsidRPr="02191C6D" w:rsidR="00CB7EFD">
        <w:rPr>
          <w:rFonts w:cs="Arial"/>
        </w:rPr>
        <w:t xml:space="preserve">data into their tablet. Therefore, the count of households without children of eligible age </w:t>
      </w:r>
      <w:r w:rsidRPr="02191C6D" w:rsidR="00AB73C5">
        <w:rPr>
          <w:rFonts w:cs="Arial"/>
        </w:rPr>
        <w:t>may</w:t>
      </w:r>
      <w:r w:rsidRPr="02191C6D" w:rsidR="00CB7EFD">
        <w:rPr>
          <w:rFonts w:cs="Arial"/>
        </w:rPr>
        <w:t xml:space="preserve"> be an underestimate. </w:t>
      </w:r>
    </w:p>
    <w:p w:rsidRPr="00BB5CBF" w:rsidR="00270753" w:rsidP="00E76082" w:rsidRDefault="00270753" w14:paraId="01C44B3B" w14:textId="77777777">
      <w:pPr>
        <w:rPr>
          <w:rFonts w:cs="Arial"/>
        </w:rPr>
      </w:pPr>
    </w:p>
    <w:tbl>
      <w:tblPr>
        <w:tblStyle w:val="Table"/>
        <w:tblW w:w="9089" w:type="dxa"/>
        <w:tblInd w:w="-124" w:type="dxa"/>
        <w:tblLayout w:type="fixed"/>
        <w:tblLook w:val="04A0" w:firstRow="1" w:lastRow="0" w:firstColumn="1" w:lastColumn="0" w:noHBand="0" w:noVBand="1"/>
      </w:tblPr>
      <w:tblGrid>
        <w:gridCol w:w="9089"/>
      </w:tblGrid>
      <w:tr w:rsidR="004E4B93" w:rsidTr="02191C6D" w14:paraId="67ACD0DE" w14:textId="77777777">
        <w:trPr>
          <w:cantSplit/>
          <w:trHeight w:val="3075"/>
        </w:trPr>
        <w:tc>
          <w:tcPr>
            <w:tcW w:w="9089" w:type="dxa"/>
            <w:shd w:val="clear" w:color="auto" w:fill="FFFFFF" w:themeFill="background1"/>
            <w:tcMar>
              <w:top w:w="0" w:type="dxa"/>
              <w:left w:w="0" w:type="dxa"/>
              <w:bottom w:w="0" w:type="dxa"/>
              <w:right w:w="0" w:type="dxa"/>
            </w:tcMar>
            <w:vAlign w:val="center"/>
          </w:tcPr>
          <w:tbl>
            <w:tblPr>
              <w:tblStyle w:val="Table"/>
              <w:tblpPr w:leftFromText="180" w:rightFromText="180" w:vertAnchor="text" w:horzAnchor="page" w:tblpX="78" w:tblpY="778"/>
              <w:tblOverlap w:val="never"/>
              <w:tblW w:w="7513" w:type="dxa"/>
              <w:tblLayout w:type="fixed"/>
              <w:tblLook w:val="04A0" w:firstRow="1" w:lastRow="0" w:firstColumn="1" w:lastColumn="0" w:noHBand="0" w:noVBand="1"/>
            </w:tblPr>
            <w:tblGrid>
              <w:gridCol w:w="5436"/>
              <w:gridCol w:w="801"/>
              <w:gridCol w:w="1276"/>
            </w:tblGrid>
            <w:tr w:rsidR="00F025FA" w:rsidTr="0027206D" w14:paraId="6A531E26" w14:textId="77777777">
              <w:trPr>
                <w:cantSplit/>
                <w:tblHeader/>
              </w:trPr>
              <w:tc>
                <w:tcPr>
                  <w:tcW w:w="54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ED5955" w:rsidR="00C35B4F" w:rsidP="00253E0E" w:rsidRDefault="00C35B4F" w14:paraId="703DCEB7" w14:textId="77777777">
                  <w:pPr>
                    <w:spacing w:before="40" w:after="40"/>
                    <w:ind w:left="100" w:right="100"/>
                    <w:rPr>
                      <w:rFonts w:ascii="Garamond" w:hAnsi="Garamond"/>
                    </w:rPr>
                  </w:pPr>
                  <w:r w:rsidRPr="00ED5955">
                    <w:rPr>
                      <w:rFonts w:ascii="Garamond" w:hAnsi="Garamond" w:eastAsia="Arial" w:cs="Arial"/>
                      <w:color w:val="111111"/>
                    </w:rPr>
                    <w:t>Characteristic</w:t>
                  </w:r>
                </w:p>
              </w:tc>
              <w:tc>
                <w:tcPr>
                  <w:tcW w:w="207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ED5955" w:rsidR="00C35B4F" w:rsidP="00253E0E" w:rsidRDefault="00C35B4F" w14:paraId="0E30344D" w14:textId="77777777">
                  <w:pPr>
                    <w:spacing w:before="40" w:after="40"/>
                    <w:ind w:left="100" w:right="100"/>
                    <w:jc w:val="right"/>
                    <w:rPr>
                      <w:rFonts w:ascii="Garamond" w:hAnsi="Garamond"/>
                    </w:rPr>
                  </w:pPr>
                  <w:r w:rsidRPr="00ED5955">
                    <w:rPr>
                      <w:rFonts w:ascii="Garamond" w:hAnsi="Garamond" w:eastAsia="Arial" w:cs="Arial"/>
                      <w:color w:val="111111"/>
                    </w:rPr>
                    <w:t>Count (n)</w:t>
                  </w:r>
                </w:p>
              </w:tc>
            </w:tr>
            <w:tr w:rsidR="00F025FA" w:rsidTr="0027206D" w14:paraId="4099F1ED" w14:textId="77777777">
              <w:trPr>
                <w:cantSplit/>
              </w:trPr>
              <w:tc>
                <w:tcPr>
                  <w:tcW w:w="5436" w:type="dxa"/>
                  <w:shd w:val="clear" w:color="auto" w:fill="FFFFFF"/>
                  <w:tcMar>
                    <w:top w:w="0" w:type="dxa"/>
                    <w:left w:w="0" w:type="dxa"/>
                    <w:bottom w:w="0" w:type="dxa"/>
                    <w:right w:w="0" w:type="dxa"/>
                  </w:tcMar>
                  <w:vAlign w:val="center"/>
                </w:tcPr>
                <w:p w:rsidRPr="00ED5955" w:rsidR="00C35B4F" w:rsidP="00253E0E" w:rsidRDefault="00C35B4F" w14:paraId="11B89025" w14:textId="4FA441A6">
                  <w:pPr>
                    <w:spacing w:before="40" w:after="40"/>
                    <w:ind w:left="100" w:right="100"/>
                    <w:rPr>
                      <w:rFonts w:ascii="Garamond" w:hAnsi="Garamond"/>
                    </w:rPr>
                  </w:pPr>
                  <w:r w:rsidRPr="00ED5955">
                    <w:rPr>
                      <w:rFonts w:ascii="Garamond" w:hAnsi="Garamond" w:eastAsia="Arial" w:cs="Arial"/>
                      <w:color w:val="111111"/>
                    </w:rPr>
                    <w:t>Total households interviewed</w:t>
                  </w:r>
                  <w:r w:rsidR="0027206D">
                    <w:rPr>
                      <w:rFonts w:ascii="Garamond" w:hAnsi="Garamond" w:eastAsia="Arial" w:cs="Arial"/>
                      <w:color w:val="111111"/>
                    </w:rPr>
                    <w:t>:</w:t>
                  </w:r>
                </w:p>
              </w:tc>
              <w:tc>
                <w:tcPr>
                  <w:tcW w:w="2077" w:type="dxa"/>
                  <w:gridSpan w:val="2"/>
                  <w:shd w:val="clear" w:color="auto" w:fill="FFFFFF"/>
                  <w:tcMar>
                    <w:top w:w="0" w:type="dxa"/>
                    <w:left w:w="0" w:type="dxa"/>
                    <w:bottom w:w="0" w:type="dxa"/>
                    <w:right w:w="0" w:type="dxa"/>
                  </w:tcMar>
                  <w:vAlign w:val="center"/>
                </w:tcPr>
                <w:p w:rsidRPr="00ED5955" w:rsidR="00C35B4F" w:rsidP="00253E0E" w:rsidRDefault="00C35B4F" w14:paraId="707E83FA" w14:textId="77777777">
                  <w:pPr>
                    <w:spacing w:before="40" w:after="40"/>
                    <w:ind w:left="100" w:right="100"/>
                    <w:jc w:val="right"/>
                    <w:rPr>
                      <w:rFonts w:ascii="Garamond" w:hAnsi="Garamond"/>
                    </w:rPr>
                  </w:pPr>
                  <w:r>
                    <w:rPr>
                      <w:rFonts w:ascii="Garamond" w:hAnsi="Garamond"/>
                    </w:rPr>
                    <w:t>321</w:t>
                  </w:r>
                </w:p>
              </w:tc>
            </w:tr>
            <w:tr w:rsidR="00F025FA" w:rsidTr="0027206D" w14:paraId="764CB5D4" w14:textId="77777777">
              <w:trPr>
                <w:cantSplit/>
              </w:trPr>
              <w:tc>
                <w:tcPr>
                  <w:tcW w:w="5436" w:type="dxa"/>
                  <w:shd w:val="clear" w:color="auto" w:fill="FFFFFF"/>
                  <w:tcMar>
                    <w:top w:w="0" w:type="dxa"/>
                    <w:left w:w="0" w:type="dxa"/>
                    <w:bottom w:w="0" w:type="dxa"/>
                    <w:right w:w="0" w:type="dxa"/>
                  </w:tcMar>
                  <w:vAlign w:val="center"/>
                </w:tcPr>
                <w:p w:rsidRPr="00ED5955" w:rsidR="00C35B4F" w:rsidP="00253E0E" w:rsidRDefault="00C35B4F" w14:paraId="6CE2DE59" w14:textId="77777777">
                  <w:pPr>
                    <w:spacing w:before="40" w:after="40"/>
                    <w:ind w:left="550" w:right="100"/>
                    <w:rPr>
                      <w:rFonts w:ascii="Garamond" w:hAnsi="Garamond"/>
                    </w:rPr>
                  </w:pPr>
                  <w:r w:rsidRPr="00ED5955">
                    <w:rPr>
                      <w:rFonts w:ascii="Garamond" w:hAnsi="Garamond" w:eastAsia="Arial" w:cs="Arial"/>
                      <w:color w:val="111111"/>
                    </w:rPr>
                    <w:t>Households interviewed - 1st visit</w:t>
                  </w:r>
                </w:p>
              </w:tc>
              <w:tc>
                <w:tcPr>
                  <w:tcW w:w="2077" w:type="dxa"/>
                  <w:gridSpan w:val="2"/>
                  <w:shd w:val="clear" w:color="auto" w:fill="FFFFFF"/>
                  <w:tcMar>
                    <w:top w:w="0" w:type="dxa"/>
                    <w:left w:w="0" w:type="dxa"/>
                    <w:bottom w:w="0" w:type="dxa"/>
                    <w:right w:w="0" w:type="dxa"/>
                  </w:tcMar>
                  <w:vAlign w:val="center"/>
                </w:tcPr>
                <w:p w:rsidRPr="00ED5955" w:rsidR="00C35B4F" w:rsidP="00253E0E" w:rsidRDefault="00C35B4F" w14:paraId="5678E096" w14:textId="77777777">
                  <w:pPr>
                    <w:spacing w:before="40" w:after="40"/>
                    <w:ind w:left="100" w:right="100"/>
                    <w:jc w:val="right"/>
                    <w:rPr>
                      <w:rFonts w:ascii="Garamond" w:hAnsi="Garamond"/>
                    </w:rPr>
                  </w:pPr>
                  <w:r>
                    <w:rPr>
                      <w:rFonts w:ascii="Garamond" w:hAnsi="Garamond" w:eastAsia="Arial" w:cs="Arial"/>
                      <w:color w:val="111111"/>
                    </w:rPr>
                    <w:t>30</w:t>
                  </w:r>
                  <w:r w:rsidRPr="00ED5955">
                    <w:rPr>
                      <w:rFonts w:ascii="Garamond" w:hAnsi="Garamond" w:eastAsia="Arial" w:cs="Arial"/>
                      <w:color w:val="111111"/>
                    </w:rPr>
                    <w:t>0</w:t>
                  </w:r>
                </w:p>
              </w:tc>
            </w:tr>
            <w:tr w:rsidR="00F025FA" w:rsidTr="0027206D" w14:paraId="729A2D21" w14:textId="77777777">
              <w:trPr>
                <w:cantSplit/>
                <w:trHeight w:val="431"/>
              </w:trPr>
              <w:tc>
                <w:tcPr>
                  <w:tcW w:w="5436" w:type="dxa"/>
                  <w:shd w:val="clear" w:color="auto" w:fill="FFFFFF"/>
                  <w:tcMar>
                    <w:top w:w="0" w:type="dxa"/>
                    <w:left w:w="0" w:type="dxa"/>
                    <w:bottom w:w="0" w:type="dxa"/>
                    <w:right w:w="0" w:type="dxa"/>
                  </w:tcMar>
                  <w:vAlign w:val="center"/>
                </w:tcPr>
                <w:p w:rsidRPr="00ED5955" w:rsidR="00C35B4F" w:rsidP="00253E0E" w:rsidRDefault="00C35B4F" w14:paraId="77E86FF6" w14:textId="0D8B984D">
                  <w:pPr>
                    <w:spacing w:before="40" w:after="40"/>
                    <w:ind w:left="550" w:right="100"/>
                    <w:rPr>
                      <w:rFonts w:ascii="Garamond" w:hAnsi="Garamond"/>
                    </w:rPr>
                  </w:pPr>
                  <w:r w:rsidRPr="00ED5955">
                    <w:rPr>
                      <w:rFonts w:ascii="Garamond" w:hAnsi="Garamond" w:eastAsia="Arial" w:cs="Arial"/>
                      <w:color w:val="111111"/>
                    </w:rPr>
                    <w:t>Households interviewed - 2nd vis</w:t>
                  </w:r>
                  <w:r w:rsidR="00F025FA">
                    <w:rPr>
                      <w:rFonts w:ascii="Garamond" w:hAnsi="Garamond" w:eastAsia="Arial" w:cs="Arial"/>
                      <w:color w:val="111111"/>
                    </w:rPr>
                    <w:t>i</w:t>
                  </w:r>
                  <w:r w:rsidRPr="00ED5955">
                    <w:rPr>
                      <w:rFonts w:ascii="Garamond" w:hAnsi="Garamond" w:eastAsia="Arial" w:cs="Arial"/>
                      <w:color w:val="111111"/>
                    </w:rPr>
                    <w:t>t</w:t>
                  </w:r>
                </w:p>
              </w:tc>
              <w:tc>
                <w:tcPr>
                  <w:tcW w:w="2077" w:type="dxa"/>
                  <w:gridSpan w:val="2"/>
                  <w:shd w:val="clear" w:color="auto" w:fill="FFFFFF"/>
                  <w:tcMar>
                    <w:top w:w="0" w:type="dxa"/>
                    <w:left w:w="0" w:type="dxa"/>
                    <w:bottom w:w="0" w:type="dxa"/>
                    <w:right w:w="0" w:type="dxa"/>
                  </w:tcMar>
                  <w:vAlign w:val="center"/>
                </w:tcPr>
                <w:p w:rsidRPr="00ED5955" w:rsidR="00C35B4F" w:rsidP="00253E0E" w:rsidRDefault="00C35B4F" w14:paraId="2B1C2A94" w14:textId="77777777">
                  <w:pPr>
                    <w:spacing w:before="40" w:after="40"/>
                    <w:ind w:left="100" w:right="100"/>
                    <w:jc w:val="right"/>
                    <w:rPr>
                      <w:rFonts w:ascii="Garamond" w:hAnsi="Garamond"/>
                    </w:rPr>
                  </w:pPr>
                  <w:r w:rsidRPr="00ED5955">
                    <w:rPr>
                      <w:rFonts w:ascii="Garamond" w:hAnsi="Garamond" w:eastAsia="Arial" w:cs="Arial"/>
                      <w:color w:val="111111"/>
                    </w:rPr>
                    <w:t>21</w:t>
                  </w:r>
                </w:p>
              </w:tc>
            </w:tr>
            <w:tr w:rsidR="00F025FA" w:rsidTr="0027206D" w14:paraId="2822ED23" w14:textId="77777777">
              <w:trPr>
                <w:cantSplit/>
              </w:trPr>
              <w:tc>
                <w:tcPr>
                  <w:tcW w:w="5436" w:type="dxa"/>
                  <w:shd w:val="clear" w:color="auto" w:fill="FFFFFF"/>
                  <w:tcMar>
                    <w:top w:w="0" w:type="dxa"/>
                    <w:left w:w="0" w:type="dxa"/>
                    <w:bottom w:w="0" w:type="dxa"/>
                    <w:right w:w="0" w:type="dxa"/>
                  </w:tcMar>
                  <w:vAlign w:val="center"/>
                </w:tcPr>
                <w:p w:rsidRPr="00F025FA" w:rsidR="00F025FA" w:rsidP="00253E0E" w:rsidRDefault="00F025FA" w14:paraId="5150B873" w14:textId="2C36DC0A">
                  <w:pPr>
                    <w:spacing w:before="40" w:after="40"/>
                    <w:ind w:left="100" w:right="100"/>
                    <w:rPr>
                      <w:rFonts w:ascii="Garamond" w:hAnsi="Garamond" w:eastAsia="Arial" w:cs="Arial"/>
                      <w:color w:val="111111"/>
                    </w:rPr>
                  </w:pPr>
                  <w:r w:rsidRPr="00F025FA">
                    <w:rPr>
                      <w:rFonts w:ascii="Garamond" w:hAnsi="Garamond" w:eastAsia="Arial" w:cs="Arial"/>
                      <w:color w:val="111111"/>
                    </w:rPr>
                    <w:t>Exclusions</w:t>
                  </w:r>
                  <w:r w:rsidR="0027206D">
                    <w:rPr>
                      <w:rFonts w:ascii="Garamond" w:hAnsi="Garamond" w:eastAsia="Arial" w:cs="Arial"/>
                      <w:color w:val="111111"/>
                    </w:rPr>
                    <w:t>:</w:t>
                  </w:r>
                </w:p>
              </w:tc>
              <w:tc>
                <w:tcPr>
                  <w:tcW w:w="2077" w:type="dxa"/>
                  <w:gridSpan w:val="2"/>
                  <w:shd w:val="clear" w:color="auto" w:fill="FFFFFF"/>
                  <w:tcMar>
                    <w:top w:w="0" w:type="dxa"/>
                    <w:left w:w="0" w:type="dxa"/>
                    <w:bottom w:w="0" w:type="dxa"/>
                    <w:right w:w="0" w:type="dxa"/>
                  </w:tcMar>
                  <w:vAlign w:val="center"/>
                </w:tcPr>
                <w:p w:rsidRPr="00ED5955" w:rsidR="00F025FA" w:rsidP="00253E0E" w:rsidRDefault="00F025FA" w14:paraId="20C1067F" w14:textId="77777777">
                  <w:pPr>
                    <w:spacing w:before="40" w:after="40"/>
                    <w:ind w:left="100" w:right="100"/>
                    <w:jc w:val="right"/>
                    <w:rPr>
                      <w:rFonts w:eastAsia="Arial" w:cs="Arial"/>
                      <w:color w:val="111111"/>
                    </w:rPr>
                  </w:pPr>
                </w:p>
              </w:tc>
            </w:tr>
            <w:tr w:rsidR="00F025FA" w:rsidTr="0027206D" w14:paraId="313A7036" w14:textId="77777777">
              <w:trPr>
                <w:cantSplit/>
              </w:trPr>
              <w:tc>
                <w:tcPr>
                  <w:tcW w:w="6237" w:type="dxa"/>
                  <w:gridSpan w:val="2"/>
                  <w:shd w:val="clear" w:color="auto" w:fill="FFFFFF"/>
                  <w:tcMar>
                    <w:top w:w="0" w:type="dxa"/>
                    <w:left w:w="0" w:type="dxa"/>
                    <w:bottom w:w="0" w:type="dxa"/>
                    <w:right w:w="0" w:type="dxa"/>
                  </w:tcMar>
                  <w:vAlign w:val="center"/>
                </w:tcPr>
                <w:p w:rsidRPr="00ED5955" w:rsidR="00C35B4F" w:rsidP="00F025FA" w:rsidRDefault="00C35B4F" w14:paraId="5294E6F4" w14:textId="77777777">
                  <w:pPr>
                    <w:spacing w:before="40" w:after="40"/>
                    <w:ind w:left="567" w:right="100"/>
                    <w:rPr>
                      <w:rFonts w:ascii="Garamond" w:hAnsi="Garamond"/>
                    </w:rPr>
                  </w:pPr>
                  <w:r w:rsidRPr="00ED5955">
                    <w:rPr>
                      <w:rFonts w:ascii="Garamond" w:hAnsi="Garamond" w:eastAsia="Arial" w:cs="Arial"/>
                      <w:color w:val="111111"/>
                    </w:rPr>
                    <w:t>Households not possible to interview after two visits</w:t>
                  </w:r>
                </w:p>
              </w:tc>
              <w:tc>
                <w:tcPr>
                  <w:tcW w:w="1276" w:type="dxa"/>
                  <w:shd w:val="clear" w:color="auto" w:fill="FFFFFF"/>
                  <w:tcMar>
                    <w:top w:w="0" w:type="dxa"/>
                    <w:left w:w="0" w:type="dxa"/>
                    <w:bottom w:w="0" w:type="dxa"/>
                    <w:right w:w="0" w:type="dxa"/>
                  </w:tcMar>
                  <w:vAlign w:val="center"/>
                </w:tcPr>
                <w:p w:rsidRPr="00ED5955" w:rsidR="00C35B4F" w:rsidP="00253E0E" w:rsidRDefault="00C35B4F" w14:paraId="356CFD33" w14:textId="77777777">
                  <w:pPr>
                    <w:spacing w:before="40" w:after="40"/>
                    <w:ind w:left="100" w:right="100"/>
                    <w:jc w:val="right"/>
                    <w:rPr>
                      <w:rFonts w:ascii="Garamond" w:hAnsi="Garamond"/>
                    </w:rPr>
                  </w:pPr>
                  <w:r w:rsidRPr="00ED5955">
                    <w:rPr>
                      <w:rFonts w:ascii="Garamond" w:hAnsi="Garamond" w:eastAsia="Arial" w:cs="Arial"/>
                      <w:color w:val="111111"/>
                    </w:rPr>
                    <w:t>27</w:t>
                  </w:r>
                </w:p>
              </w:tc>
            </w:tr>
            <w:tr w:rsidR="00F025FA" w:rsidTr="0027206D" w14:paraId="0CB9A85E" w14:textId="77777777">
              <w:trPr>
                <w:cantSplit/>
              </w:trPr>
              <w:tc>
                <w:tcPr>
                  <w:tcW w:w="6237" w:type="dxa"/>
                  <w:gridSpan w:val="2"/>
                  <w:shd w:val="clear" w:color="auto" w:fill="FFFFFF"/>
                  <w:tcMar>
                    <w:top w:w="0" w:type="dxa"/>
                    <w:left w:w="0" w:type="dxa"/>
                    <w:bottom w:w="0" w:type="dxa"/>
                    <w:right w:w="0" w:type="dxa"/>
                  </w:tcMar>
                  <w:vAlign w:val="center"/>
                </w:tcPr>
                <w:p w:rsidRPr="00ED5955" w:rsidR="00C35B4F" w:rsidP="00F025FA" w:rsidRDefault="00C35B4F" w14:paraId="29EF8390" w14:textId="77777777">
                  <w:pPr>
                    <w:spacing w:before="40" w:after="40"/>
                    <w:ind w:left="567" w:right="100"/>
                    <w:rPr>
                      <w:rFonts w:ascii="Garamond" w:hAnsi="Garamond"/>
                    </w:rPr>
                  </w:pPr>
                  <w:r w:rsidRPr="00ED5955">
                    <w:rPr>
                      <w:rFonts w:ascii="Garamond" w:hAnsi="Garamond" w:eastAsia="Arial" w:cs="Arial"/>
                      <w:color w:val="111111"/>
                    </w:rPr>
                    <w:t>Households without eligible children</w:t>
                  </w:r>
                </w:p>
              </w:tc>
              <w:tc>
                <w:tcPr>
                  <w:tcW w:w="1276" w:type="dxa"/>
                  <w:shd w:val="clear" w:color="auto" w:fill="FFFFFF"/>
                  <w:tcMar>
                    <w:top w:w="0" w:type="dxa"/>
                    <w:left w:w="0" w:type="dxa"/>
                    <w:bottom w:w="0" w:type="dxa"/>
                    <w:right w:w="0" w:type="dxa"/>
                  </w:tcMar>
                  <w:vAlign w:val="center"/>
                </w:tcPr>
                <w:p w:rsidRPr="00ED5955" w:rsidR="00C35B4F" w:rsidP="00253E0E" w:rsidRDefault="00C35B4F" w14:paraId="6496EAC6" w14:textId="77777777">
                  <w:pPr>
                    <w:spacing w:before="40" w:after="40"/>
                    <w:ind w:left="100" w:right="100"/>
                    <w:jc w:val="right"/>
                    <w:rPr>
                      <w:rFonts w:ascii="Garamond" w:hAnsi="Garamond"/>
                    </w:rPr>
                  </w:pPr>
                  <w:r w:rsidRPr="00ED5955">
                    <w:rPr>
                      <w:rFonts w:ascii="Garamond" w:hAnsi="Garamond" w:eastAsia="Arial" w:cs="Arial"/>
                      <w:color w:val="111111"/>
                    </w:rPr>
                    <w:t>75</w:t>
                  </w:r>
                </w:p>
              </w:tc>
            </w:tr>
            <w:tr w:rsidR="00F025FA" w:rsidTr="0027206D" w14:paraId="45EA12A7" w14:textId="77777777">
              <w:trPr>
                <w:cantSplit/>
              </w:trPr>
              <w:tc>
                <w:tcPr>
                  <w:tcW w:w="6237" w:type="dxa"/>
                  <w:gridSpan w:val="2"/>
                  <w:tcBorders>
                    <w:bottom w:val="single" w:color="auto" w:sz="4" w:space="0"/>
                  </w:tcBorders>
                  <w:shd w:val="clear" w:color="auto" w:fill="FFFFFF"/>
                  <w:tcMar>
                    <w:top w:w="0" w:type="dxa"/>
                    <w:left w:w="0" w:type="dxa"/>
                    <w:bottom w:w="0" w:type="dxa"/>
                    <w:right w:w="0" w:type="dxa"/>
                  </w:tcMar>
                  <w:vAlign w:val="center"/>
                </w:tcPr>
                <w:p w:rsidRPr="00ED5955" w:rsidR="00C35B4F" w:rsidP="00F025FA" w:rsidRDefault="00C35B4F" w14:paraId="497CC9FB" w14:textId="77777777">
                  <w:pPr>
                    <w:spacing w:before="40" w:after="40"/>
                    <w:ind w:left="567" w:right="100"/>
                    <w:rPr>
                      <w:rFonts w:ascii="Garamond" w:hAnsi="Garamond"/>
                    </w:rPr>
                  </w:pPr>
                  <w:r w:rsidRPr="00ED5955">
                    <w:rPr>
                      <w:rFonts w:ascii="Garamond" w:hAnsi="Garamond" w:eastAsia="Arial" w:cs="Arial"/>
                      <w:color w:val="111111"/>
                    </w:rPr>
                    <w:t>Households that did not consent</w:t>
                  </w:r>
                </w:p>
              </w:tc>
              <w:tc>
                <w:tcPr>
                  <w:tcW w:w="1276" w:type="dxa"/>
                  <w:tcBorders>
                    <w:bottom w:val="single" w:color="auto" w:sz="4" w:space="0"/>
                  </w:tcBorders>
                  <w:shd w:val="clear" w:color="auto" w:fill="FFFFFF"/>
                  <w:tcMar>
                    <w:top w:w="0" w:type="dxa"/>
                    <w:left w:w="0" w:type="dxa"/>
                    <w:bottom w:w="0" w:type="dxa"/>
                    <w:right w:w="0" w:type="dxa"/>
                  </w:tcMar>
                  <w:vAlign w:val="center"/>
                </w:tcPr>
                <w:p w:rsidRPr="00ED5955" w:rsidR="00C35B4F" w:rsidP="00253E0E" w:rsidRDefault="00C35B4F" w14:paraId="535D85FD" w14:textId="77777777">
                  <w:pPr>
                    <w:spacing w:before="40" w:after="40"/>
                    <w:ind w:left="100" w:right="100"/>
                    <w:jc w:val="right"/>
                    <w:rPr>
                      <w:rFonts w:ascii="Garamond" w:hAnsi="Garamond"/>
                    </w:rPr>
                  </w:pPr>
                  <w:r w:rsidRPr="00ED5955">
                    <w:rPr>
                      <w:rFonts w:ascii="Garamond" w:hAnsi="Garamond" w:eastAsia="Arial" w:cs="Arial"/>
                      <w:color w:val="111111"/>
                    </w:rPr>
                    <w:t>1</w:t>
                  </w:r>
                </w:p>
              </w:tc>
            </w:tr>
            <w:tr w:rsidR="00F025FA" w:rsidTr="0027206D" w14:paraId="51DCDDAC" w14:textId="77777777">
              <w:trPr>
                <w:cantSplit/>
              </w:trPr>
              <w:tc>
                <w:tcPr>
                  <w:tcW w:w="5436" w:type="dxa"/>
                  <w:tcBorders>
                    <w:top w:val="single" w:color="auto" w:sz="4" w:space="0"/>
                    <w:bottom w:val="single" w:color="000000" w:sz="16" w:space="0"/>
                  </w:tcBorders>
                  <w:shd w:val="clear" w:color="auto" w:fill="FFFFFF"/>
                  <w:tcMar>
                    <w:top w:w="0" w:type="dxa"/>
                    <w:left w:w="0" w:type="dxa"/>
                    <w:bottom w:w="0" w:type="dxa"/>
                    <w:right w:w="0" w:type="dxa"/>
                  </w:tcMar>
                  <w:vAlign w:val="center"/>
                </w:tcPr>
                <w:p w:rsidRPr="00ED5955" w:rsidR="00C35B4F" w:rsidP="00253E0E" w:rsidRDefault="00C35B4F" w14:paraId="3FDA5F0B" w14:textId="77777777">
                  <w:pPr>
                    <w:spacing w:before="40" w:after="40"/>
                    <w:ind w:left="100" w:right="100"/>
                    <w:rPr>
                      <w:rFonts w:ascii="Garamond" w:hAnsi="Garamond"/>
                    </w:rPr>
                  </w:pPr>
                  <w:r w:rsidRPr="00ED5955">
                    <w:rPr>
                      <w:rFonts w:ascii="Garamond" w:hAnsi="Garamond" w:eastAsia="Arial" w:cs="Arial"/>
                      <w:color w:val="111111"/>
                    </w:rPr>
                    <w:t>Total households visited</w:t>
                  </w:r>
                </w:p>
              </w:tc>
              <w:tc>
                <w:tcPr>
                  <w:tcW w:w="2077" w:type="dxa"/>
                  <w:gridSpan w:val="2"/>
                  <w:tcBorders>
                    <w:top w:val="single" w:color="auto" w:sz="4" w:space="0"/>
                    <w:bottom w:val="single" w:color="000000" w:sz="16" w:space="0"/>
                  </w:tcBorders>
                  <w:shd w:val="clear" w:color="auto" w:fill="FFFFFF"/>
                  <w:tcMar>
                    <w:top w:w="0" w:type="dxa"/>
                    <w:left w:w="0" w:type="dxa"/>
                    <w:bottom w:w="0" w:type="dxa"/>
                    <w:right w:w="0" w:type="dxa"/>
                  </w:tcMar>
                  <w:vAlign w:val="center"/>
                </w:tcPr>
                <w:p w:rsidRPr="00ED5955" w:rsidR="00C35B4F" w:rsidP="00253E0E" w:rsidRDefault="00C35B4F" w14:paraId="377D02B0" w14:textId="77777777">
                  <w:pPr>
                    <w:spacing w:before="40" w:after="40"/>
                    <w:ind w:left="100" w:right="100"/>
                    <w:jc w:val="right"/>
                    <w:rPr>
                      <w:rFonts w:ascii="Garamond" w:hAnsi="Garamond"/>
                    </w:rPr>
                  </w:pPr>
                  <w:commentRangeStart w:id="6"/>
                  <w:r w:rsidRPr="00ED5955">
                    <w:rPr>
                      <w:rFonts w:ascii="Garamond" w:hAnsi="Garamond" w:eastAsia="Arial" w:cs="Arial"/>
                      <w:color w:val="111111"/>
                    </w:rPr>
                    <w:t>438</w:t>
                  </w:r>
                  <w:commentRangeEnd w:id="6"/>
                  <w:r>
                    <w:rPr>
                      <w:rStyle w:val="CommentReference"/>
                      <w:rFonts w:ascii="Garamond" w:hAnsi="Garamond"/>
                    </w:rPr>
                    <w:commentReference w:id="6"/>
                  </w:r>
                </w:p>
              </w:tc>
            </w:tr>
          </w:tbl>
          <w:p w:rsidRPr="00C35B4F" w:rsidR="00DC78DD" w:rsidP="00C35B4F" w:rsidRDefault="004E4B93" w14:paraId="1E51315C" w14:textId="155ADAAE">
            <w:pPr>
              <w:pStyle w:val="Caption"/>
              <w:keepNext/>
              <w:ind w:left="124"/>
              <w:rPr>
                <w:rFonts w:ascii="Garamond" w:hAnsi="Garamond"/>
              </w:rPr>
            </w:pPr>
            <w:commentRangeStart w:id="7"/>
            <w:commentRangeStart w:id="8"/>
            <w:commentRangeStart w:id="124709716"/>
            <w:commentRangeStart w:id="568549498"/>
            <w:r w:rsidRPr="02191C6D" w:rsidR="6B1B90CF">
              <w:rPr>
                <w:rFonts w:ascii="Garamond" w:hAnsi="Garamond"/>
              </w:rPr>
              <w:t xml:space="preserve">Table </w:t>
            </w:r>
            <w:commentRangeEnd w:id="7"/>
            <w:r>
              <w:rPr>
                <w:rStyle w:val="CommentReference"/>
              </w:rPr>
              <w:commentReference w:id="7"/>
            </w:r>
            <w:commentRangeEnd w:id="8"/>
            <w:r>
              <w:rPr>
                <w:rStyle w:val="CommentReference"/>
              </w:rPr>
              <w:commentReference w:id="8"/>
            </w:r>
            <w:r>
              <w:fldChar w:fldCharType="begin"/>
            </w:r>
            <w:r w:rsidRPr="02191C6D">
              <w:rPr>
                <w:rFonts w:ascii="Garamond" w:hAnsi="Garamond"/>
              </w:rPr>
              <w:instrText xml:space="preserve"> SEQ Table \* ARABIC </w:instrText>
            </w:r>
            <w:r>
              <w:fldChar w:fldCharType="separate"/>
            </w:r>
            <w:commentRangeEnd w:id="124709716"/>
            <w:r>
              <w:rPr>
                <w:rStyle w:val="CommentReference"/>
              </w:rPr>
              <w:commentReference w:id="124709716"/>
            </w:r>
            <w:commentRangeEnd w:id="568549498"/>
            <w:r>
              <w:rPr>
                <w:rStyle w:val="CommentReference"/>
              </w:rPr>
              <w:commentReference w:id="568549498"/>
            </w:r>
            <w:r w:rsidRPr="02191C6D" w:rsidR="00DC78DD">
              <w:rPr>
                <w:rFonts w:ascii="Garamond" w:hAnsi="Garamond"/>
                <w:noProof/>
              </w:rPr>
              <w:t>1</w:t>
            </w:r>
            <w:r>
              <w:fldChar w:fldCharType="end"/>
            </w:r>
            <w:r w:rsidRPr="02191C6D" w:rsidR="6B1B90CF">
              <w:rPr>
                <w:rFonts w:ascii="Garamond" w:hAnsi="Garamond"/>
              </w:rPr>
              <w:t>. Characteristics of the household</w:t>
            </w:r>
            <w:r w:rsidRPr="02191C6D" w:rsidR="103179A9">
              <w:rPr>
                <w:rFonts w:ascii="Garamond" w:hAnsi="Garamond"/>
              </w:rPr>
              <w:t>s</w:t>
            </w:r>
            <w:r w:rsidRPr="02191C6D" w:rsidR="6B1B90CF">
              <w:rPr>
                <w:rFonts w:ascii="Garamond" w:hAnsi="Garamond"/>
              </w:rPr>
              <w:t xml:space="preserve"> visited during the vaccinati</w:t>
            </w:r>
            <w:r w:rsidRPr="02191C6D" w:rsidR="103179A9">
              <w:rPr>
                <w:rFonts w:ascii="Garamond" w:hAnsi="Garamond"/>
              </w:rPr>
              <w:t xml:space="preserve">on coverage survey for measles </w:t>
            </w:r>
            <w:r w:rsidRPr="02191C6D" w:rsidR="103179A9">
              <w:rPr>
                <w:rFonts w:ascii="Garamond" w:hAnsi="Garamond"/>
              </w:rPr>
              <w:t xml:space="preserve">in </w:t>
            </w:r>
            <w:proofErr w:type="spellStart"/>
            <w:r w:rsidRPr="02191C6D" w:rsidR="103179A9">
              <w:rPr>
                <w:rFonts w:ascii="Garamond" w:hAnsi="Garamond"/>
              </w:rPr>
              <w:t>Béboto</w:t>
            </w:r>
            <w:proofErr w:type="spellEnd"/>
            <w:r w:rsidRPr="02191C6D" w:rsidR="103179A9">
              <w:rPr>
                <w:rFonts w:ascii="Garamond" w:hAnsi="Garamond"/>
              </w:rPr>
              <w:t xml:space="preserve"> district, Logone Oriental province</w:t>
            </w:r>
            <w:r w:rsidRPr="02191C6D" w:rsidR="103179A9">
              <w:rPr>
                <w:rFonts w:ascii="Garamond" w:hAnsi="Garamond"/>
              </w:rPr>
              <w:t>, Chad</w:t>
            </w:r>
          </w:p>
          <w:p w:rsidR="00E76082" w:rsidP="00E04BBD" w:rsidRDefault="00E76082" w14:paraId="5BC9CC3B" w14:textId="77777777">
            <w:pPr>
              <w:spacing w:before="40" w:after="40"/>
              <w:ind w:left="36" w:right="100"/>
            </w:pPr>
          </w:p>
        </w:tc>
      </w:tr>
    </w:tbl>
    <w:p w:rsidRPr="00BB5CBF" w:rsidR="00E76082" w:rsidP="00E76082" w:rsidRDefault="00E76082" w14:paraId="6BD5C1E4" w14:textId="77777777">
      <w:pPr>
        <w:rPr>
          <w:rFonts w:cs="Arial"/>
        </w:rPr>
      </w:pPr>
    </w:p>
    <w:p w:rsidR="00CA440B" w:rsidP="00CA440B" w:rsidRDefault="00CA440B" w14:paraId="18760FCF" w14:textId="77777777">
      <w:pPr>
        <w:pStyle w:val="Heading3"/>
        <w:numPr>
          <w:ilvl w:val="0"/>
          <w:numId w:val="0"/>
        </w:numPr>
        <w:ind w:left="792"/>
      </w:pPr>
    </w:p>
    <w:p w:rsidRPr="00BB5CBF" w:rsidR="00E76082" w:rsidP="00396006" w:rsidRDefault="00E76082" w14:paraId="027C4197" w14:textId="77777777">
      <w:pPr>
        <w:pStyle w:val="Heading3"/>
      </w:pPr>
      <w:r w:rsidRPr="00BB5CBF">
        <w:t xml:space="preserve">Demographic information: </w:t>
      </w:r>
    </w:p>
    <w:p w:rsidRPr="00BB5CBF" w:rsidR="00E76082" w:rsidP="00E76082" w:rsidRDefault="00E76082" w14:paraId="73ECF7C6" w14:textId="77777777">
      <w:pPr>
        <w:rPr>
          <w:rFonts w:cs="Arial"/>
        </w:rPr>
      </w:pPr>
    </w:p>
    <w:p w:rsidRPr="001968E9" w:rsidR="00E76082" w:rsidP="00E76082" w:rsidRDefault="00E76082" w14:paraId="64EA506E" w14:textId="05AA1825">
      <w:r w:rsidRPr="00BB5CBF">
        <w:rPr>
          <w:rFonts w:cs="Arial"/>
        </w:rPr>
        <w:t xml:space="preserve">We included 321 households </w:t>
      </w:r>
      <w:r w:rsidRPr="009B7D5F">
        <w:rPr>
          <w:rFonts w:cs="Arial"/>
        </w:rPr>
        <w:t>across 3</w:t>
      </w:r>
      <w:r w:rsidRPr="009B7D5F" w:rsidR="009B7D5F">
        <w:rPr>
          <w:rFonts w:cs="Arial"/>
        </w:rPr>
        <w:t xml:space="preserve">1 </w:t>
      </w:r>
      <w:r w:rsidRPr="009B7D5F">
        <w:rPr>
          <w:rFonts w:cs="Arial"/>
        </w:rPr>
        <w:t>clusters</w:t>
      </w:r>
      <w:r w:rsidRPr="00BB5CBF">
        <w:rPr>
          <w:rFonts w:cs="Arial"/>
        </w:rPr>
        <w:t xml:space="preserve"> in this survey analysis</w:t>
      </w:r>
      <w:r>
        <w:rPr>
          <w:rFonts w:cs="Arial"/>
        </w:rPr>
        <w:t xml:space="preserve">, amounting to 985 children. </w:t>
      </w:r>
      <w:r w:rsidRPr="00BB5CBF">
        <w:rPr>
          <w:rFonts w:cs="Arial"/>
        </w:rPr>
        <w:t xml:space="preserve">The median number of children per household was 3 (range: 1–10, standard deviation: </w:t>
      </w:r>
      <w:r w:rsidRPr="00BB5CBF">
        <w:rPr>
          <w:rFonts w:cs="Arial"/>
        </w:rPr>
        <w:lastRenderedPageBreak/>
        <w:t>1.6).</w:t>
      </w:r>
      <w:r w:rsidR="001968E9">
        <w:rPr>
          <w:rFonts w:cs="Arial"/>
        </w:rPr>
        <w:t xml:space="preserve"> </w:t>
      </w:r>
      <w:r w:rsidRPr="00130D79" w:rsidR="001968E9">
        <w:t>Among</w:t>
      </w:r>
      <w:r w:rsidR="001968E9">
        <w:t xml:space="preserve"> survey</w:t>
      </w:r>
      <w:r w:rsidRPr="00130D79" w:rsidR="001968E9">
        <w:t xml:space="preserve"> respondents, </w:t>
      </w:r>
      <w:r w:rsidR="001968E9">
        <w:t>the</w:t>
      </w:r>
      <w:r w:rsidRPr="00130D79" w:rsidR="001968E9">
        <w:t xml:space="preserve"> median</w:t>
      </w:r>
      <w:r w:rsidR="001968E9">
        <w:t xml:space="preserve"> age </w:t>
      </w:r>
      <w:r w:rsidRPr="00130D79" w:rsidR="001968E9">
        <w:t>was 32</w:t>
      </w:r>
      <w:r w:rsidR="001968E9">
        <w:t xml:space="preserve"> years</w:t>
      </w:r>
      <w:r w:rsidRPr="00130D79" w:rsidR="001968E9">
        <w:t>,</w:t>
      </w:r>
      <w:r w:rsidR="001968E9">
        <w:t xml:space="preserve"> and the majority self-identified as either the father or the mother (</w:t>
      </w:r>
      <w:r w:rsidRPr="00DB0406" w:rsidR="001968E9">
        <w:rPr>
          <w:highlight w:val="yellow"/>
        </w:rPr>
        <w:t>Table</w:t>
      </w:r>
      <w:r w:rsidR="001968E9">
        <w:t xml:space="preserve"> #). </w:t>
      </w:r>
    </w:p>
    <w:p w:rsidR="00E76082" w:rsidP="00E76082" w:rsidRDefault="00E76082" w14:paraId="71B0547A" w14:textId="77777777">
      <w:bookmarkStart w:name="vaccination-coverage" w:id="9"/>
    </w:p>
    <w:p w:rsidR="00E76082" w:rsidP="00E76082" w:rsidRDefault="00E76082" w14:paraId="14A5CAF4" w14:textId="77777777">
      <w:pPr>
        <w:pStyle w:val="Caption"/>
        <w:keepNext/>
      </w:pPr>
      <w:r>
        <w:t xml:space="preserve">Table </w:t>
      </w:r>
      <w:r>
        <w:fldChar w:fldCharType="begin"/>
      </w:r>
      <w:r>
        <w:instrText xml:space="preserve"> SEQ Table \* ARABIC </w:instrText>
      </w:r>
      <w:r>
        <w:fldChar w:fldCharType="separate"/>
      </w:r>
      <w:r w:rsidR="00DC78DD">
        <w:rPr>
          <w:noProof/>
        </w:rPr>
        <w:t>3</w:t>
      </w:r>
      <w:r>
        <w:fldChar w:fldCharType="end"/>
      </w:r>
      <w:r>
        <w:t xml:space="preserve">. Breakdown of survey respondents by family role </w:t>
      </w:r>
    </w:p>
    <w:tbl>
      <w:tblPr>
        <w:tblStyle w:val="Table"/>
        <w:tblpPr w:leftFromText="180" w:rightFromText="180" w:vertAnchor="text" w:horzAnchor="page" w:tblpX="1535" w:tblpY="197"/>
        <w:tblOverlap w:val="never"/>
        <w:tblW w:w="0" w:type="auto"/>
        <w:tblLayout w:type="fixed"/>
        <w:tblLook w:val="04A0" w:firstRow="1" w:lastRow="0" w:firstColumn="1" w:lastColumn="0" w:noHBand="0" w:noVBand="1"/>
      </w:tblPr>
      <w:tblGrid>
        <w:gridCol w:w="1701"/>
        <w:gridCol w:w="1134"/>
        <w:gridCol w:w="961"/>
      </w:tblGrid>
      <w:tr w:rsidR="00E76082" w:rsidTr="00E04BBD" w14:paraId="102127C2" w14:textId="77777777">
        <w:trPr>
          <w:cantSplit/>
          <w:tblHeader/>
        </w:trPr>
        <w:tc>
          <w:tcPr>
            <w:tcW w:w="170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B9064B" w:rsidR="00E76082" w:rsidP="00B9064B" w:rsidRDefault="00E76082" w14:paraId="3767A538" w14:textId="77777777">
            <w:pPr>
              <w:spacing w:before="40" w:after="40" w:line="240" w:lineRule="auto"/>
              <w:ind w:left="-142" w:right="100" w:firstLine="242"/>
              <w:rPr>
                <w:rFonts w:ascii="Garamond" w:hAnsi="Garamond"/>
              </w:rPr>
            </w:pPr>
            <w:r w:rsidRPr="00B9064B">
              <w:rPr>
                <w:rFonts w:ascii="Garamond" w:hAnsi="Garamond" w:eastAsia="Arial" w:cs="Arial"/>
                <w:color w:val="111111"/>
              </w:rPr>
              <w:t>Caretaker</w:t>
            </w:r>
          </w:p>
        </w:tc>
        <w:tc>
          <w:tcPr>
            <w:tcW w:w="113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B9064B" w:rsidR="00E76082" w:rsidP="00B9064B" w:rsidRDefault="00E76082" w14:paraId="1E3A2020"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Count (n)</w:t>
            </w:r>
          </w:p>
        </w:tc>
        <w:tc>
          <w:tcPr>
            <w:tcW w:w="96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B9064B" w:rsidR="00E76082" w:rsidP="00B9064B" w:rsidRDefault="00E76082" w14:paraId="36EF29BE"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w:t>
            </w:r>
          </w:p>
        </w:tc>
      </w:tr>
      <w:tr w:rsidR="00E76082" w:rsidTr="00E04BBD" w14:paraId="39F7F4CA" w14:textId="77777777">
        <w:trPr>
          <w:cantSplit/>
        </w:trPr>
        <w:tc>
          <w:tcPr>
            <w:tcW w:w="1701" w:type="dxa"/>
            <w:shd w:val="clear" w:color="auto" w:fill="FFFFFF"/>
            <w:tcMar>
              <w:top w:w="0" w:type="dxa"/>
              <w:left w:w="0" w:type="dxa"/>
              <w:bottom w:w="0" w:type="dxa"/>
              <w:right w:w="0" w:type="dxa"/>
            </w:tcMar>
            <w:vAlign w:val="center"/>
          </w:tcPr>
          <w:p w:rsidRPr="00B9064B" w:rsidR="00E76082" w:rsidP="00B9064B" w:rsidRDefault="00E76082" w14:paraId="62FEE6C3" w14:textId="77777777">
            <w:pPr>
              <w:spacing w:before="40" w:after="40" w:line="240" w:lineRule="auto"/>
              <w:ind w:left="-142" w:right="100" w:firstLine="242"/>
              <w:rPr>
                <w:rFonts w:ascii="Garamond" w:hAnsi="Garamond"/>
              </w:rPr>
            </w:pPr>
            <w:r w:rsidRPr="00B9064B">
              <w:rPr>
                <w:rFonts w:ascii="Garamond" w:hAnsi="Garamond" w:eastAsia="Arial" w:cs="Arial"/>
                <w:color w:val="111111"/>
              </w:rPr>
              <w:t>Father</w:t>
            </w:r>
          </w:p>
        </w:tc>
        <w:tc>
          <w:tcPr>
            <w:tcW w:w="1134" w:type="dxa"/>
            <w:shd w:val="clear" w:color="auto" w:fill="FFFFFF"/>
            <w:tcMar>
              <w:top w:w="0" w:type="dxa"/>
              <w:left w:w="0" w:type="dxa"/>
              <w:bottom w:w="0" w:type="dxa"/>
              <w:right w:w="0" w:type="dxa"/>
            </w:tcMar>
            <w:vAlign w:val="center"/>
          </w:tcPr>
          <w:p w:rsidRPr="00B9064B" w:rsidR="00E76082" w:rsidP="00B9064B" w:rsidRDefault="00E76082" w14:paraId="67E7A3E6"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495</w:t>
            </w:r>
          </w:p>
        </w:tc>
        <w:tc>
          <w:tcPr>
            <w:tcW w:w="961" w:type="dxa"/>
            <w:shd w:val="clear" w:color="auto" w:fill="FFFFFF"/>
            <w:tcMar>
              <w:top w:w="0" w:type="dxa"/>
              <w:left w:w="0" w:type="dxa"/>
              <w:bottom w:w="0" w:type="dxa"/>
              <w:right w:w="0" w:type="dxa"/>
            </w:tcMar>
            <w:vAlign w:val="center"/>
          </w:tcPr>
          <w:p w:rsidRPr="00B9064B" w:rsidR="00E76082" w:rsidP="00B9064B" w:rsidRDefault="00E76082" w14:paraId="3C879F53"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50.3</w:t>
            </w:r>
          </w:p>
        </w:tc>
      </w:tr>
      <w:tr w:rsidR="00E76082" w:rsidTr="00E04BBD" w14:paraId="52E71FB2" w14:textId="77777777">
        <w:trPr>
          <w:cantSplit/>
        </w:trPr>
        <w:tc>
          <w:tcPr>
            <w:tcW w:w="1701" w:type="dxa"/>
            <w:shd w:val="clear" w:color="auto" w:fill="FFFFFF"/>
            <w:tcMar>
              <w:top w:w="0" w:type="dxa"/>
              <w:left w:w="0" w:type="dxa"/>
              <w:bottom w:w="0" w:type="dxa"/>
              <w:right w:w="0" w:type="dxa"/>
            </w:tcMar>
            <w:vAlign w:val="center"/>
          </w:tcPr>
          <w:p w:rsidRPr="00B9064B" w:rsidR="00E76082" w:rsidP="00B9064B" w:rsidRDefault="00E76082" w14:paraId="7876C7B7" w14:textId="77777777">
            <w:pPr>
              <w:spacing w:before="40" w:after="40" w:line="240" w:lineRule="auto"/>
              <w:ind w:left="-142" w:right="100" w:firstLine="242"/>
              <w:rPr>
                <w:rFonts w:ascii="Garamond" w:hAnsi="Garamond"/>
              </w:rPr>
            </w:pPr>
            <w:r w:rsidRPr="00B9064B">
              <w:rPr>
                <w:rFonts w:ascii="Garamond" w:hAnsi="Garamond" w:eastAsia="Arial" w:cs="Arial"/>
                <w:color w:val="111111"/>
              </w:rPr>
              <w:t>Mother</w:t>
            </w:r>
          </w:p>
        </w:tc>
        <w:tc>
          <w:tcPr>
            <w:tcW w:w="1134" w:type="dxa"/>
            <w:shd w:val="clear" w:color="auto" w:fill="FFFFFF"/>
            <w:tcMar>
              <w:top w:w="0" w:type="dxa"/>
              <w:left w:w="0" w:type="dxa"/>
              <w:bottom w:w="0" w:type="dxa"/>
              <w:right w:w="0" w:type="dxa"/>
            </w:tcMar>
            <w:vAlign w:val="center"/>
          </w:tcPr>
          <w:p w:rsidRPr="00B9064B" w:rsidR="00E76082" w:rsidP="00B9064B" w:rsidRDefault="00E76082" w14:paraId="7FD8AB9E"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432</w:t>
            </w:r>
          </w:p>
        </w:tc>
        <w:tc>
          <w:tcPr>
            <w:tcW w:w="961" w:type="dxa"/>
            <w:shd w:val="clear" w:color="auto" w:fill="FFFFFF"/>
            <w:tcMar>
              <w:top w:w="0" w:type="dxa"/>
              <w:left w:w="0" w:type="dxa"/>
              <w:bottom w:w="0" w:type="dxa"/>
              <w:right w:w="0" w:type="dxa"/>
            </w:tcMar>
            <w:vAlign w:val="center"/>
          </w:tcPr>
          <w:p w:rsidRPr="00B9064B" w:rsidR="00E76082" w:rsidP="00B9064B" w:rsidRDefault="00E76082" w14:paraId="363CBB38"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43.9</w:t>
            </w:r>
          </w:p>
        </w:tc>
      </w:tr>
      <w:tr w:rsidR="00E76082" w:rsidTr="00E04BBD" w14:paraId="4E86ACA6" w14:textId="77777777">
        <w:trPr>
          <w:cantSplit/>
        </w:trPr>
        <w:tc>
          <w:tcPr>
            <w:tcW w:w="1701" w:type="dxa"/>
            <w:shd w:val="clear" w:color="auto" w:fill="FFFFFF"/>
            <w:tcMar>
              <w:top w:w="0" w:type="dxa"/>
              <w:left w:w="0" w:type="dxa"/>
              <w:bottom w:w="0" w:type="dxa"/>
              <w:right w:w="0" w:type="dxa"/>
            </w:tcMar>
            <w:vAlign w:val="center"/>
          </w:tcPr>
          <w:p w:rsidRPr="00B9064B" w:rsidR="00E76082" w:rsidP="00B9064B" w:rsidRDefault="00E76082" w14:paraId="07B7CD07" w14:textId="77777777">
            <w:pPr>
              <w:spacing w:before="40" w:after="40" w:line="240" w:lineRule="auto"/>
              <w:ind w:left="-142" w:right="100" w:firstLine="242"/>
              <w:rPr>
                <w:rFonts w:ascii="Garamond" w:hAnsi="Garamond"/>
              </w:rPr>
            </w:pPr>
            <w:r w:rsidRPr="00B9064B">
              <w:rPr>
                <w:rFonts w:ascii="Garamond" w:hAnsi="Garamond" w:eastAsia="Arial" w:cs="Arial"/>
                <w:color w:val="111111"/>
              </w:rPr>
              <w:t>Grandmother</w:t>
            </w:r>
          </w:p>
        </w:tc>
        <w:tc>
          <w:tcPr>
            <w:tcW w:w="1134" w:type="dxa"/>
            <w:shd w:val="clear" w:color="auto" w:fill="FFFFFF"/>
            <w:tcMar>
              <w:top w:w="0" w:type="dxa"/>
              <w:left w:w="0" w:type="dxa"/>
              <w:bottom w:w="0" w:type="dxa"/>
              <w:right w:w="0" w:type="dxa"/>
            </w:tcMar>
            <w:vAlign w:val="center"/>
          </w:tcPr>
          <w:p w:rsidRPr="00B9064B" w:rsidR="00E76082" w:rsidP="00B9064B" w:rsidRDefault="00E76082" w14:paraId="31414575"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22</w:t>
            </w:r>
          </w:p>
        </w:tc>
        <w:tc>
          <w:tcPr>
            <w:tcW w:w="961" w:type="dxa"/>
            <w:shd w:val="clear" w:color="auto" w:fill="FFFFFF"/>
            <w:tcMar>
              <w:top w:w="0" w:type="dxa"/>
              <w:left w:w="0" w:type="dxa"/>
              <w:bottom w:w="0" w:type="dxa"/>
              <w:right w:w="0" w:type="dxa"/>
            </w:tcMar>
            <w:vAlign w:val="center"/>
          </w:tcPr>
          <w:p w:rsidRPr="00B9064B" w:rsidR="00E76082" w:rsidP="00B9064B" w:rsidRDefault="00E76082" w14:paraId="30127105"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2.2</w:t>
            </w:r>
          </w:p>
        </w:tc>
      </w:tr>
      <w:tr w:rsidR="00E76082" w:rsidTr="00E04BBD" w14:paraId="6493435F" w14:textId="77777777">
        <w:trPr>
          <w:cantSplit/>
        </w:trPr>
        <w:tc>
          <w:tcPr>
            <w:tcW w:w="1701" w:type="dxa"/>
            <w:shd w:val="clear" w:color="auto" w:fill="FFFFFF"/>
            <w:tcMar>
              <w:top w:w="0" w:type="dxa"/>
              <w:left w:w="0" w:type="dxa"/>
              <w:bottom w:w="0" w:type="dxa"/>
              <w:right w:w="0" w:type="dxa"/>
            </w:tcMar>
            <w:vAlign w:val="center"/>
          </w:tcPr>
          <w:p w:rsidRPr="00B9064B" w:rsidR="00E76082" w:rsidP="00B9064B" w:rsidRDefault="00E76082" w14:paraId="1F9A425C" w14:textId="77777777">
            <w:pPr>
              <w:spacing w:before="40" w:after="40" w:line="240" w:lineRule="auto"/>
              <w:ind w:left="-142" w:right="100" w:firstLine="242"/>
              <w:rPr>
                <w:rFonts w:ascii="Garamond" w:hAnsi="Garamond"/>
              </w:rPr>
            </w:pPr>
            <w:r w:rsidRPr="00B9064B">
              <w:rPr>
                <w:rFonts w:ascii="Garamond" w:hAnsi="Garamond" w:eastAsia="Arial" w:cs="Arial"/>
                <w:color w:val="111111"/>
              </w:rPr>
              <w:t>Sister</w:t>
            </w:r>
          </w:p>
        </w:tc>
        <w:tc>
          <w:tcPr>
            <w:tcW w:w="1134" w:type="dxa"/>
            <w:shd w:val="clear" w:color="auto" w:fill="FFFFFF"/>
            <w:tcMar>
              <w:top w:w="0" w:type="dxa"/>
              <w:left w:w="0" w:type="dxa"/>
              <w:bottom w:w="0" w:type="dxa"/>
              <w:right w:w="0" w:type="dxa"/>
            </w:tcMar>
            <w:vAlign w:val="center"/>
          </w:tcPr>
          <w:p w:rsidRPr="00B9064B" w:rsidR="00E76082" w:rsidP="00B9064B" w:rsidRDefault="00E76082" w14:paraId="7BF08608"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20</w:t>
            </w:r>
          </w:p>
        </w:tc>
        <w:tc>
          <w:tcPr>
            <w:tcW w:w="961" w:type="dxa"/>
            <w:shd w:val="clear" w:color="auto" w:fill="FFFFFF"/>
            <w:tcMar>
              <w:top w:w="0" w:type="dxa"/>
              <w:left w:w="0" w:type="dxa"/>
              <w:bottom w:w="0" w:type="dxa"/>
              <w:right w:w="0" w:type="dxa"/>
            </w:tcMar>
            <w:vAlign w:val="center"/>
          </w:tcPr>
          <w:p w:rsidRPr="00B9064B" w:rsidR="00E76082" w:rsidP="00B9064B" w:rsidRDefault="00E76082" w14:paraId="5552CD1A"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2.0</w:t>
            </w:r>
          </w:p>
        </w:tc>
      </w:tr>
      <w:tr w:rsidR="00E76082" w:rsidTr="00E04BBD" w14:paraId="52C72F68" w14:textId="77777777">
        <w:trPr>
          <w:cantSplit/>
        </w:trPr>
        <w:tc>
          <w:tcPr>
            <w:tcW w:w="1701" w:type="dxa"/>
            <w:shd w:val="clear" w:color="auto" w:fill="FFFFFF"/>
            <w:tcMar>
              <w:top w:w="0" w:type="dxa"/>
              <w:left w:w="0" w:type="dxa"/>
              <w:bottom w:w="0" w:type="dxa"/>
              <w:right w:w="0" w:type="dxa"/>
            </w:tcMar>
            <w:vAlign w:val="center"/>
          </w:tcPr>
          <w:p w:rsidRPr="00B9064B" w:rsidR="00E76082" w:rsidP="00B9064B" w:rsidRDefault="00E76082" w14:paraId="008C870E" w14:textId="77777777">
            <w:pPr>
              <w:spacing w:before="40" w:after="40" w:line="240" w:lineRule="auto"/>
              <w:ind w:left="-142" w:right="100" w:firstLine="242"/>
              <w:rPr>
                <w:rFonts w:ascii="Garamond" w:hAnsi="Garamond"/>
              </w:rPr>
            </w:pPr>
            <w:r w:rsidRPr="00B9064B">
              <w:rPr>
                <w:rFonts w:ascii="Garamond" w:hAnsi="Garamond" w:eastAsia="Arial" w:cs="Arial"/>
                <w:color w:val="111111"/>
              </w:rPr>
              <w:t>Uncle</w:t>
            </w:r>
          </w:p>
        </w:tc>
        <w:tc>
          <w:tcPr>
            <w:tcW w:w="1134" w:type="dxa"/>
            <w:shd w:val="clear" w:color="auto" w:fill="FFFFFF"/>
            <w:tcMar>
              <w:top w:w="0" w:type="dxa"/>
              <w:left w:w="0" w:type="dxa"/>
              <w:bottom w:w="0" w:type="dxa"/>
              <w:right w:w="0" w:type="dxa"/>
            </w:tcMar>
            <w:vAlign w:val="center"/>
          </w:tcPr>
          <w:p w:rsidRPr="00B9064B" w:rsidR="00E76082" w:rsidP="00B9064B" w:rsidRDefault="00E76082" w14:paraId="2A25DB03"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8</w:t>
            </w:r>
          </w:p>
        </w:tc>
        <w:tc>
          <w:tcPr>
            <w:tcW w:w="961" w:type="dxa"/>
            <w:shd w:val="clear" w:color="auto" w:fill="FFFFFF"/>
            <w:tcMar>
              <w:top w:w="0" w:type="dxa"/>
              <w:left w:w="0" w:type="dxa"/>
              <w:bottom w:w="0" w:type="dxa"/>
              <w:right w:w="0" w:type="dxa"/>
            </w:tcMar>
            <w:vAlign w:val="center"/>
          </w:tcPr>
          <w:p w:rsidRPr="00B9064B" w:rsidR="00E76082" w:rsidP="00B9064B" w:rsidRDefault="00E76082" w14:paraId="094FBB0A" w14:textId="77777777">
            <w:pPr>
              <w:spacing w:before="40" w:after="40" w:line="240" w:lineRule="auto"/>
              <w:ind w:left="-142" w:right="100" w:firstLine="242"/>
              <w:jc w:val="right"/>
              <w:rPr>
                <w:rFonts w:ascii="Garamond" w:hAnsi="Garamond"/>
              </w:rPr>
            </w:pPr>
            <w:r w:rsidRPr="00B9064B">
              <w:rPr>
                <w:rFonts w:ascii="Garamond" w:hAnsi="Garamond" w:eastAsia="Arial" w:cs="Arial"/>
                <w:color w:val="111111"/>
              </w:rPr>
              <w:t>0.8</w:t>
            </w:r>
          </w:p>
        </w:tc>
      </w:tr>
      <w:tr w:rsidR="00E76082" w:rsidTr="00E04BBD" w14:paraId="26828A9C" w14:textId="77777777">
        <w:trPr>
          <w:cantSplit/>
        </w:trPr>
        <w:tc>
          <w:tcPr>
            <w:tcW w:w="1701" w:type="dxa"/>
            <w:shd w:val="clear" w:color="auto" w:fill="FFFFFF"/>
            <w:tcMar>
              <w:top w:w="0" w:type="dxa"/>
              <w:left w:w="0" w:type="dxa"/>
              <w:bottom w:w="0" w:type="dxa"/>
              <w:right w:w="0" w:type="dxa"/>
            </w:tcMar>
            <w:vAlign w:val="center"/>
          </w:tcPr>
          <w:p w:rsidRPr="00B9064B" w:rsidR="00E76082" w:rsidP="00B9064B" w:rsidRDefault="00E76082" w14:paraId="3E7296E4" w14:textId="77777777">
            <w:pPr>
              <w:spacing w:before="40" w:after="40" w:line="240" w:lineRule="auto"/>
              <w:ind w:left="-142" w:right="100" w:firstLine="242"/>
              <w:rPr>
                <w:rFonts w:ascii="Garamond" w:hAnsi="Garamond" w:eastAsia="Arial" w:cs="Arial"/>
                <w:color w:val="111111"/>
              </w:rPr>
            </w:pPr>
            <w:r w:rsidRPr="00B9064B">
              <w:rPr>
                <w:rFonts w:ascii="Garamond" w:hAnsi="Garamond" w:eastAsia="Arial" w:cs="Arial"/>
                <w:color w:val="111111"/>
              </w:rPr>
              <w:t>Brother</w:t>
            </w:r>
          </w:p>
        </w:tc>
        <w:tc>
          <w:tcPr>
            <w:tcW w:w="1134" w:type="dxa"/>
            <w:shd w:val="clear" w:color="auto" w:fill="FFFFFF"/>
            <w:tcMar>
              <w:top w:w="0" w:type="dxa"/>
              <w:left w:w="0" w:type="dxa"/>
              <w:bottom w:w="0" w:type="dxa"/>
              <w:right w:w="0" w:type="dxa"/>
            </w:tcMar>
            <w:vAlign w:val="center"/>
          </w:tcPr>
          <w:p w:rsidRPr="00B9064B" w:rsidR="00E76082" w:rsidP="00B9064B" w:rsidRDefault="00E76082" w14:paraId="4D136C6A" w14:textId="77777777">
            <w:pPr>
              <w:spacing w:before="40" w:after="40" w:line="240" w:lineRule="auto"/>
              <w:ind w:left="-142" w:right="100" w:firstLine="242"/>
              <w:jc w:val="right"/>
              <w:rPr>
                <w:rFonts w:ascii="Garamond" w:hAnsi="Garamond" w:eastAsia="Arial" w:cs="Arial"/>
                <w:color w:val="111111"/>
              </w:rPr>
            </w:pPr>
            <w:r w:rsidRPr="00B9064B">
              <w:rPr>
                <w:rFonts w:ascii="Garamond" w:hAnsi="Garamond" w:eastAsia="Arial" w:cs="Arial"/>
                <w:color w:val="111111"/>
              </w:rPr>
              <w:t>5</w:t>
            </w:r>
          </w:p>
        </w:tc>
        <w:tc>
          <w:tcPr>
            <w:tcW w:w="961" w:type="dxa"/>
            <w:shd w:val="clear" w:color="auto" w:fill="FFFFFF"/>
            <w:tcMar>
              <w:top w:w="0" w:type="dxa"/>
              <w:left w:w="0" w:type="dxa"/>
              <w:bottom w:w="0" w:type="dxa"/>
              <w:right w:w="0" w:type="dxa"/>
            </w:tcMar>
            <w:vAlign w:val="center"/>
          </w:tcPr>
          <w:p w:rsidRPr="00B9064B" w:rsidR="00E76082" w:rsidP="00B9064B" w:rsidRDefault="00E76082" w14:paraId="7D32F233" w14:textId="77777777">
            <w:pPr>
              <w:spacing w:before="40" w:after="40" w:line="240" w:lineRule="auto"/>
              <w:ind w:left="-142" w:right="100" w:firstLine="242"/>
              <w:jc w:val="right"/>
              <w:rPr>
                <w:rFonts w:ascii="Garamond" w:hAnsi="Garamond" w:eastAsia="Arial" w:cs="Arial"/>
                <w:color w:val="111111"/>
              </w:rPr>
            </w:pPr>
            <w:r w:rsidRPr="00B9064B">
              <w:rPr>
                <w:rFonts w:ascii="Garamond" w:hAnsi="Garamond" w:eastAsia="Arial" w:cs="Arial"/>
                <w:color w:val="111111"/>
              </w:rPr>
              <w:t>0.5</w:t>
            </w:r>
          </w:p>
        </w:tc>
      </w:tr>
      <w:tr w:rsidR="00E76082" w:rsidTr="00E04BBD" w14:paraId="68AF8CCF" w14:textId="77777777">
        <w:trPr>
          <w:cantSplit/>
        </w:trPr>
        <w:tc>
          <w:tcPr>
            <w:tcW w:w="1701" w:type="dxa"/>
            <w:shd w:val="clear" w:color="auto" w:fill="FFFFFF"/>
            <w:tcMar>
              <w:top w:w="0" w:type="dxa"/>
              <w:left w:w="0" w:type="dxa"/>
              <w:bottom w:w="0" w:type="dxa"/>
              <w:right w:w="0" w:type="dxa"/>
            </w:tcMar>
            <w:vAlign w:val="center"/>
          </w:tcPr>
          <w:p w:rsidRPr="00B9064B" w:rsidR="00E76082" w:rsidP="00B9064B" w:rsidRDefault="00E76082" w14:paraId="790C54B7" w14:textId="77777777">
            <w:pPr>
              <w:spacing w:before="40" w:after="40" w:line="240" w:lineRule="auto"/>
              <w:ind w:left="-142" w:right="100" w:firstLine="242"/>
              <w:rPr>
                <w:rFonts w:ascii="Garamond" w:hAnsi="Garamond" w:eastAsia="Arial" w:cs="Arial"/>
                <w:color w:val="111111"/>
              </w:rPr>
            </w:pPr>
            <w:r w:rsidRPr="00B9064B">
              <w:rPr>
                <w:rFonts w:ascii="Garamond" w:hAnsi="Garamond" w:eastAsia="Arial" w:cs="Arial"/>
                <w:color w:val="111111"/>
              </w:rPr>
              <w:t>Grandfather</w:t>
            </w:r>
          </w:p>
        </w:tc>
        <w:tc>
          <w:tcPr>
            <w:tcW w:w="1134" w:type="dxa"/>
            <w:shd w:val="clear" w:color="auto" w:fill="FFFFFF"/>
            <w:tcMar>
              <w:top w:w="0" w:type="dxa"/>
              <w:left w:w="0" w:type="dxa"/>
              <w:bottom w:w="0" w:type="dxa"/>
              <w:right w:w="0" w:type="dxa"/>
            </w:tcMar>
            <w:vAlign w:val="center"/>
          </w:tcPr>
          <w:p w:rsidRPr="00B9064B" w:rsidR="00E76082" w:rsidP="00B9064B" w:rsidRDefault="00E76082" w14:paraId="691AECB6" w14:textId="77777777">
            <w:pPr>
              <w:spacing w:before="40" w:after="40" w:line="240" w:lineRule="auto"/>
              <w:ind w:left="-142" w:right="100" w:firstLine="242"/>
              <w:jc w:val="right"/>
              <w:rPr>
                <w:rFonts w:ascii="Garamond" w:hAnsi="Garamond" w:eastAsia="Arial" w:cs="Arial"/>
                <w:color w:val="111111"/>
              </w:rPr>
            </w:pPr>
            <w:r w:rsidRPr="00B9064B">
              <w:rPr>
                <w:rFonts w:ascii="Garamond" w:hAnsi="Garamond" w:eastAsia="Arial" w:cs="Arial"/>
                <w:color w:val="111111"/>
              </w:rPr>
              <w:t>3</w:t>
            </w:r>
          </w:p>
        </w:tc>
        <w:tc>
          <w:tcPr>
            <w:tcW w:w="961" w:type="dxa"/>
            <w:shd w:val="clear" w:color="auto" w:fill="FFFFFF"/>
            <w:tcMar>
              <w:top w:w="0" w:type="dxa"/>
              <w:left w:w="0" w:type="dxa"/>
              <w:bottom w:w="0" w:type="dxa"/>
              <w:right w:w="0" w:type="dxa"/>
            </w:tcMar>
            <w:vAlign w:val="center"/>
          </w:tcPr>
          <w:p w:rsidRPr="00B9064B" w:rsidR="00E76082" w:rsidP="00B9064B" w:rsidRDefault="00E76082" w14:paraId="48F7E240" w14:textId="77777777">
            <w:pPr>
              <w:spacing w:before="40" w:after="40" w:line="240" w:lineRule="auto"/>
              <w:ind w:left="-142" w:right="100" w:firstLine="242"/>
              <w:jc w:val="right"/>
              <w:rPr>
                <w:rFonts w:ascii="Garamond" w:hAnsi="Garamond" w:eastAsia="Arial" w:cs="Arial"/>
                <w:color w:val="111111"/>
              </w:rPr>
            </w:pPr>
            <w:r w:rsidRPr="00B9064B">
              <w:rPr>
                <w:rFonts w:ascii="Garamond" w:hAnsi="Garamond" w:eastAsia="Arial" w:cs="Arial"/>
                <w:color w:val="111111"/>
              </w:rPr>
              <w:t>0.3</w:t>
            </w:r>
          </w:p>
        </w:tc>
      </w:tr>
    </w:tbl>
    <w:p w:rsidR="00E76082" w:rsidP="00E76082" w:rsidRDefault="00E76082" w14:paraId="31B9E00E" w14:textId="77777777"/>
    <w:p w:rsidR="00E76082" w:rsidP="00E76082" w:rsidRDefault="00E76082" w14:paraId="42D5406B" w14:textId="77777777"/>
    <w:p w:rsidR="00E76082" w:rsidP="00E76082" w:rsidRDefault="00E76082" w14:paraId="0A151FB7" w14:textId="77777777"/>
    <w:p w:rsidR="00E76082" w:rsidP="00E76082" w:rsidRDefault="00E76082" w14:paraId="676E76F6" w14:textId="77777777"/>
    <w:p w:rsidR="00E76082" w:rsidP="00E76082" w:rsidRDefault="00E76082" w14:paraId="13D6A026" w14:textId="77777777"/>
    <w:p w:rsidR="00E76082" w:rsidP="00E76082" w:rsidRDefault="00E76082" w14:paraId="2BCA910C" w14:textId="77777777"/>
    <w:p w:rsidR="00E76082" w:rsidP="00E76082" w:rsidRDefault="00E76082" w14:paraId="152B3887" w14:textId="77777777"/>
    <w:p w:rsidR="00E76082" w:rsidP="00E76082" w:rsidRDefault="00E76082" w14:paraId="36244B3D" w14:textId="77777777"/>
    <w:p w:rsidR="00D001F9" w:rsidP="001968E9" w:rsidRDefault="00D001F9" w14:paraId="4FD30AE2" w14:textId="77777777"/>
    <w:p w:rsidR="00D001F9" w:rsidP="001968E9" w:rsidRDefault="00D001F9" w14:paraId="6E556016" w14:textId="77777777"/>
    <w:p w:rsidR="00D001F9" w:rsidP="001968E9" w:rsidRDefault="00D001F9" w14:paraId="5C54109F" w14:textId="77777777"/>
    <w:p w:rsidR="001968E9" w:rsidP="001968E9" w:rsidRDefault="001968E9" w14:paraId="146BE57E" w14:textId="13D29BFE">
      <w:r w:rsidRPr="00BB5CBF">
        <w:t>Among the 985 surveyed individuals, there were 470 (47.7%) females and 515 (52.3%) males (unweighted). The median age of surveyed indi</w:t>
      </w:r>
      <w:r>
        <w:t>viduals was five</w:t>
      </w:r>
      <w:r w:rsidRPr="00BB5CBF">
        <w:t xml:space="preserve"> years (Q1-Q3 of 3-</w:t>
      </w:r>
      <w:r>
        <w:t>8 years), with 401 c</w:t>
      </w:r>
      <w:r w:rsidRPr="00BB5CBF">
        <w:t>hildren under five years of age (40.7%)</w:t>
      </w:r>
      <w:ins w:author="Julia Sohn" w:date="2020-04-30T15:06:00Z" w:id="10">
        <w:r w:rsidRPr="00997DE9" w:rsidR="00997DE9">
          <w:t xml:space="preserve"> </w:t>
        </w:r>
      </w:ins>
      <w:r w:rsidR="00E60D27">
        <w:t>and</w:t>
      </w:r>
      <w:ins w:author="Julia Sohn" w:date="2020-04-30T15:06:00Z" w:id="11">
        <w:r w:rsidR="00997DE9">
          <w:t xml:space="preserve"> only </w:t>
        </w:r>
        <w:r w:rsidRPr="00F24396" w:rsidR="00997DE9">
          <w:t>3.4</w:t>
        </w:r>
        <w:r w:rsidR="00997DE9">
          <w:t>% of children under one year of age</w:t>
        </w:r>
      </w:ins>
      <w:r w:rsidRPr="00BB5CBF">
        <w:t>.</w:t>
      </w:r>
    </w:p>
    <w:p w:rsidR="00E76082" w:rsidP="00E76082" w:rsidRDefault="00E76082" w14:paraId="676140F8" w14:textId="77777777"/>
    <w:p w:rsidR="008413CA" w:rsidP="008413CA" w:rsidRDefault="008413CA" w14:paraId="0EE43D5B" w14:textId="62453574">
      <w:pPr>
        <w:pStyle w:val="Caption"/>
        <w:keepNext/>
      </w:pPr>
      <w:r>
        <w:t xml:space="preserve">Figure </w:t>
      </w:r>
      <w:r>
        <w:fldChar w:fldCharType="begin"/>
      </w:r>
      <w:r>
        <w:instrText xml:space="preserve"> SEQ Figure \* ARABIC </w:instrText>
      </w:r>
      <w:r>
        <w:fldChar w:fldCharType="separate"/>
      </w:r>
      <w:r>
        <w:rPr>
          <w:noProof/>
        </w:rPr>
        <w:t>1</w:t>
      </w:r>
      <w:r>
        <w:fldChar w:fldCharType="end"/>
      </w:r>
      <w:r>
        <w:t xml:space="preserve">. </w:t>
      </w:r>
      <w:r w:rsidRPr="0027504E">
        <w:t xml:space="preserve">Distribution of </w:t>
      </w:r>
      <w:r>
        <w:t>individuals</w:t>
      </w:r>
      <w:r w:rsidRPr="0027504E">
        <w:t xml:space="preserve"> surveyed by age-group and gender</w:t>
      </w:r>
      <w:r w:rsidR="001F1157">
        <w:t xml:space="preserve"> (N=985)</w:t>
      </w:r>
    </w:p>
    <w:p w:rsidR="00C6307C" w:rsidP="00E76082" w:rsidRDefault="00B8108A" w14:paraId="355E19D6" w14:textId="71ACCDBF">
      <w:r>
        <w:rPr>
          <w:noProof/>
          <w:lang w:val="en-US" w:eastAsia="en-US"/>
        </w:rPr>
        <w:drawing>
          <wp:inline distT="0" distB="0" distL="0" distR="0" wp14:anchorId="31D2DC6A" wp14:editId="5536EE07">
            <wp:extent cx="4448086" cy="2743200"/>
            <wp:effectExtent l="0" t="0" r="0" b="0"/>
            <wp:docPr id="8" name="Picture 8" descr="../../../../../Users/juliasohn/Down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juliasohn/Downl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565" cy="2744729"/>
                    </a:xfrm>
                    <a:prstGeom prst="rect">
                      <a:avLst/>
                    </a:prstGeom>
                    <a:noFill/>
                    <a:ln>
                      <a:noFill/>
                    </a:ln>
                  </pic:spPr>
                </pic:pic>
              </a:graphicData>
            </a:graphic>
          </wp:inline>
        </w:drawing>
      </w:r>
    </w:p>
    <w:p w:rsidRPr="0061634A" w:rsidR="00C6307C" w:rsidP="00E76082" w:rsidRDefault="00C6307C" w14:paraId="761204ED" w14:textId="14AA71A8"/>
    <w:p w:rsidRPr="00DA66CF" w:rsidR="00E76082" w:rsidP="00E76082" w:rsidRDefault="00E76082" w14:paraId="1906649B" w14:textId="77777777"/>
    <w:p w:rsidRPr="00BB5CBF" w:rsidR="00E76082" w:rsidP="00396006" w:rsidRDefault="00E76082" w14:paraId="254E411D" w14:textId="77777777">
      <w:pPr>
        <w:pStyle w:val="Heading3"/>
      </w:pPr>
      <w:r w:rsidRPr="00BB5CBF">
        <w:t xml:space="preserve">Vaccination coverage – MSF Vaccination Campaign </w:t>
      </w:r>
    </w:p>
    <w:bookmarkEnd w:id="9"/>
    <w:p w:rsidR="00E76082" w:rsidP="00E76082" w:rsidRDefault="00E76082" w14:paraId="4624AEDB" w14:textId="77777777">
      <w:pPr>
        <w:widowControl w:val="0"/>
        <w:autoSpaceDE w:val="0"/>
        <w:autoSpaceDN w:val="0"/>
        <w:adjustRightInd w:val="0"/>
        <w:rPr>
          <w:rFonts w:ascii="Calibri Light" w:hAnsi="Calibri Light" w:cs="Calibri Light"/>
          <w:color w:val="000000"/>
          <w:szCs w:val="22"/>
          <w:lang w:eastAsia="en-US"/>
        </w:rPr>
      </w:pPr>
    </w:p>
    <w:p w:rsidRPr="00C06864" w:rsidR="00E76082" w:rsidP="00E76082" w:rsidRDefault="00E76082" w14:paraId="0854DFAE" w14:textId="77777777">
      <w:r w:rsidR="00E76082">
        <w:rPr/>
        <w:t xml:space="preserve">Information on the MSF mass vaccination campaign was collected from 985 children aged 6 months to 9 years. </w:t>
      </w:r>
      <w:commentRangeStart w:id="12"/>
      <w:commentRangeStart w:id="284528228"/>
      <w:r w:rsidR="00E76082">
        <w:rPr/>
        <w:t>Of those children, 95.8% (95% CI: 93.0</w:t>
      </w:r>
      <w:r w:rsidRPr="02191C6D" w:rsidR="00E76082">
        <w:rPr>
          <w:rFonts w:eastAsia="Arial"/>
        </w:rPr>
        <w:t>–</w:t>
      </w:r>
      <w:r w:rsidR="00E76082">
        <w:rPr/>
        <w:t>97.5</w:t>
      </w:r>
      <w:commentRangeEnd w:id="12"/>
      <w:r>
        <w:rPr>
          <w:rStyle w:val="CommentReference"/>
        </w:rPr>
        <w:commentReference w:id="12"/>
      </w:r>
      <w:commentRangeEnd w:id="284528228"/>
      <w:r>
        <w:rPr>
          <w:rStyle w:val="CommentReference"/>
        </w:rPr>
        <w:commentReference w:id="284528228"/>
      </w:r>
      <w:r w:rsidR="00E76082">
        <w:rPr/>
        <w:t>) reported receiving a measles vaccination from MSF, either by showing their vaccination card or by verbal confirmation (</w:t>
      </w:r>
      <w:r w:rsidRPr="02191C6D" w:rsidR="00E76082">
        <w:rPr>
          <w:highlight w:val="yellow"/>
        </w:rPr>
        <w:t xml:space="preserve">Table </w:t>
      </w:r>
      <w:r w:rsidR="00E76082">
        <w:rPr/>
        <w:t>#). The measles vaccination coverage among children who were able to show their vaccination card was 89.4% (95% CI: 84.2</w:t>
      </w:r>
      <w:r w:rsidRPr="02191C6D" w:rsidR="00E76082">
        <w:rPr>
          <w:rFonts w:eastAsia="Arial"/>
        </w:rPr>
        <w:t>–</w:t>
      </w:r>
      <w:r w:rsidR="00E76082">
        <w:rPr/>
        <w:t xml:space="preserve">93.1). </w:t>
      </w:r>
    </w:p>
    <w:p w:rsidRPr="00BB5CBF" w:rsidR="00E76082" w:rsidP="00E76082" w:rsidRDefault="00E76082" w14:paraId="3B15BAB4" w14:textId="77777777">
      <w:pPr>
        <w:pStyle w:val="BodyText"/>
        <w:rPr>
          <w:i w:val="0"/>
        </w:rPr>
      </w:pPr>
    </w:p>
    <w:p w:rsidR="00E76082" w:rsidP="00E76082" w:rsidRDefault="00E76082" w14:paraId="4BA85079" w14:textId="77777777">
      <w:pPr>
        <w:pStyle w:val="Caption"/>
        <w:keepNext/>
      </w:pPr>
      <w:r>
        <w:lastRenderedPageBreak/>
        <w:t xml:space="preserve">Table </w:t>
      </w:r>
      <w:r>
        <w:fldChar w:fldCharType="begin"/>
      </w:r>
      <w:r>
        <w:instrText xml:space="preserve"> SEQ Table \* ARABIC </w:instrText>
      </w:r>
      <w:r>
        <w:fldChar w:fldCharType="separate"/>
      </w:r>
      <w:r w:rsidR="00DC78DD">
        <w:rPr>
          <w:noProof/>
        </w:rPr>
        <w:t>4</w:t>
      </w:r>
      <w:r>
        <w:fldChar w:fldCharType="end"/>
      </w:r>
      <w:r>
        <w:t xml:space="preserve">.  </w:t>
      </w:r>
      <w:r w:rsidRPr="002E1EDA">
        <w:t>Measles vaccination coverage among children aged 6 months to 9 years during the MSF mass vaccination campaign in Béboto district, Logone Oriental province, Chad (weighted analysis)</w:t>
      </w:r>
    </w:p>
    <w:p w:rsidRPr="00554997" w:rsidR="00E76082" w:rsidP="00E76082" w:rsidRDefault="00E76082" w14:paraId="13241DEF" w14:textId="77777777"/>
    <w:tbl>
      <w:tblPr>
        <w:tblStyle w:val="Table"/>
        <w:tblW w:w="0" w:type="auto"/>
        <w:tblInd w:w="-45" w:type="dxa"/>
        <w:tblLayout w:type="fixed"/>
        <w:tblLook w:val="04A0" w:firstRow="1" w:lastRow="0" w:firstColumn="1" w:lastColumn="0" w:noHBand="0" w:noVBand="1"/>
      </w:tblPr>
      <w:tblGrid>
        <w:gridCol w:w="2688"/>
        <w:gridCol w:w="1942"/>
        <w:gridCol w:w="2245"/>
        <w:gridCol w:w="1695"/>
      </w:tblGrid>
      <w:tr w:rsidRPr="00F87C3B" w:rsidR="00E76082" w:rsidTr="00E04BBD" w14:paraId="3DFE6594" w14:textId="77777777">
        <w:trPr>
          <w:cantSplit/>
          <w:tblHeader/>
        </w:trPr>
        <w:tc>
          <w:tcPr>
            <w:tcW w:w="268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F87C3B" w:rsidR="00E76082" w:rsidP="005E7AA5" w:rsidRDefault="00E76082" w14:paraId="6B9D037B" w14:textId="77777777">
            <w:pPr>
              <w:spacing w:before="40" w:after="40"/>
              <w:ind w:right="100"/>
              <w:jc w:val="center"/>
              <w:rPr>
                <w:b/>
              </w:rPr>
            </w:pPr>
            <w:r w:rsidRPr="00F87C3B">
              <w:rPr>
                <w:rFonts w:eastAsia="Arial" w:cs="Arial"/>
                <w:b/>
                <w:color w:val="111111"/>
              </w:rPr>
              <w:t>MSF vaccination status</w:t>
            </w:r>
          </w:p>
        </w:tc>
        <w:tc>
          <w:tcPr>
            <w:tcW w:w="194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F87C3B" w:rsidR="00E76082" w:rsidP="00E04BBD" w:rsidRDefault="00E76082" w14:paraId="019B8597" w14:textId="77777777">
            <w:pPr>
              <w:spacing w:before="40" w:after="40"/>
              <w:ind w:left="100" w:right="100"/>
              <w:jc w:val="center"/>
              <w:rPr>
                <w:b/>
              </w:rPr>
            </w:pPr>
            <w:r w:rsidRPr="00F87C3B">
              <w:rPr>
                <w:rFonts w:eastAsia="Arial" w:cs="Arial"/>
                <w:b/>
                <w:color w:val="111111"/>
              </w:rPr>
              <w:t>Children (n)</w:t>
            </w:r>
          </w:p>
        </w:tc>
        <w:tc>
          <w:tcPr>
            <w:tcW w:w="2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F87C3B" w:rsidR="00E76082" w:rsidP="00E04BBD" w:rsidRDefault="00E76082" w14:paraId="4660A7BB" w14:textId="77777777">
            <w:pPr>
              <w:spacing w:before="40" w:after="40"/>
              <w:ind w:left="100" w:right="100"/>
              <w:jc w:val="center"/>
              <w:rPr>
                <w:b/>
              </w:rPr>
            </w:pPr>
            <w:r w:rsidRPr="00F87C3B">
              <w:rPr>
                <w:rFonts w:eastAsia="Arial" w:cs="Arial"/>
                <w:b/>
                <w:color w:val="111111"/>
              </w:rPr>
              <w:t>% (95% CI)</w:t>
            </w:r>
          </w:p>
        </w:tc>
        <w:tc>
          <w:tcPr>
            <w:tcW w:w="169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F87C3B" w:rsidR="00E76082" w:rsidP="00E04BBD" w:rsidRDefault="00E76082" w14:paraId="050F7B6B" w14:textId="77777777">
            <w:pPr>
              <w:spacing w:before="40" w:after="40"/>
              <w:ind w:left="100" w:right="100"/>
              <w:jc w:val="center"/>
              <w:rPr>
                <w:b/>
              </w:rPr>
            </w:pPr>
            <w:r w:rsidRPr="00F87C3B">
              <w:rPr>
                <w:rFonts w:eastAsia="Arial" w:cs="Arial"/>
                <w:b/>
                <w:color w:val="111111"/>
              </w:rPr>
              <w:t>Design effect</w:t>
            </w:r>
          </w:p>
        </w:tc>
      </w:tr>
      <w:tr w:rsidRPr="00BB5CBF" w:rsidR="00E76082" w:rsidTr="00E04BBD" w14:paraId="61769E24" w14:textId="77777777">
        <w:trPr>
          <w:cantSplit/>
          <w:trHeight w:val="373"/>
        </w:trPr>
        <w:tc>
          <w:tcPr>
            <w:tcW w:w="2688" w:type="dxa"/>
            <w:shd w:val="clear" w:color="auto" w:fill="FFFFFF"/>
            <w:tcMar>
              <w:top w:w="0" w:type="dxa"/>
              <w:left w:w="0" w:type="dxa"/>
              <w:bottom w:w="0" w:type="dxa"/>
              <w:right w:w="0" w:type="dxa"/>
            </w:tcMar>
            <w:vAlign w:val="center"/>
          </w:tcPr>
          <w:p w:rsidRPr="00C06864" w:rsidR="00E76082" w:rsidP="00E04BBD" w:rsidRDefault="00E76082" w14:paraId="638BB0F6" w14:textId="77777777">
            <w:pPr>
              <w:tabs>
                <w:tab w:val="left" w:pos="0"/>
              </w:tabs>
              <w:spacing w:before="40" w:after="40"/>
              <w:ind w:left="34" w:right="100"/>
            </w:pPr>
            <w:r w:rsidRPr="00C06864">
              <w:rPr>
                <w:rFonts w:eastAsia="Arial" w:cs="Arial"/>
                <w:color w:val="111111"/>
              </w:rPr>
              <w:t>Yes – card and verbal</w:t>
            </w:r>
          </w:p>
        </w:tc>
        <w:tc>
          <w:tcPr>
            <w:tcW w:w="1942" w:type="dxa"/>
            <w:shd w:val="clear" w:color="auto" w:fill="FFFFFF"/>
            <w:tcMar>
              <w:top w:w="0" w:type="dxa"/>
              <w:left w:w="0" w:type="dxa"/>
              <w:bottom w:w="0" w:type="dxa"/>
              <w:right w:w="0" w:type="dxa"/>
            </w:tcMar>
            <w:vAlign w:val="center"/>
          </w:tcPr>
          <w:p w:rsidRPr="00C06864" w:rsidR="00E76082" w:rsidP="00E04BBD" w:rsidRDefault="00E76082" w14:paraId="0110B12D" w14:textId="77777777">
            <w:pPr>
              <w:spacing w:before="40" w:after="40"/>
              <w:ind w:left="100" w:right="100"/>
              <w:jc w:val="center"/>
            </w:pPr>
            <w:r w:rsidRPr="00C06864">
              <w:t>937</w:t>
            </w:r>
          </w:p>
        </w:tc>
        <w:tc>
          <w:tcPr>
            <w:tcW w:w="2245" w:type="dxa"/>
            <w:shd w:val="clear" w:color="auto" w:fill="FFFFFF"/>
            <w:tcMar>
              <w:top w:w="0" w:type="dxa"/>
              <w:left w:w="0" w:type="dxa"/>
              <w:bottom w:w="0" w:type="dxa"/>
              <w:right w:w="0" w:type="dxa"/>
            </w:tcMar>
            <w:vAlign w:val="center"/>
          </w:tcPr>
          <w:p w:rsidRPr="00C06864" w:rsidR="00E76082" w:rsidP="00E04BBD" w:rsidRDefault="00E76082" w14:paraId="7869BCB9" w14:textId="77777777">
            <w:pPr>
              <w:spacing w:before="40" w:after="40"/>
              <w:ind w:left="100" w:right="100"/>
              <w:jc w:val="center"/>
            </w:pPr>
            <w:r w:rsidRPr="00C06864">
              <w:rPr>
                <w:rFonts w:eastAsia="Arial" w:cs="Arial"/>
                <w:color w:val="111111"/>
              </w:rPr>
              <w:t>95.8 (93.0--97.5)</w:t>
            </w:r>
          </w:p>
        </w:tc>
        <w:tc>
          <w:tcPr>
            <w:tcW w:w="1695" w:type="dxa"/>
            <w:shd w:val="clear" w:color="auto" w:fill="FFFFFF"/>
            <w:tcMar>
              <w:top w:w="0" w:type="dxa"/>
              <w:left w:w="0" w:type="dxa"/>
              <w:bottom w:w="0" w:type="dxa"/>
              <w:right w:w="0" w:type="dxa"/>
            </w:tcMar>
            <w:vAlign w:val="center"/>
          </w:tcPr>
          <w:p w:rsidRPr="00C06864" w:rsidR="00E76082" w:rsidP="00E04BBD" w:rsidRDefault="00E76082" w14:paraId="0B79F9F3" w14:textId="77777777">
            <w:pPr>
              <w:spacing w:before="40" w:after="40"/>
              <w:ind w:left="100" w:right="100"/>
              <w:jc w:val="center"/>
            </w:pPr>
            <w:r w:rsidRPr="00C06864">
              <w:rPr>
                <w:rFonts w:eastAsia="Arial" w:cs="Arial"/>
                <w:color w:val="111111"/>
              </w:rPr>
              <w:t>2.8</w:t>
            </w:r>
          </w:p>
        </w:tc>
      </w:tr>
      <w:tr w:rsidRPr="00BB5CBF" w:rsidR="00E76082" w:rsidTr="00E04BBD" w14:paraId="68CD4775" w14:textId="77777777">
        <w:trPr>
          <w:cantSplit/>
          <w:trHeight w:val="343"/>
        </w:trPr>
        <w:tc>
          <w:tcPr>
            <w:tcW w:w="2688" w:type="dxa"/>
            <w:shd w:val="clear" w:color="auto" w:fill="FFFFFF"/>
            <w:tcMar>
              <w:top w:w="0" w:type="dxa"/>
              <w:left w:w="0" w:type="dxa"/>
              <w:bottom w:w="0" w:type="dxa"/>
              <w:right w:w="0" w:type="dxa"/>
            </w:tcMar>
            <w:vAlign w:val="center"/>
          </w:tcPr>
          <w:p w:rsidRPr="00C06864" w:rsidR="00E76082" w:rsidP="00E04BBD" w:rsidRDefault="00E76082" w14:paraId="1E9DB421" w14:textId="77777777">
            <w:pPr>
              <w:tabs>
                <w:tab w:val="left" w:pos="0"/>
              </w:tabs>
              <w:spacing w:before="40" w:after="40"/>
              <w:ind w:left="34" w:right="100"/>
            </w:pPr>
            <w:r w:rsidRPr="00C06864">
              <w:rPr>
                <w:rFonts w:eastAsia="Arial" w:cs="Arial"/>
                <w:color w:val="111111"/>
              </w:rPr>
              <w:t>No</w:t>
            </w:r>
          </w:p>
        </w:tc>
        <w:tc>
          <w:tcPr>
            <w:tcW w:w="1942" w:type="dxa"/>
            <w:shd w:val="clear" w:color="auto" w:fill="FFFFFF"/>
            <w:tcMar>
              <w:top w:w="0" w:type="dxa"/>
              <w:left w:w="0" w:type="dxa"/>
              <w:bottom w:w="0" w:type="dxa"/>
              <w:right w:w="0" w:type="dxa"/>
            </w:tcMar>
            <w:vAlign w:val="center"/>
          </w:tcPr>
          <w:p w:rsidRPr="00C06864" w:rsidR="00E76082" w:rsidP="00E04BBD" w:rsidRDefault="00E76082" w14:paraId="231422CB" w14:textId="77777777">
            <w:pPr>
              <w:spacing w:before="40" w:after="40"/>
              <w:ind w:left="100" w:right="100"/>
              <w:jc w:val="center"/>
            </w:pPr>
            <w:r w:rsidRPr="00C06864">
              <w:t>47</w:t>
            </w:r>
          </w:p>
        </w:tc>
        <w:tc>
          <w:tcPr>
            <w:tcW w:w="2245" w:type="dxa"/>
            <w:shd w:val="clear" w:color="auto" w:fill="FFFFFF"/>
            <w:tcMar>
              <w:top w:w="0" w:type="dxa"/>
              <w:left w:w="0" w:type="dxa"/>
              <w:bottom w:w="0" w:type="dxa"/>
              <w:right w:w="0" w:type="dxa"/>
            </w:tcMar>
            <w:vAlign w:val="center"/>
          </w:tcPr>
          <w:p w:rsidRPr="00C06864" w:rsidR="00E76082" w:rsidP="00E04BBD" w:rsidRDefault="00E76082" w14:paraId="56878030" w14:textId="77777777">
            <w:pPr>
              <w:spacing w:before="40" w:after="40"/>
              <w:ind w:left="100" w:right="100"/>
              <w:jc w:val="center"/>
            </w:pPr>
            <w:r w:rsidRPr="00C06864">
              <w:rPr>
                <w:rFonts w:eastAsia="Arial" w:cs="Arial"/>
                <w:color w:val="111111"/>
              </w:rPr>
              <w:t>4.1 (2.4--6.9)</w:t>
            </w:r>
          </w:p>
        </w:tc>
        <w:tc>
          <w:tcPr>
            <w:tcW w:w="1695" w:type="dxa"/>
            <w:shd w:val="clear" w:color="auto" w:fill="FFFFFF"/>
            <w:tcMar>
              <w:top w:w="0" w:type="dxa"/>
              <w:left w:w="0" w:type="dxa"/>
              <w:bottom w:w="0" w:type="dxa"/>
              <w:right w:w="0" w:type="dxa"/>
            </w:tcMar>
            <w:vAlign w:val="center"/>
          </w:tcPr>
          <w:p w:rsidRPr="00C06864" w:rsidR="00E76082" w:rsidP="00E04BBD" w:rsidRDefault="00E76082" w14:paraId="274DA55A" w14:textId="77777777">
            <w:pPr>
              <w:spacing w:before="40" w:after="40"/>
              <w:ind w:left="100" w:right="100"/>
              <w:jc w:val="center"/>
            </w:pPr>
            <w:r w:rsidRPr="00C06864">
              <w:rPr>
                <w:rFonts w:eastAsia="Arial" w:cs="Arial"/>
                <w:color w:val="111111"/>
              </w:rPr>
              <w:t>2.8</w:t>
            </w:r>
          </w:p>
        </w:tc>
      </w:tr>
      <w:tr w:rsidRPr="00BB5CBF" w:rsidR="00E76082" w:rsidTr="00E04BBD" w14:paraId="43A787EE" w14:textId="77777777">
        <w:trPr>
          <w:cantSplit/>
        </w:trPr>
        <w:tc>
          <w:tcPr>
            <w:tcW w:w="2688" w:type="dxa"/>
            <w:tcBorders>
              <w:bottom w:val="single" w:color="000000" w:sz="16" w:space="0"/>
            </w:tcBorders>
            <w:shd w:val="clear" w:color="auto" w:fill="FFFFFF"/>
            <w:tcMar>
              <w:top w:w="0" w:type="dxa"/>
              <w:left w:w="0" w:type="dxa"/>
              <w:bottom w:w="0" w:type="dxa"/>
              <w:right w:w="0" w:type="dxa"/>
            </w:tcMar>
            <w:vAlign w:val="center"/>
          </w:tcPr>
          <w:p w:rsidRPr="00C06864" w:rsidR="00E76082" w:rsidP="00E04BBD" w:rsidRDefault="00E76082" w14:paraId="263B4493" w14:textId="77777777">
            <w:pPr>
              <w:spacing w:before="40" w:after="40"/>
              <w:ind w:left="34" w:right="100"/>
            </w:pPr>
            <w:r w:rsidRPr="00C06864">
              <w:rPr>
                <w:rFonts w:eastAsia="Arial" w:cs="Arial"/>
                <w:color w:val="111111"/>
              </w:rPr>
              <w:t>Don't know</w:t>
            </w:r>
          </w:p>
        </w:tc>
        <w:tc>
          <w:tcPr>
            <w:tcW w:w="1942" w:type="dxa"/>
            <w:tcBorders>
              <w:bottom w:val="single" w:color="000000" w:sz="16" w:space="0"/>
            </w:tcBorders>
            <w:shd w:val="clear" w:color="auto" w:fill="FFFFFF"/>
            <w:tcMar>
              <w:top w:w="0" w:type="dxa"/>
              <w:left w:w="0" w:type="dxa"/>
              <w:bottom w:w="0" w:type="dxa"/>
              <w:right w:w="0" w:type="dxa"/>
            </w:tcMar>
            <w:vAlign w:val="center"/>
          </w:tcPr>
          <w:p w:rsidRPr="00C06864" w:rsidR="00E76082" w:rsidP="00E04BBD" w:rsidRDefault="00E76082" w14:paraId="4AC2728D" w14:textId="77777777">
            <w:pPr>
              <w:spacing w:before="40" w:after="40"/>
              <w:ind w:left="100" w:right="100"/>
              <w:jc w:val="center"/>
            </w:pPr>
            <w:r w:rsidRPr="00C06864">
              <w:t>1</w:t>
            </w:r>
          </w:p>
        </w:tc>
        <w:tc>
          <w:tcPr>
            <w:tcW w:w="2245" w:type="dxa"/>
            <w:tcBorders>
              <w:bottom w:val="single" w:color="000000" w:sz="16" w:space="0"/>
            </w:tcBorders>
            <w:shd w:val="clear" w:color="auto" w:fill="FFFFFF"/>
            <w:tcMar>
              <w:top w:w="0" w:type="dxa"/>
              <w:left w:w="0" w:type="dxa"/>
              <w:bottom w:w="0" w:type="dxa"/>
              <w:right w:w="0" w:type="dxa"/>
            </w:tcMar>
            <w:vAlign w:val="center"/>
          </w:tcPr>
          <w:p w:rsidRPr="00C06864" w:rsidR="00E76082" w:rsidP="00E04BBD" w:rsidRDefault="00E76082" w14:paraId="20B15913" w14:textId="77777777">
            <w:pPr>
              <w:spacing w:before="40" w:after="40"/>
              <w:ind w:left="100" w:right="100"/>
              <w:jc w:val="center"/>
            </w:pPr>
            <w:r w:rsidRPr="00C06864">
              <w:rPr>
                <w:rFonts w:eastAsia="Arial" w:cs="Arial"/>
                <w:color w:val="111111"/>
              </w:rPr>
              <w:t>0.1 (0.0--0.6)</w:t>
            </w:r>
          </w:p>
        </w:tc>
        <w:tc>
          <w:tcPr>
            <w:tcW w:w="1695" w:type="dxa"/>
            <w:tcBorders>
              <w:bottom w:val="single" w:color="000000" w:sz="16" w:space="0"/>
            </w:tcBorders>
            <w:shd w:val="clear" w:color="auto" w:fill="FFFFFF"/>
            <w:tcMar>
              <w:top w:w="0" w:type="dxa"/>
              <w:left w:w="0" w:type="dxa"/>
              <w:bottom w:w="0" w:type="dxa"/>
              <w:right w:w="0" w:type="dxa"/>
            </w:tcMar>
            <w:vAlign w:val="center"/>
          </w:tcPr>
          <w:p w:rsidRPr="00C06864" w:rsidR="00E76082" w:rsidP="00E04BBD" w:rsidRDefault="00E76082" w14:paraId="4EB2FD2D" w14:textId="77777777">
            <w:pPr>
              <w:spacing w:before="40" w:after="40"/>
              <w:ind w:left="100" w:right="100"/>
              <w:jc w:val="center"/>
            </w:pPr>
            <w:r w:rsidRPr="00C06864">
              <w:rPr>
                <w:rFonts w:eastAsia="Arial" w:cs="Arial"/>
                <w:color w:val="111111"/>
              </w:rPr>
              <w:t>0.7</w:t>
            </w:r>
          </w:p>
        </w:tc>
      </w:tr>
    </w:tbl>
    <w:p w:rsidR="00E76082" w:rsidP="00E76082" w:rsidRDefault="00E76082" w14:paraId="0D169479" w14:textId="77777777"/>
    <w:p w:rsidRPr="008D53E8" w:rsidR="002D46F7" w:rsidP="002D46F7" w:rsidRDefault="003735EB" w14:paraId="0809564F" w14:textId="5015B885">
      <w:pPr>
        <w:rPr>
          <w:ins w:author="Julia Sohn" w:date="2020-04-30T16:04:00Z" w:id="13"/>
        </w:rPr>
      </w:pPr>
      <w:ins w:author="Julia Sohn" w:date="2020-04-30T16:18:00Z" w:id="14">
        <w:r>
          <w:t>Of the 937 individuals who provided information on the location of the</w:t>
        </w:r>
        <w:r w:rsidR="00B8478D">
          <w:t xml:space="preserve">ir </w:t>
        </w:r>
      </w:ins>
      <w:ins w:author="Julia Sohn" w:date="2020-04-30T16:19:00Z" w:id="15">
        <w:r w:rsidR="00B8478D">
          <w:t xml:space="preserve">MSF </w:t>
        </w:r>
      </w:ins>
      <w:ins w:author="Julia Sohn" w:date="2020-04-30T16:18:00Z" w:id="16">
        <w:r>
          <w:t>vaccination</w:t>
        </w:r>
      </w:ins>
      <w:ins w:author="Julia Sohn" w:date="2020-04-30T16:19:00Z" w:id="17">
        <w:r w:rsidR="00B8478D">
          <w:t>, m</w:t>
        </w:r>
      </w:ins>
      <w:ins w:author="Julia Sohn" w:date="2020-04-30T16:04:00Z" w:id="18">
        <w:r w:rsidR="002D46F7">
          <w:t xml:space="preserve">ost people (97.1%) </w:t>
        </w:r>
      </w:ins>
      <w:ins w:author="Julia Sohn" w:date="2020-04-30T16:19:00Z" w:id="19">
        <w:r w:rsidR="00B8478D">
          <w:t xml:space="preserve">reported receiving it </w:t>
        </w:r>
      </w:ins>
      <w:ins w:author="Julia Sohn" w:date="2020-04-30T16:04:00Z" w:id="20">
        <w:r w:rsidR="002D46F7">
          <w:t xml:space="preserve">in their own village.  </w:t>
        </w:r>
      </w:ins>
    </w:p>
    <w:p w:rsidRPr="00BB5CBF" w:rsidR="002D46F7" w:rsidP="00E76082" w:rsidRDefault="002D46F7" w14:paraId="42F972CB" w14:textId="77777777"/>
    <w:p w:rsidRPr="00BB5CBF" w:rsidR="00E76082" w:rsidP="00E76082" w:rsidRDefault="00E76082" w14:paraId="364AA5B9" w14:textId="77777777"/>
    <w:p w:rsidR="00E76082" w:rsidP="00396006" w:rsidRDefault="00E76082" w14:paraId="68C473C9" w14:textId="77777777">
      <w:pPr>
        <w:pStyle w:val="Heading3"/>
      </w:pPr>
      <w:r>
        <w:t>Reasons for non vaccination (MSF)</w:t>
      </w:r>
    </w:p>
    <w:p w:rsidRPr="00BB5CBF" w:rsidR="00E76082" w:rsidP="00E76082" w:rsidRDefault="00E76082" w14:paraId="539ACE18" w14:textId="77777777">
      <w:r w:rsidRPr="00BB5CBF">
        <w:t xml:space="preserve"> </w:t>
      </w:r>
    </w:p>
    <w:p w:rsidR="00E76082" w:rsidP="00E76082" w:rsidRDefault="0027719A" w14:paraId="74E15405" w14:textId="38628C66">
      <w:r>
        <w:t xml:space="preserve">As outlined in </w:t>
      </w:r>
      <w:r w:rsidR="00E60D27">
        <w:rPr>
          <w:highlight w:val="yellow"/>
        </w:rPr>
        <w:t>Figure</w:t>
      </w:r>
      <w:r w:rsidRPr="0027719A">
        <w:rPr>
          <w:highlight w:val="yellow"/>
        </w:rPr>
        <w:t xml:space="preserve"> #</w:t>
      </w:r>
      <w:r>
        <w:t xml:space="preserve">, </w:t>
      </w:r>
      <w:r w:rsidRPr="00176D77" w:rsidR="00E76082">
        <w:t>4.1%</w:t>
      </w:r>
      <w:r w:rsidRPr="00176D77" w:rsidR="00E76082">
        <w:rPr>
          <w:rFonts w:eastAsia="Arial"/>
        </w:rPr>
        <w:t xml:space="preserve"> (95% CI: 2.4</w:t>
      </w:r>
      <w:r w:rsidR="00E76082">
        <w:rPr>
          <w:rFonts w:eastAsia="Arial"/>
        </w:rPr>
        <w:t>–</w:t>
      </w:r>
      <w:r w:rsidRPr="00176D77" w:rsidR="00E76082">
        <w:rPr>
          <w:rFonts w:eastAsia="Arial"/>
        </w:rPr>
        <w:t xml:space="preserve">6.9) </w:t>
      </w:r>
      <w:r>
        <w:rPr>
          <w:rFonts w:eastAsia="Arial"/>
        </w:rPr>
        <w:t xml:space="preserve">of children </w:t>
      </w:r>
      <w:r w:rsidRPr="00176D77" w:rsidR="00E76082">
        <w:rPr>
          <w:rFonts w:eastAsia="Arial"/>
        </w:rPr>
        <w:t xml:space="preserve">were not vaccinated against measles during the MSF mass vaccination campaign. </w:t>
      </w:r>
      <w:r w:rsidRPr="00176D77" w:rsidR="00E76082">
        <w:t xml:space="preserve">The main reason for this was that the family was away </w:t>
      </w:r>
      <w:r w:rsidR="001A443D">
        <w:t>during time of vaccination (n=39</w:t>
      </w:r>
      <w:r w:rsidRPr="00176D77" w:rsidR="00E76082">
        <w:t>)</w:t>
      </w:r>
      <w:del w:author="Julia Sohn" w:date="2020-04-30T10:36:00Z" w:id="21">
        <w:r w:rsidDel="007E65E5" w:rsidR="00E76082">
          <w:delText>.</w:delText>
        </w:r>
      </w:del>
      <w:del w:author="Julia Sohn" w:date="2020-04-30T10:35:00Z" w:id="22">
        <w:r w:rsidDel="007E65E5" w:rsidR="00E76082">
          <w:delText xml:space="preserve"> One family stated they </w:delText>
        </w:r>
        <w:r w:rsidRPr="00176D77" w:rsidDel="007E65E5" w:rsidR="00E76082">
          <w:delText xml:space="preserve">didn't know </w:delText>
        </w:r>
        <w:r w:rsidDel="007E65E5" w:rsidR="00E76082">
          <w:delText xml:space="preserve">their </w:delText>
        </w:r>
        <w:r w:rsidRPr="00176D77" w:rsidDel="007E65E5" w:rsidR="00E76082">
          <w:delText>child was eligible for vaccination</w:delText>
        </w:r>
        <w:r w:rsidDel="007E65E5" w:rsidR="00E76082">
          <w:delText xml:space="preserve">, while </w:delText>
        </w:r>
        <w:r w:rsidDel="007E65E5" w:rsidR="00FD35EB">
          <w:delText>nine</w:delText>
        </w:r>
        <w:r w:rsidRPr="00176D77" w:rsidDel="007E65E5" w:rsidR="00E76082">
          <w:delText xml:space="preserve"> families listed </w:delText>
        </w:r>
        <w:r w:rsidDel="007E65E5" w:rsidR="00E76082">
          <w:delText>“</w:delText>
        </w:r>
        <w:r w:rsidRPr="00176D77" w:rsidDel="007E65E5" w:rsidR="00E76082">
          <w:delText>other</w:delText>
        </w:r>
        <w:r w:rsidDel="007E65E5" w:rsidR="00E76082">
          <w:delText>”</w:delText>
        </w:r>
        <w:r w:rsidRPr="00176D77" w:rsidDel="007E65E5" w:rsidR="00E76082">
          <w:delText xml:space="preserve"> as the reason for non-vaccination</w:delText>
        </w:r>
      </w:del>
      <w:r w:rsidR="00E76082">
        <w:t xml:space="preserve">. </w:t>
      </w:r>
      <w:r w:rsidRPr="00110CCC" w:rsidR="00E76082">
        <w:rPr>
          <w:highlight w:val="yellow"/>
        </w:rPr>
        <w:t>Figure</w:t>
      </w:r>
      <w:r w:rsidRPr="00B5151F" w:rsidR="00E76082">
        <w:rPr>
          <w:highlight w:val="yellow"/>
        </w:rPr>
        <w:t xml:space="preserve"> #</w:t>
      </w:r>
      <w:r w:rsidRPr="00176D77" w:rsidR="00E76082">
        <w:t xml:space="preserve"> provides a detailed overview of the reasons for not vaccinating the child during the MSF vaccination campaign</w:t>
      </w:r>
      <w:r w:rsidR="005963B2">
        <w:t xml:space="preserve">, including a breakdown of </w:t>
      </w:r>
      <w:ins w:author="Julia Sohn" w:date="2020-04-30T10:36:00Z" w:id="23">
        <w:r w:rsidR="007E65E5">
          <w:t xml:space="preserve">nine </w:t>
        </w:r>
      </w:ins>
      <w:r w:rsidR="005963B2">
        <w:t xml:space="preserve">reasons listed as “other”. </w:t>
      </w:r>
    </w:p>
    <w:p w:rsidR="001E0AEC" w:rsidP="00E76082" w:rsidRDefault="001E0AEC" w14:paraId="25CA2D4C" w14:textId="77777777"/>
    <w:p w:rsidRPr="00176D77" w:rsidR="00E76082" w:rsidP="00E76082" w:rsidRDefault="00E76082" w14:paraId="036133D7" w14:textId="77777777"/>
    <w:p w:rsidR="00E76082" w:rsidP="00E76082" w:rsidRDefault="00E76082" w14:paraId="430E617F" w14:textId="3B1F95D5">
      <w:pPr>
        <w:pStyle w:val="Caption"/>
        <w:keepNext/>
      </w:pPr>
      <w:r>
        <w:t xml:space="preserve">Figure </w:t>
      </w:r>
      <w:r>
        <w:fldChar w:fldCharType="begin"/>
      </w:r>
      <w:r>
        <w:instrText xml:space="preserve"> SEQ Figure \* ARABIC </w:instrText>
      </w:r>
      <w:r>
        <w:fldChar w:fldCharType="separate"/>
      </w:r>
      <w:r w:rsidR="005D6D8E">
        <w:rPr>
          <w:noProof/>
        </w:rPr>
        <w:t>2</w:t>
      </w:r>
      <w:r>
        <w:fldChar w:fldCharType="end"/>
      </w:r>
      <w:r>
        <w:t xml:space="preserve">. </w:t>
      </w:r>
      <w:r w:rsidRPr="00D10B20">
        <w:t xml:space="preserve">Reasons for not receiving measles vaccination during the MSF vaccination campaign in </w:t>
      </w:r>
      <w:r>
        <w:t>Béboto district (N=47</w:t>
      </w:r>
      <w:r w:rsidRPr="00D10B20">
        <w:t>)</w:t>
      </w:r>
      <w:r w:rsidR="002D20C1">
        <w:t xml:space="preserve"> (weighted analysis</w:t>
      </w:r>
      <w:r w:rsidR="00702954">
        <w:t>)</w:t>
      </w:r>
    </w:p>
    <w:p w:rsidR="00E76082" w:rsidP="00E76082" w:rsidRDefault="006A610E" w14:paraId="19BF2D4A" w14:textId="339CD448">
      <w:r>
        <w:rPr>
          <w:noProof/>
          <w:lang w:val="en-US" w:eastAsia="en-US"/>
        </w:rPr>
        <w:drawing>
          <wp:inline distT="0" distB="0" distL="0" distR="0" wp14:anchorId="69940680" wp14:editId="4992AC9A">
            <wp:extent cx="6347506" cy="2999232"/>
            <wp:effectExtent l="0" t="0" r="2540" b="0"/>
            <wp:docPr id="9" name="Picture 9" descr="../../../../../Users/juliasohn/Desktop/Screen%20Shot%202020-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uliasohn/Desktop/Screen%20Shot%202020-04-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7206" cy="3003815"/>
                    </a:xfrm>
                    <a:prstGeom prst="rect">
                      <a:avLst/>
                    </a:prstGeom>
                    <a:noFill/>
                    <a:ln>
                      <a:noFill/>
                    </a:ln>
                  </pic:spPr>
                </pic:pic>
              </a:graphicData>
            </a:graphic>
          </wp:inline>
        </w:drawing>
      </w:r>
    </w:p>
    <w:p w:rsidRPr="00BB5CBF" w:rsidR="00E76082" w:rsidP="00E76082" w:rsidRDefault="00E76082" w14:paraId="563935CA" w14:textId="77777777">
      <w:pPr>
        <w:spacing w:line="240" w:lineRule="auto"/>
      </w:pPr>
      <w:r w:rsidRPr="009E254E">
        <w:rPr>
          <w:rFonts w:ascii="Times New Roman" w:hAnsi="Times New Roman"/>
          <w:lang w:val="en-US" w:eastAsia="en-US"/>
        </w:rPr>
        <w:fldChar w:fldCharType="begin" w:fldLock="1"/>
      </w:r>
      <w:r w:rsidRPr="009E254E">
        <w:rPr>
          <w:rFonts w:ascii="Times New Roman" w:hAnsi="Times New Roman"/>
          <w:lang w:val="en-US" w:eastAsia="en-US"/>
        </w:rPr>
        <w:instrText xml:space="preserve"> INCLUDEPICTURE "http://127.0.0.1:45966/chunk_output/432E8E7486D45D52/F986ED27/ctm8t3q0ilufy/00005f.png" \* MERGEFORMATINET </w:instrText>
      </w:r>
      <w:r w:rsidRPr="009E254E">
        <w:rPr>
          <w:rFonts w:ascii="Times New Roman" w:hAnsi="Times New Roman"/>
          <w:lang w:val="en-US" w:eastAsia="en-US"/>
        </w:rPr>
        <w:fldChar w:fldCharType="separate"/>
      </w:r>
      <w:r w:rsidR="00B96380">
        <w:rPr>
          <w:rFonts w:ascii="Times New Roman" w:hAnsi="Times New Roman"/>
          <w:lang w:val="en-US" w:eastAsia="en-US"/>
        </w:rPr>
        <w:pict w14:anchorId="3DFAA6B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3.85pt;height:23.85pt" alt="" type="#_x0000_t75"/>
        </w:pict>
      </w:r>
      <w:r w:rsidRPr="009E254E">
        <w:rPr>
          <w:rFonts w:ascii="Times New Roman" w:hAnsi="Times New Roman"/>
          <w:lang w:val="en-US" w:eastAsia="en-US"/>
        </w:rPr>
        <w:fldChar w:fldCharType="end"/>
      </w:r>
    </w:p>
    <w:p w:rsidRPr="00BB5CBF" w:rsidR="00E76082" w:rsidP="00396006" w:rsidRDefault="00E76082" w14:paraId="6BD17247" w14:textId="77777777">
      <w:pPr>
        <w:pStyle w:val="Heading3"/>
        <w:numPr>
          <w:ilvl w:val="1"/>
          <w:numId w:val="2"/>
        </w:numPr>
      </w:pPr>
      <w:r w:rsidRPr="00BB5CBF">
        <w:t xml:space="preserve">Vaccination coverage – </w:t>
      </w:r>
      <w:r>
        <w:t>routine</w:t>
      </w:r>
      <w:r w:rsidRPr="00BB5CBF">
        <w:t xml:space="preserve"> Vaccination </w:t>
      </w:r>
      <w:r>
        <w:t>(9 months)</w:t>
      </w:r>
    </w:p>
    <w:p w:rsidRPr="00BB5CBF" w:rsidR="00E76082" w:rsidP="00E76082" w:rsidRDefault="00E76082" w14:paraId="5D19FD36" w14:textId="77777777"/>
    <w:p w:rsidRPr="00C06864" w:rsidR="00E76082" w:rsidP="00E76082" w:rsidRDefault="00E76082" w14:paraId="4913DE5A" w14:textId="7F7F5BA4">
      <w:r w:rsidRPr="00C06864">
        <w:t xml:space="preserve">Information on </w:t>
      </w:r>
      <w:r>
        <w:t>routine vaccination status (i.e. the routine vaccination normally administered at 9 months of age)</w:t>
      </w:r>
      <w:r w:rsidRPr="00C06864">
        <w:t xml:space="preserve"> was collected from 985 children aged</w:t>
      </w:r>
      <w:r>
        <w:t xml:space="preserve"> 6 months to 9 years. Of those children, </w:t>
      </w:r>
      <w:r>
        <w:lastRenderedPageBreak/>
        <w:t>45.4</w:t>
      </w:r>
      <w:r w:rsidRPr="00C06864">
        <w:t xml:space="preserve">% (95% CI: </w:t>
      </w:r>
      <w:r>
        <w:rPr>
          <w:rFonts w:eastAsia="Arial" w:cs="Arial"/>
          <w:color w:val="111111"/>
        </w:rPr>
        <w:t>35.0</w:t>
      </w:r>
      <w:r>
        <w:rPr>
          <w:rFonts w:eastAsia="Arial"/>
        </w:rPr>
        <w:t>–</w:t>
      </w:r>
      <w:r w:rsidRPr="00996E3D">
        <w:rPr>
          <w:rFonts w:eastAsia="Arial" w:cs="Arial"/>
          <w:color w:val="111111"/>
        </w:rPr>
        <w:t>56.1</w:t>
      </w:r>
      <w:r w:rsidRPr="00C06864">
        <w:t xml:space="preserve">) reported receiving </w:t>
      </w:r>
      <w:r>
        <w:t xml:space="preserve">a routine </w:t>
      </w:r>
      <w:r w:rsidRPr="00C06864">
        <w:t>measles vaccination</w:t>
      </w:r>
      <w:r>
        <w:t>,</w:t>
      </w:r>
      <w:r w:rsidRPr="00C06864">
        <w:t xml:space="preserve"> either</w:t>
      </w:r>
      <w:r>
        <w:t xml:space="preserve"> by</w:t>
      </w:r>
      <w:r w:rsidRPr="00C06864">
        <w:t xml:space="preserve"> showing their vaccination card or by verbal confirmation (</w:t>
      </w:r>
      <w:r w:rsidRPr="00AE4F7F">
        <w:rPr>
          <w:highlight w:val="yellow"/>
        </w:rPr>
        <w:t xml:space="preserve">Table </w:t>
      </w:r>
      <w:r>
        <w:rPr>
          <w:highlight w:val="yellow"/>
        </w:rPr>
        <w:t>#)</w:t>
      </w:r>
      <w:r w:rsidRPr="00AE4F7F">
        <w:rPr>
          <w:highlight w:val="yellow"/>
        </w:rPr>
        <w:t>.</w:t>
      </w:r>
      <w:r w:rsidRPr="00C06864">
        <w:t xml:space="preserve"> </w:t>
      </w:r>
      <w:r>
        <w:t>Most of the affirmative responses were through verbal confirmation; t</w:t>
      </w:r>
      <w:r w:rsidRPr="00C06864">
        <w:t>he measles vaccination coverage</w:t>
      </w:r>
      <w:r>
        <w:t xml:space="preserve"> </w:t>
      </w:r>
      <w:r w:rsidRPr="00C06864">
        <w:t xml:space="preserve">among children who were able to show their vaccination card was </w:t>
      </w:r>
      <w:r w:rsidRPr="00911221">
        <w:t>2.1% (</w:t>
      </w:r>
      <w:r w:rsidRPr="00C06864">
        <w:t>95% CI</w:t>
      </w:r>
      <w:r w:rsidRPr="00911221">
        <w:t xml:space="preserve"> </w:t>
      </w:r>
      <w:r>
        <w:t>1.1–3</w:t>
      </w:r>
      <w:r w:rsidRPr="00911221">
        <w:t>.9)</w:t>
      </w:r>
      <w:r>
        <w:t xml:space="preserve">. </w:t>
      </w:r>
    </w:p>
    <w:p w:rsidRPr="00BB5CBF" w:rsidR="00E76082" w:rsidP="00E76082" w:rsidRDefault="00E76082" w14:paraId="1A460574" w14:textId="77777777"/>
    <w:p w:rsidR="00E76082" w:rsidP="00E76082" w:rsidRDefault="00E76082" w14:paraId="0B4BF60E" w14:textId="77777777">
      <w:pPr>
        <w:pStyle w:val="Caption"/>
        <w:keepNext/>
      </w:pPr>
      <w:r>
        <w:t xml:space="preserve">Table </w:t>
      </w:r>
      <w:r>
        <w:fldChar w:fldCharType="begin"/>
      </w:r>
      <w:r>
        <w:instrText xml:space="preserve"> SEQ Table \* ARABIC </w:instrText>
      </w:r>
      <w:r>
        <w:fldChar w:fldCharType="separate"/>
      </w:r>
      <w:r w:rsidR="00DC78DD">
        <w:rPr>
          <w:noProof/>
        </w:rPr>
        <w:t>5</w:t>
      </w:r>
      <w:r>
        <w:fldChar w:fldCharType="end"/>
      </w:r>
      <w:r>
        <w:t xml:space="preserve">. </w:t>
      </w:r>
      <w:r w:rsidRPr="00AA4838">
        <w:t xml:space="preserve"> </w:t>
      </w:r>
      <w:r w:rsidRPr="002E1EDA">
        <w:t xml:space="preserve">Measles vaccination coverage among children aged 6 months to 9 years during </w:t>
      </w:r>
      <w:r>
        <w:t>routine vaccination at 9 months</w:t>
      </w:r>
      <w:r w:rsidRPr="002E1EDA">
        <w:t xml:space="preserve"> in Béboto district, Logone Oriental province, Chad (weighted analysis)</w:t>
      </w:r>
    </w:p>
    <w:p w:rsidR="00E76082" w:rsidP="00E76082" w:rsidRDefault="00E76082" w14:paraId="7C2B326D" w14:textId="77777777">
      <w:pPr>
        <w:pStyle w:val="Caption"/>
        <w:keepNext/>
      </w:pPr>
    </w:p>
    <w:tbl>
      <w:tblPr>
        <w:tblStyle w:val="Table"/>
        <w:tblW w:w="0" w:type="auto"/>
        <w:tblInd w:w="-23" w:type="dxa"/>
        <w:tblLayout w:type="fixed"/>
        <w:tblLook w:val="04A0" w:firstRow="1" w:lastRow="0" w:firstColumn="1" w:lastColumn="0" w:noHBand="0" w:noVBand="1"/>
      </w:tblPr>
      <w:tblGrid>
        <w:gridCol w:w="2982"/>
        <w:gridCol w:w="1451"/>
        <w:gridCol w:w="2245"/>
        <w:gridCol w:w="1695"/>
      </w:tblGrid>
      <w:tr w:rsidRPr="00680539" w:rsidR="00E76082" w:rsidTr="752018D7" w14:paraId="37B79D70" w14:textId="77777777">
        <w:trPr>
          <w:cantSplit/>
          <w:tblHeader/>
        </w:trPr>
        <w:tc>
          <w:tcPr>
            <w:tcW w:w="2982"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203A7A68" w14:textId="77777777">
            <w:pPr>
              <w:spacing w:before="40" w:after="40" w:line="240" w:lineRule="auto"/>
              <w:ind w:left="100" w:right="100"/>
              <w:rPr>
                <w:rFonts w:ascii="Garamond" w:hAnsi="Garamond"/>
                <w:b/>
              </w:rPr>
            </w:pPr>
            <w:r w:rsidRPr="00214263">
              <w:rPr>
                <w:rFonts w:ascii="Garamond" w:hAnsi="Garamond" w:eastAsia="Arial" w:cs="Arial"/>
                <w:b/>
                <w:color w:val="111111"/>
              </w:rPr>
              <w:t>Routine vaccination status</w:t>
            </w:r>
          </w:p>
        </w:tc>
        <w:tc>
          <w:tcPr>
            <w:tcW w:w="1451"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7E76B687" w14:textId="77777777">
            <w:pPr>
              <w:spacing w:before="40" w:after="40" w:line="240" w:lineRule="auto"/>
              <w:ind w:left="100" w:right="100"/>
              <w:jc w:val="center"/>
              <w:rPr>
                <w:rFonts w:ascii="Garamond" w:hAnsi="Garamond"/>
                <w:b/>
              </w:rPr>
            </w:pPr>
            <w:r w:rsidRPr="00214263">
              <w:rPr>
                <w:rFonts w:ascii="Garamond" w:hAnsi="Garamond" w:eastAsia="Arial" w:cs="Arial"/>
                <w:b/>
                <w:color w:val="111111"/>
              </w:rPr>
              <w:t>Children (n)</w:t>
            </w:r>
          </w:p>
        </w:tc>
        <w:tc>
          <w:tcPr>
            <w:tcW w:w="2245"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2B455593" w14:textId="77777777">
            <w:pPr>
              <w:spacing w:before="40" w:after="40" w:line="240" w:lineRule="auto"/>
              <w:ind w:left="100" w:right="100"/>
              <w:jc w:val="center"/>
              <w:rPr>
                <w:rFonts w:ascii="Garamond" w:hAnsi="Garamond"/>
                <w:b/>
              </w:rPr>
            </w:pPr>
            <w:r w:rsidRPr="00214263">
              <w:rPr>
                <w:rFonts w:ascii="Garamond" w:hAnsi="Garamond" w:eastAsia="Arial" w:cs="Arial"/>
                <w:b/>
                <w:color w:val="111111"/>
              </w:rPr>
              <w:t>% (95% CI)</w:t>
            </w:r>
          </w:p>
        </w:tc>
        <w:tc>
          <w:tcPr>
            <w:tcW w:w="1695"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1DF0BE0C" w14:textId="77777777">
            <w:pPr>
              <w:spacing w:before="40" w:after="40" w:line="240" w:lineRule="auto"/>
              <w:ind w:left="100" w:right="100"/>
              <w:jc w:val="center"/>
              <w:rPr>
                <w:rFonts w:ascii="Garamond" w:hAnsi="Garamond"/>
                <w:b/>
              </w:rPr>
            </w:pPr>
            <w:r w:rsidRPr="00214263">
              <w:rPr>
                <w:rFonts w:ascii="Garamond" w:hAnsi="Garamond" w:eastAsia="Arial" w:cs="Arial"/>
                <w:b/>
                <w:color w:val="111111"/>
              </w:rPr>
              <w:t>Design effect</w:t>
            </w:r>
          </w:p>
        </w:tc>
      </w:tr>
      <w:tr w:rsidRPr="00BB5CBF" w:rsidR="00E76082" w:rsidTr="752018D7" w14:paraId="1BD457A7" w14:textId="77777777">
        <w:trPr>
          <w:cantSplit/>
          <w:trHeight w:val="421"/>
        </w:trPr>
        <w:tc>
          <w:tcPr>
            <w:tcW w:w="2982" w:type="dxa"/>
            <w:shd w:val="clear" w:color="auto" w:fill="FFFFFF" w:themeFill="background1"/>
            <w:tcMar>
              <w:top w:w="0" w:type="dxa"/>
              <w:left w:w="0" w:type="dxa"/>
              <w:bottom w:w="0" w:type="dxa"/>
              <w:right w:w="0" w:type="dxa"/>
            </w:tcMar>
            <w:vAlign w:val="center"/>
          </w:tcPr>
          <w:p w:rsidRPr="00214263" w:rsidR="00E76082" w:rsidP="00E04BBD" w:rsidRDefault="00E76082" w14:paraId="1A1FABAE" w14:textId="77777777">
            <w:pPr>
              <w:spacing w:before="40" w:after="40" w:line="240" w:lineRule="auto"/>
              <w:ind w:left="100" w:right="100"/>
              <w:rPr>
                <w:rFonts w:ascii="Garamond" w:hAnsi="Garamond"/>
              </w:rPr>
            </w:pPr>
            <w:r w:rsidRPr="00214263">
              <w:rPr>
                <w:rFonts w:ascii="Garamond" w:hAnsi="Garamond" w:eastAsia="Arial" w:cs="Arial"/>
                <w:color w:val="111111"/>
              </w:rPr>
              <w:t>Yes</w:t>
            </w:r>
          </w:p>
        </w:tc>
        <w:tc>
          <w:tcPr>
            <w:tcW w:w="1451" w:type="dxa"/>
            <w:shd w:val="clear" w:color="auto" w:fill="FFFFFF" w:themeFill="background1"/>
            <w:tcMar>
              <w:top w:w="0" w:type="dxa"/>
              <w:left w:w="0" w:type="dxa"/>
              <w:bottom w:w="0" w:type="dxa"/>
              <w:right w:w="0" w:type="dxa"/>
            </w:tcMar>
            <w:vAlign w:val="center"/>
          </w:tcPr>
          <w:p w:rsidRPr="00214263" w:rsidR="00E76082" w:rsidP="00E04BBD" w:rsidRDefault="00E76082" w14:paraId="4C09EB75" w14:textId="77777777">
            <w:pPr>
              <w:spacing w:before="40" w:after="40" w:line="240" w:lineRule="auto"/>
              <w:ind w:left="100" w:right="100"/>
              <w:jc w:val="center"/>
              <w:rPr>
                <w:rFonts w:ascii="Garamond" w:hAnsi="Garamond"/>
              </w:rPr>
            </w:pPr>
            <w:r w:rsidRPr="00214263">
              <w:rPr>
                <w:rFonts w:ascii="Garamond" w:hAnsi="Garamond"/>
              </w:rPr>
              <w:t>405</w:t>
            </w:r>
          </w:p>
        </w:tc>
        <w:tc>
          <w:tcPr>
            <w:tcW w:w="2245" w:type="dxa"/>
            <w:shd w:val="clear" w:color="auto" w:fill="FFFFFF" w:themeFill="background1"/>
            <w:tcMar>
              <w:top w:w="0" w:type="dxa"/>
              <w:left w:w="0" w:type="dxa"/>
              <w:bottom w:w="0" w:type="dxa"/>
              <w:right w:w="0" w:type="dxa"/>
            </w:tcMar>
            <w:vAlign w:val="center"/>
          </w:tcPr>
          <w:p w:rsidRPr="00214263" w:rsidR="00E76082" w:rsidP="00E04BBD" w:rsidRDefault="00E76082" w14:paraId="339AB8A7" w14:textId="77777777">
            <w:pPr>
              <w:spacing w:before="40" w:after="40" w:line="240" w:lineRule="auto"/>
              <w:ind w:left="100" w:right="100"/>
              <w:jc w:val="center"/>
              <w:rPr>
                <w:rFonts w:ascii="Garamond" w:hAnsi="Garamond"/>
              </w:rPr>
            </w:pPr>
            <w:r w:rsidRPr="00214263">
              <w:rPr>
                <w:rFonts w:ascii="Garamond" w:hAnsi="Garamond" w:eastAsia="Arial" w:cs="Arial"/>
                <w:color w:val="111111"/>
              </w:rPr>
              <w:t>45.4 (35.0--56.1)</w:t>
            </w:r>
          </w:p>
        </w:tc>
        <w:tc>
          <w:tcPr>
            <w:tcW w:w="1695" w:type="dxa"/>
            <w:shd w:val="clear" w:color="auto" w:fill="FFFFFF" w:themeFill="background1"/>
            <w:tcMar>
              <w:top w:w="0" w:type="dxa"/>
              <w:left w:w="0" w:type="dxa"/>
              <w:bottom w:w="0" w:type="dxa"/>
              <w:right w:w="0" w:type="dxa"/>
            </w:tcMar>
            <w:vAlign w:val="center"/>
          </w:tcPr>
          <w:p w:rsidRPr="00214263" w:rsidR="00E76082" w:rsidP="00E04BBD" w:rsidRDefault="00E76082" w14:paraId="51AAADA4" w14:textId="77777777">
            <w:pPr>
              <w:spacing w:before="40" w:after="40" w:line="240" w:lineRule="auto"/>
              <w:ind w:left="100" w:right="100"/>
              <w:jc w:val="center"/>
              <w:rPr>
                <w:rFonts w:ascii="Garamond" w:hAnsi="Garamond"/>
              </w:rPr>
            </w:pPr>
            <w:r w:rsidRPr="752018D7">
              <w:rPr>
                <w:rFonts w:ascii="Garamond" w:hAnsi="Garamond" w:eastAsia="Arial" w:cs="Arial"/>
                <w:color w:val="111111"/>
              </w:rPr>
              <w:t>11.1</w:t>
            </w:r>
            <w:commentRangeStart w:id="24"/>
            <w:commentRangeEnd w:id="24"/>
            <w:r>
              <w:rPr>
                <w:rStyle w:val="CommentReference"/>
              </w:rPr>
              <w:commentReference w:id="24"/>
            </w:r>
          </w:p>
        </w:tc>
      </w:tr>
      <w:tr w:rsidRPr="00BB5CBF" w:rsidR="00E76082" w:rsidTr="752018D7" w14:paraId="1831D68C" w14:textId="77777777">
        <w:trPr>
          <w:cantSplit/>
          <w:trHeight w:val="427"/>
        </w:trPr>
        <w:tc>
          <w:tcPr>
            <w:tcW w:w="2982" w:type="dxa"/>
            <w:shd w:val="clear" w:color="auto" w:fill="FFFFFF" w:themeFill="background1"/>
            <w:tcMar>
              <w:top w:w="0" w:type="dxa"/>
              <w:left w:w="0" w:type="dxa"/>
              <w:bottom w:w="0" w:type="dxa"/>
              <w:right w:w="0" w:type="dxa"/>
            </w:tcMar>
            <w:vAlign w:val="center"/>
          </w:tcPr>
          <w:p w:rsidRPr="00214263" w:rsidR="00E76082" w:rsidP="00E04BBD" w:rsidRDefault="00E76082" w14:paraId="3C336ACC" w14:textId="77777777">
            <w:pPr>
              <w:spacing w:before="40" w:after="40" w:line="240" w:lineRule="auto"/>
              <w:ind w:left="100" w:right="100"/>
              <w:rPr>
                <w:rFonts w:ascii="Garamond" w:hAnsi="Garamond"/>
              </w:rPr>
            </w:pPr>
            <w:r w:rsidRPr="00214263">
              <w:rPr>
                <w:rFonts w:ascii="Garamond" w:hAnsi="Garamond" w:eastAsia="Arial" w:cs="Arial"/>
                <w:color w:val="111111"/>
              </w:rPr>
              <w:t>No</w:t>
            </w:r>
          </w:p>
        </w:tc>
        <w:tc>
          <w:tcPr>
            <w:tcW w:w="1451" w:type="dxa"/>
            <w:shd w:val="clear" w:color="auto" w:fill="FFFFFF" w:themeFill="background1"/>
            <w:tcMar>
              <w:top w:w="0" w:type="dxa"/>
              <w:left w:w="0" w:type="dxa"/>
              <w:bottom w:w="0" w:type="dxa"/>
              <w:right w:w="0" w:type="dxa"/>
            </w:tcMar>
            <w:vAlign w:val="center"/>
          </w:tcPr>
          <w:p w:rsidRPr="00214263" w:rsidR="00E76082" w:rsidP="00E04BBD" w:rsidRDefault="00E76082" w14:paraId="1B94F8BE" w14:textId="77777777">
            <w:pPr>
              <w:spacing w:before="40" w:after="40" w:line="240" w:lineRule="auto"/>
              <w:ind w:left="100" w:right="100"/>
              <w:jc w:val="center"/>
              <w:rPr>
                <w:rFonts w:ascii="Garamond" w:hAnsi="Garamond"/>
              </w:rPr>
            </w:pPr>
            <w:r w:rsidRPr="00214263">
              <w:rPr>
                <w:rFonts w:ascii="Garamond" w:hAnsi="Garamond"/>
              </w:rPr>
              <w:t>417</w:t>
            </w:r>
          </w:p>
        </w:tc>
        <w:tc>
          <w:tcPr>
            <w:tcW w:w="2245" w:type="dxa"/>
            <w:shd w:val="clear" w:color="auto" w:fill="FFFFFF" w:themeFill="background1"/>
            <w:tcMar>
              <w:top w:w="0" w:type="dxa"/>
              <w:left w:w="0" w:type="dxa"/>
              <w:bottom w:w="0" w:type="dxa"/>
              <w:right w:w="0" w:type="dxa"/>
            </w:tcMar>
            <w:vAlign w:val="center"/>
          </w:tcPr>
          <w:p w:rsidRPr="00214263" w:rsidR="00E76082" w:rsidP="00E04BBD" w:rsidRDefault="00E76082" w14:paraId="3D174254" w14:textId="77777777">
            <w:pPr>
              <w:spacing w:before="40" w:after="40" w:line="240" w:lineRule="auto"/>
              <w:ind w:left="100" w:right="100"/>
              <w:jc w:val="center"/>
              <w:rPr>
                <w:rFonts w:ascii="Garamond" w:hAnsi="Garamond"/>
              </w:rPr>
            </w:pPr>
            <w:r w:rsidRPr="00214263">
              <w:rPr>
                <w:rFonts w:ascii="Garamond" w:hAnsi="Garamond" w:eastAsia="Arial" w:cs="Arial"/>
                <w:color w:val="111111"/>
              </w:rPr>
              <w:t>38.6 (29.5--48.6)</w:t>
            </w:r>
          </w:p>
        </w:tc>
        <w:tc>
          <w:tcPr>
            <w:tcW w:w="1695" w:type="dxa"/>
            <w:shd w:val="clear" w:color="auto" w:fill="FFFFFF" w:themeFill="background1"/>
            <w:tcMar>
              <w:top w:w="0" w:type="dxa"/>
              <w:left w:w="0" w:type="dxa"/>
              <w:bottom w:w="0" w:type="dxa"/>
              <w:right w:w="0" w:type="dxa"/>
            </w:tcMar>
            <w:vAlign w:val="center"/>
          </w:tcPr>
          <w:p w:rsidRPr="00214263" w:rsidR="00E76082" w:rsidP="00E04BBD" w:rsidRDefault="00E76082" w14:paraId="405857EC" w14:textId="77777777">
            <w:pPr>
              <w:spacing w:before="40" w:after="40" w:line="240" w:lineRule="auto"/>
              <w:ind w:left="100" w:right="100"/>
              <w:jc w:val="center"/>
              <w:rPr>
                <w:rFonts w:ascii="Garamond" w:hAnsi="Garamond"/>
              </w:rPr>
            </w:pPr>
            <w:r w:rsidRPr="00214263">
              <w:rPr>
                <w:rFonts w:ascii="Garamond" w:hAnsi="Garamond" w:eastAsia="Arial" w:cs="Arial"/>
                <w:color w:val="111111"/>
              </w:rPr>
              <w:t>9.5</w:t>
            </w:r>
          </w:p>
        </w:tc>
      </w:tr>
      <w:tr w:rsidRPr="00BB5CBF" w:rsidR="00E76082" w:rsidTr="752018D7" w14:paraId="4A389502" w14:textId="77777777">
        <w:trPr>
          <w:cantSplit/>
          <w:trHeight w:val="413"/>
        </w:trPr>
        <w:tc>
          <w:tcPr>
            <w:tcW w:w="2982" w:type="dxa"/>
            <w:shd w:val="clear" w:color="auto" w:fill="FFFFFF" w:themeFill="background1"/>
            <w:tcMar>
              <w:top w:w="0" w:type="dxa"/>
              <w:left w:w="0" w:type="dxa"/>
              <w:bottom w:w="0" w:type="dxa"/>
              <w:right w:w="0" w:type="dxa"/>
            </w:tcMar>
            <w:vAlign w:val="center"/>
          </w:tcPr>
          <w:p w:rsidRPr="00214263" w:rsidR="00E76082" w:rsidP="00E04BBD" w:rsidRDefault="00E76082" w14:paraId="4B007C38" w14:textId="77777777">
            <w:pPr>
              <w:spacing w:before="40" w:after="40" w:line="240" w:lineRule="auto"/>
              <w:ind w:left="100" w:right="100"/>
              <w:rPr>
                <w:rFonts w:ascii="Garamond" w:hAnsi="Garamond"/>
              </w:rPr>
            </w:pPr>
            <w:r w:rsidRPr="00214263">
              <w:rPr>
                <w:rFonts w:ascii="Garamond" w:hAnsi="Garamond" w:eastAsia="Arial" w:cs="Arial"/>
                <w:color w:val="111111"/>
              </w:rPr>
              <w:t>Don't know</w:t>
            </w:r>
          </w:p>
        </w:tc>
        <w:tc>
          <w:tcPr>
            <w:tcW w:w="1451" w:type="dxa"/>
            <w:shd w:val="clear" w:color="auto" w:fill="FFFFFF" w:themeFill="background1"/>
            <w:tcMar>
              <w:top w:w="0" w:type="dxa"/>
              <w:left w:w="0" w:type="dxa"/>
              <w:bottom w:w="0" w:type="dxa"/>
              <w:right w:w="0" w:type="dxa"/>
            </w:tcMar>
            <w:vAlign w:val="center"/>
          </w:tcPr>
          <w:p w:rsidRPr="00214263" w:rsidR="00E76082" w:rsidP="00E04BBD" w:rsidRDefault="00E76082" w14:paraId="6CAA557F" w14:textId="77777777">
            <w:pPr>
              <w:spacing w:before="40" w:after="40" w:line="240" w:lineRule="auto"/>
              <w:ind w:left="100" w:right="100"/>
              <w:jc w:val="center"/>
              <w:rPr>
                <w:rFonts w:ascii="Garamond" w:hAnsi="Garamond"/>
              </w:rPr>
            </w:pPr>
            <w:r w:rsidRPr="00214263">
              <w:rPr>
                <w:rFonts w:ascii="Garamond" w:hAnsi="Garamond"/>
              </w:rPr>
              <w:t>160</w:t>
            </w:r>
          </w:p>
        </w:tc>
        <w:tc>
          <w:tcPr>
            <w:tcW w:w="2245" w:type="dxa"/>
            <w:shd w:val="clear" w:color="auto" w:fill="FFFFFF" w:themeFill="background1"/>
            <w:tcMar>
              <w:top w:w="0" w:type="dxa"/>
              <w:left w:w="0" w:type="dxa"/>
              <w:bottom w:w="0" w:type="dxa"/>
              <w:right w:w="0" w:type="dxa"/>
            </w:tcMar>
            <w:vAlign w:val="center"/>
          </w:tcPr>
          <w:p w:rsidRPr="00214263" w:rsidR="00E76082" w:rsidP="00E04BBD" w:rsidRDefault="00E76082" w14:paraId="5D9ECB37" w14:textId="77777777">
            <w:pPr>
              <w:spacing w:before="40" w:after="40" w:line="240" w:lineRule="auto"/>
              <w:ind w:left="100" w:right="100"/>
              <w:jc w:val="center"/>
              <w:rPr>
                <w:rFonts w:ascii="Garamond" w:hAnsi="Garamond"/>
              </w:rPr>
            </w:pPr>
            <w:r w:rsidRPr="00214263">
              <w:rPr>
                <w:rFonts w:ascii="Garamond" w:hAnsi="Garamond" w:eastAsia="Arial" w:cs="Arial"/>
                <w:color w:val="111111"/>
              </w:rPr>
              <w:t>15.6 (9.3--25.0)</w:t>
            </w:r>
          </w:p>
        </w:tc>
        <w:tc>
          <w:tcPr>
            <w:tcW w:w="1695" w:type="dxa"/>
            <w:shd w:val="clear" w:color="auto" w:fill="FFFFFF" w:themeFill="background1"/>
            <w:tcMar>
              <w:top w:w="0" w:type="dxa"/>
              <w:left w:w="0" w:type="dxa"/>
              <w:bottom w:w="0" w:type="dxa"/>
              <w:right w:w="0" w:type="dxa"/>
            </w:tcMar>
            <w:vAlign w:val="center"/>
          </w:tcPr>
          <w:p w:rsidRPr="00214263" w:rsidR="00E76082" w:rsidP="00E04BBD" w:rsidRDefault="00E76082" w14:paraId="2FE6F458" w14:textId="77777777">
            <w:pPr>
              <w:spacing w:before="40" w:after="40" w:line="240" w:lineRule="auto"/>
              <w:ind w:left="100" w:right="100"/>
              <w:jc w:val="center"/>
              <w:rPr>
                <w:rFonts w:ascii="Garamond" w:hAnsi="Garamond"/>
              </w:rPr>
            </w:pPr>
            <w:r w:rsidRPr="00214263">
              <w:rPr>
                <w:rFonts w:ascii="Garamond" w:hAnsi="Garamond" w:eastAsia="Arial" w:cs="Arial"/>
                <w:color w:val="111111"/>
              </w:rPr>
              <w:t>11.1</w:t>
            </w:r>
          </w:p>
        </w:tc>
      </w:tr>
      <w:tr w:rsidRPr="00BB5CBF" w:rsidR="00E76082" w:rsidTr="752018D7" w14:paraId="257F3365" w14:textId="77777777">
        <w:trPr>
          <w:cantSplit/>
        </w:trPr>
        <w:tc>
          <w:tcPr>
            <w:tcW w:w="2982" w:type="dxa"/>
            <w:tcBorders>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77B93AAD" w14:textId="77777777">
            <w:pPr>
              <w:spacing w:before="40" w:after="40" w:line="240" w:lineRule="auto"/>
              <w:ind w:left="100" w:right="100"/>
              <w:rPr>
                <w:rFonts w:ascii="Garamond" w:hAnsi="Garamond"/>
              </w:rPr>
            </w:pPr>
            <w:r w:rsidRPr="00214263">
              <w:rPr>
                <w:rFonts w:ascii="Garamond" w:hAnsi="Garamond" w:eastAsia="Arial" w:cs="Arial"/>
                <w:color w:val="111111"/>
              </w:rPr>
              <w:t>No answer</w:t>
            </w:r>
          </w:p>
        </w:tc>
        <w:tc>
          <w:tcPr>
            <w:tcW w:w="1451" w:type="dxa"/>
            <w:tcBorders>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180CED98" w14:textId="77777777">
            <w:pPr>
              <w:spacing w:before="40" w:after="40" w:line="240" w:lineRule="auto"/>
              <w:ind w:left="100" w:right="100"/>
              <w:jc w:val="center"/>
              <w:rPr>
                <w:rFonts w:ascii="Garamond" w:hAnsi="Garamond"/>
              </w:rPr>
            </w:pPr>
            <w:r w:rsidRPr="00214263">
              <w:rPr>
                <w:rFonts w:ascii="Garamond" w:hAnsi="Garamond"/>
              </w:rPr>
              <w:t>3</w:t>
            </w:r>
          </w:p>
        </w:tc>
        <w:tc>
          <w:tcPr>
            <w:tcW w:w="2245" w:type="dxa"/>
            <w:tcBorders>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4303A5AD" w14:textId="77777777">
            <w:pPr>
              <w:spacing w:before="40" w:after="40" w:line="240" w:lineRule="auto"/>
              <w:ind w:left="100" w:right="100"/>
              <w:jc w:val="center"/>
              <w:rPr>
                <w:rFonts w:ascii="Garamond" w:hAnsi="Garamond"/>
              </w:rPr>
            </w:pPr>
            <w:r w:rsidRPr="00214263">
              <w:rPr>
                <w:rFonts w:ascii="Garamond" w:hAnsi="Garamond" w:eastAsia="Arial" w:cs="Arial"/>
                <w:color w:val="111111"/>
              </w:rPr>
              <w:t>0.4 (0.1--2.6)</w:t>
            </w:r>
          </w:p>
        </w:tc>
        <w:tc>
          <w:tcPr>
            <w:tcW w:w="1695" w:type="dxa"/>
            <w:tcBorders>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7DF7C64B" w14:textId="77777777">
            <w:pPr>
              <w:spacing w:before="40" w:after="40" w:line="240" w:lineRule="auto"/>
              <w:ind w:left="100" w:right="100"/>
              <w:jc w:val="center"/>
              <w:rPr>
                <w:rFonts w:ascii="Garamond" w:hAnsi="Garamond"/>
              </w:rPr>
            </w:pPr>
            <w:r w:rsidRPr="00214263">
              <w:rPr>
                <w:rFonts w:ascii="Garamond" w:hAnsi="Garamond" w:eastAsia="Arial" w:cs="Arial"/>
                <w:color w:val="111111"/>
              </w:rPr>
              <w:t>3.4</w:t>
            </w:r>
          </w:p>
        </w:tc>
      </w:tr>
    </w:tbl>
    <w:p w:rsidRPr="00BB5CBF" w:rsidR="00E76082" w:rsidP="00E76082" w:rsidRDefault="00E76082" w14:paraId="1BE35ED1" w14:textId="77777777"/>
    <w:p w:rsidR="006948DF" w:rsidP="00F71D62" w:rsidRDefault="00226408" w14:paraId="3AA7A3C8" w14:textId="525BC0B2">
      <w:pPr>
        <w:rPr>
          <w:ins w:author="Julia Sohn" w:date="2020-04-30T16:06:00Z" w:id="25"/>
        </w:rPr>
      </w:pPr>
      <w:ins w:author="Julia Sohn" w:date="2020-04-30T16:07:00Z" w:id="26">
        <w:r>
          <w:t>Of the 405 individuals who provided information on the location of the</w:t>
        </w:r>
      </w:ins>
      <w:ins w:author="Julia Sohn" w:date="2020-04-30T21:29:00Z" w:id="27">
        <w:r w:rsidR="00E60D27">
          <w:t>ir</w:t>
        </w:r>
      </w:ins>
      <w:ins w:author="Julia Sohn" w:date="2020-04-30T16:07:00Z" w:id="28">
        <w:r>
          <w:t xml:space="preserve"> routine vaccination, most </w:t>
        </w:r>
      </w:ins>
      <w:ins w:author="Julia Sohn" w:date="2020-04-30T16:19:00Z" w:id="29">
        <w:r w:rsidR="00B8478D">
          <w:t xml:space="preserve">people </w:t>
        </w:r>
      </w:ins>
      <w:ins w:author="Julia Sohn" w:date="2020-04-30T16:06:00Z" w:id="30">
        <w:r w:rsidR="00F71D62">
          <w:t>(78.8%)</w:t>
        </w:r>
      </w:ins>
      <w:ins w:author="Julia Sohn" w:date="2020-04-30T16:08:00Z" w:id="31">
        <w:r>
          <w:t xml:space="preserve"> reported </w:t>
        </w:r>
      </w:ins>
      <w:ins w:author="Julia Sohn" w:date="2020-04-30T16:20:00Z" w:id="32">
        <w:r w:rsidR="00B8478D">
          <w:t xml:space="preserve">receiving </w:t>
        </w:r>
      </w:ins>
      <w:ins w:author="Julia Sohn" w:date="2020-04-30T21:29:00Z" w:id="33">
        <w:r w:rsidR="0079012B">
          <w:t>it</w:t>
        </w:r>
      </w:ins>
      <w:ins w:author="Julia Sohn" w:date="2020-04-30T16:20:00Z" w:id="34">
        <w:r w:rsidR="00B8478D">
          <w:t xml:space="preserve"> </w:t>
        </w:r>
      </w:ins>
      <w:ins w:author="Julia Sohn" w:date="2020-04-30T16:08:00Z" w:id="35">
        <w:r>
          <w:t>at the health centre in their health zone</w:t>
        </w:r>
      </w:ins>
      <w:ins w:author="Julia Sohn" w:date="2020-04-30T16:06:00Z" w:id="36">
        <w:r w:rsidR="00F71D62">
          <w:t xml:space="preserve">. The rest </w:t>
        </w:r>
      </w:ins>
      <w:ins w:author="Julia Sohn" w:date="2020-04-30T16:20:00Z" w:id="37">
        <w:r w:rsidR="001A7E39">
          <w:t xml:space="preserve">(21.2%) </w:t>
        </w:r>
      </w:ins>
      <w:ins w:author="Julia Sohn" w:date="2020-04-30T16:06:00Z" w:id="38">
        <w:r>
          <w:t xml:space="preserve">stated that they had to visit a site that was </w:t>
        </w:r>
      </w:ins>
      <w:ins w:author="Julia Sohn" w:date="2020-04-30T16:20:00Z" w:id="39">
        <w:r w:rsidR="00B8478D">
          <w:t xml:space="preserve">more than 5km away. </w:t>
        </w:r>
      </w:ins>
    </w:p>
    <w:p w:rsidRPr="00F71D62" w:rsidR="00F71D62" w:rsidP="00F71D62" w:rsidRDefault="00F71D62" w14:paraId="2022A9E2" w14:textId="77777777">
      <w:pPr>
        <w:rPr>
          <w:ins w:author="Julia Sohn" w:date="2020-04-30T15:32:00Z" w:id="40"/>
        </w:rPr>
      </w:pPr>
    </w:p>
    <w:p w:rsidRPr="00BB5CBF" w:rsidR="00E76082" w:rsidP="00396006" w:rsidRDefault="00E76082" w14:paraId="7CB94972" w14:textId="77777777">
      <w:pPr>
        <w:pStyle w:val="Heading3"/>
        <w:rPr>
          <w:lang w:val="en-CA"/>
        </w:rPr>
      </w:pPr>
      <w:r>
        <w:t>Reasons for non-vaccination (routine)</w:t>
      </w:r>
    </w:p>
    <w:p w:rsidR="00E76082" w:rsidP="00E76082" w:rsidRDefault="00E76082" w14:paraId="6B438C3A" w14:textId="77777777"/>
    <w:p w:rsidR="00BD6E31" w:rsidP="00BD6E31" w:rsidRDefault="0079012B" w14:paraId="78EB0907" w14:textId="41C42334">
      <w:pPr>
        <w:rPr>
          <w:ins w:author="Julia Sohn" w:date="2020-04-30T10:53:00Z" w:id="41"/>
          <w:rFonts w:eastAsia="Arial"/>
        </w:rPr>
      </w:pPr>
      <w:ins w:author="Julia Sohn" w:date="2020-04-30T21:32:00Z" w:id="42">
        <w:r>
          <w:t>Of the 985 children included in this survey 417 (</w:t>
        </w:r>
      </w:ins>
      <w:ins w:author="Julia Sohn" w:date="2020-04-30T10:53:00Z" w:id="43">
        <w:r w:rsidR="00BD6E31">
          <w:t>38.6</w:t>
        </w:r>
      </w:ins>
      <w:ins w:author="Julia Sohn" w:date="2020-04-30T21:32:00Z" w:id="44">
        <w:r>
          <w:t>%</w:t>
        </w:r>
      </w:ins>
      <w:ins w:author="Julia Sohn" w:date="2020-04-30T10:53:00Z" w:id="45">
        <w:r w:rsidRPr="00176D77" w:rsidR="00BD6E31">
          <w:rPr>
            <w:rFonts w:eastAsia="Arial"/>
          </w:rPr>
          <w:t xml:space="preserve">) </w:t>
        </w:r>
        <w:r w:rsidR="00BD6E31">
          <w:rPr>
            <w:rFonts w:eastAsia="Arial"/>
          </w:rPr>
          <w:t xml:space="preserve">of children did not receive their routine vaccination against measles at 9 months of age. The primary reason for this (n=209) was </w:t>
        </w:r>
        <w:r w:rsidR="008C65C1">
          <w:rPr>
            <w:rFonts w:eastAsia="Arial"/>
          </w:rPr>
          <w:t xml:space="preserve">that </w:t>
        </w:r>
        <w:r w:rsidR="00BD6E31">
          <w:rPr>
            <w:rFonts w:eastAsia="Arial"/>
          </w:rPr>
          <w:t xml:space="preserve">the family was not aware </w:t>
        </w:r>
        <w:r w:rsidR="002C2E06">
          <w:rPr>
            <w:rFonts w:eastAsia="Arial"/>
          </w:rPr>
          <w:t xml:space="preserve">the child </w:t>
        </w:r>
        <w:r w:rsidR="00BD6E31">
          <w:rPr>
            <w:rFonts w:eastAsia="Arial"/>
          </w:rPr>
          <w:t xml:space="preserve">should be vaccinated against measles at 9 months. The next most common reason was re-classified as “no reason” (n=62) from the “other” free text category. The majority of responses that were classified as “no reason” had stated “I don’t know” as the response. </w:t>
        </w:r>
        <w:r w:rsidRPr="00110CCC" w:rsidR="00BD6E31">
          <w:rPr>
            <w:highlight w:val="yellow"/>
          </w:rPr>
          <w:t>Figure</w:t>
        </w:r>
        <w:r w:rsidRPr="00B5151F" w:rsidR="00BD6E31">
          <w:rPr>
            <w:highlight w:val="yellow"/>
          </w:rPr>
          <w:t xml:space="preserve"> #</w:t>
        </w:r>
        <w:r w:rsidRPr="00176D77" w:rsidR="00BD6E31">
          <w:t xml:space="preserve"> provides a detailed overview of the reasons for not vaccinating the child</w:t>
        </w:r>
        <w:r w:rsidR="00BD6E31">
          <w:t xml:space="preserve"> durin</w:t>
        </w:r>
        <w:r w:rsidR="002C2E06">
          <w:t>g</w:t>
        </w:r>
        <w:r w:rsidR="00BD6E31">
          <w:t xml:space="preserve"> routine vaccination, including a breakdown of 350 reasons </w:t>
        </w:r>
      </w:ins>
      <w:ins w:author="Julia Sohn" w:date="2020-04-30T11:52:00Z" w:id="46">
        <w:r w:rsidR="00D640D6">
          <w:t xml:space="preserve">originally </w:t>
        </w:r>
      </w:ins>
      <w:ins w:author="Julia Sohn" w:date="2020-04-30T10:53:00Z" w:id="47">
        <w:r w:rsidR="00BD6E31">
          <w:t>listed as “other”.</w:t>
        </w:r>
      </w:ins>
    </w:p>
    <w:p w:rsidR="00751E53" w:rsidP="00E76082" w:rsidRDefault="00751E53" w14:paraId="5DE0CDA3" w14:textId="77777777"/>
    <w:p w:rsidR="00E76082" w:rsidP="00E76082" w:rsidRDefault="00E76082" w14:paraId="34250DDE" w14:textId="77777777">
      <w:pPr>
        <w:pStyle w:val="Caption"/>
        <w:keepNext/>
      </w:pPr>
      <w:commentRangeStart w:id="48"/>
      <w:commentRangeStart w:id="1976247498"/>
      <w:commentRangeStart w:id="607408275"/>
      <w:r w:rsidR="00E76082">
        <w:rPr/>
        <w:t xml:space="preserve">Figure </w:t>
      </w:r>
      <w:commentRangeEnd w:id="48"/>
      <w:r>
        <w:rPr>
          <w:rStyle w:val="CommentReference"/>
        </w:rPr>
        <w:commentReference w:id="48"/>
      </w:r>
      <w:r>
        <w:fldChar w:fldCharType="begin"/>
      </w:r>
      <w:r>
        <w:instrText xml:space="preserve"> SEQ Figure \* ARABIC </w:instrText>
      </w:r>
      <w:r>
        <w:fldChar w:fldCharType="separate"/>
      </w:r>
      <w:commentRangeEnd w:id="1976247498"/>
      <w:r>
        <w:rPr>
          <w:rStyle w:val="CommentReference"/>
        </w:rPr>
        <w:commentReference w:id="1976247498"/>
      </w:r>
      <w:commentRangeEnd w:id="607408275"/>
      <w:r>
        <w:rPr>
          <w:rStyle w:val="CommentReference"/>
        </w:rPr>
        <w:commentReference w:id="607408275"/>
      </w:r>
      <w:r w:rsidRPr="02191C6D" w:rsidR="005D6D8E">
        <w:rPr>
          <w:noProof/>
        </w:rPr>
        <w:t>3</w:t>
      </w:r>
      <w:r>
        <w:fldChar w:fldCharType="end"/>
      </w:r>
      <w:r w:rsidR="00E76082">
        <w:rPr/>
        <w:t xml:space="preserve">. </w:t>
      </w:r>
      <w:r w:rsidR="00E76082">
        <w:rPr/>
        <w:t xml:space="preserve">Reasons for not receiving measles vaccination during the </w:t>
      </w:r>
      <w:r w:rsidR="00E76082">
        <w:rPr/>
        <w:t>routine (9 months)</w:t>
      </w:r>
      <w:r w:rsidR="00E76082">
        <w:rPr/>
        <w:t xml:space="preserve"> vaccination in </w:t>
      </w:r>
      <w:proofErr w:type="spellStart"/>
      <w:r w:rsidR="00E76082">
        <w:rPr/>
        <w:t>Béboto</w:t>
      </w:r>
      <w:proofErr w:type="spellEnd"/>
      <w:r w:rsidR="00E76082">
        <w:rPr/>
        <w:t xml:space="preserve"> district (N=417</w:t>
      </w:r>
      <w:r w:rsidR="00E76082">
        <w:rPr/>
        <w:t>)</w:t>
      </w:r>
      <w:r w:rsidR="00E76082">
        <w:rPr/>
        <w:t xml:space="preserve"> </w:t>
      </w:r>
      <w:r w:rsidR="00E76082">
        <w:rPr/>
        <w:t>(weighted analysis)</w:t>
      </w:r>
    </w:p>
    <w:p w:rsidRPr="00B22E41" w:rsidR="00B22E41" w:rsidP="00B22E41" w:rsidRDefault="00B22E41" w14:paraId="212DCB68" w14:textId="6AFC7B26">
      <w:r>
        <w:rPr>
          <w:noProof/>
          <w:lang w:val="en-US" w:eastAsia="en-US"/>
        </w:rPr>
        <w:drawing>
          <wp:inline distT="0" distB="0" distL="0" distR="0" wp14:anchorId="7B92F4C7" wp14:editId="53BBE992">
            <wp:extent cx="5727700" cy="2706370"/>
            <wp:effectExtent l="0" t="0" r="12700" b="11430"/>
            <wp:docPr id="10" name="Picture 10" descr="../../../../../Users/juliasohn/Desktop/Screen%20Shot%202020-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uliasohn/Desktop/Screen%20Shot%202020-04-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706370"/>
                    </a:xfrm>
                    <a:prstGeom prst="rect">
                      <a:avLst/>
                    </a:prstGeom>
                    <a:noFill/>
                    <a:ln>
                      <a:noFill/>
                    </a:ln>
                  </pic:spPr>
                </pic:pic>
              </a:graphicData>
            </a:graphic>
          </wp:inline>
        </w:drawing>
      </w:r>
    </w:p>
    <w:p w:rsidRPr="00CB60A7" w:rsidR="00E76082" w:rsidP="00CB60A7" w:rsidRDefault="00BC4EAB" w14:paraId="516C4EEF" w14:textId="3A4CC801">
      <w:pPr>
        <w:spacing w:line="240" w:lineRule="auto"/>
        <w:rPr>
          <w:rFonts w:ascii="Times New Roman" w:hAnsi="Times New Roman"/>
          <w:lang w:val="en-US" w:eastAsia="en-US"/>
        </w:rPr>
      </w:pPr>
      <w:r w:rsidRPr="00BC4EAB">
        <w:rPr>
          <w:rFonts w:ascii="Times New Roman" w:hAnsi="Times New Roman"/>
          <w:noProof/>
          <w:lang w:val="en-US" w:eastAsia="en-US"/>
        </w:rPr>
        <w:lastRenderedPageBreak/>
        <mc:AlternateContent>
          <mc:Choice Requires="wps">
            <w:drawing>
              <wp:inline distT="0" distB="0" distL="0" distR="0" wp14:anchorId="71EA4658" wp14:editId="0A886EDA">
                <wp:extent cx="302260" cy="302260"/>
                <wp:effectExtent l="0" t="0" r="0" b="0"/>
                <wp:docPr id="5" name="Rectangle 5" descr="http://127.0.0.1:45966/chunk_output/s/F986ED27/csiv1kuxoy6uw/0000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4A0AB87C">
              <v:rect id="Rectangle_x0020_5" style="width:23.8pt;height:23.8pt;visibility:visible;mso-wrap-style:square;mso-left-percent:-10001;mso-top-percent:-10001;mso-position-horizontal:absolute;mso-position-horizontal-relative:char;mso-position-vertical:absolute;mso-position-vertical-relative:line;mso-left-percent:-10001;mso-top-percent:-10001;v-text-anchor:top" alt="http://127.0.0.1:45966/chunk_output/s/F986ED27/csiv1kuxoy6uw/000005.png" o:spid="_x0000_s1026" filled="f" stroked="f" w14:anchorId="09715E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OSZw8D7AAAA4QEAABMAAAAAAAAAAAAA&#10;AAAAAAAAAFtDb250ZW50X1R5cGVzXS54bWxQSwECLQAUAAYACAAAACEAI7Jq4dcAAACUAQAACwAA&#10;AAAAAAAAAAAAAAAsAQAAX3JlbHMvLnJlbHNQSwECLQAUAAYACAAAACEAJOEjVfACAAAHBgAADgAA&#10;AAAAAAAAAAAAAAAsAgAAZHJzL2Uyb0RvYy54bWxQSwECLQAUAAYACAAAACEAAp1VeNkAAAADAQAA&#10;DwAAAAAAAAAAAAAAAABIBQAAZHJzL2Rvd25yZXYueG1sUEsFBgAAAAAEAAQA8wAAAE4GAAAAAA==&#10;">
                <o:lock v:ext="edit" aspectratio="t"/>
                <w10:anchorlock/>
              </v:rect>
            </w:pict>
          </mc:Fallback>
        </mc:AlternateContent>
      </w:r>
    </w:p>
    <w:p w:rsidR="00E76082" w:rsidP="00E76082" w:rsidRDefault="00E76082" w14:paraId="431D1AD0" w14:textId="77777777"/>
    <w:p w:rsidRPr="007C2711" w:rsidR="00E76082" w:rsidP="004504D8" w:rsidRDefault="00E76082" w14:paraId="4E9A7E4B" w14:textId="77777777">
      <w:pPr>
        <w:pStyle w:val="Heading3"/>
        <w:rPr>
          <w:lang w:val="en-CA"/>
        </w:rPr>
      </w:pPr>
      <w:r w:rsidRPr="00BB5CBF">
        <w:t xml:space="preserve">Vaccination coverage – </w:t>
      </w:r>
      <w:r>
        <w:t>supplementary vaccination activities (SIA)</w:t>
      </w:r>
    </w:p>
    <w:p w:rsidR="00E76082" w:rsidP="00E76082" w:rsidRDefault="00E76082" w14:paraId="17EBF032" w14:textId="77777777"/>
    <w:p w:rsidRPr="00C06864" w:rsidR="00E76082" w:rsidP="00E76082" w:rsidRDefault="00E76082" w14:paraId="516A65AF" w14:textId="77777777">
      <w:r w:rsidRPr="00C06864">
        <w:t xml:space="preserve">Information on </w:t>
      </w:r>
      <w:r>
        <w:t xml:space="preserve">supplementary vaccination activities (SIA) </w:t>
      </w:r>
      <w:r w:rsidRPr="00C06864">
        <w:t>was collected from 985 children aged</w:t>
      </w:r>
      <w:r>
        <w:t xml:space="preserve"> 6 months to 9 years. Of those children, 48.0</w:t>
      </w:r>
      <w:r w:rsidRPr="00C06864">
        <w:t xml:space="preserve">% (95% CI: </w:t>
      </w:r>
      <w:r w:rsidRPr="006D64E1">
        <w:rPr>
          <w:rFonts w:eastAsia="Arial" w:cs="Arial"/>
          <w:color w:val="111111"/>
        </w:rPr>
        <w:t>38.3</w:t>
      </w:r>
      <w:r>
        <w:rPr>
          <w:rFonts w:eastAsia="Arial"/>
        </w:rPr>
        <w:t>–</w:t>
      </w:r>
      <w:r w:rsidRPr="00996E3D">
        <w:rPr>
          <w:rFonts w:eastAsia="Arial" w:cs="Arial"/>
          <w:color w:val="111111"/>
        </w:rPr>
        <w:t>56.1</w:t>
      </w:r>
      <w:r w:rsidRPr="00C06864">
        <w:t xml:space="preserve">) reported receiving </w:t>
      </w:r>
      <w:r>
        <w:t>measles vaccination through previous SIA,</w:t>
      </w:r>
      <w:r w:rsidRPr="00C06864">
        <w:t xml:space="preserve"> either</w:t>
      </w:r>
      <w:r>
        <w:t xml:space="preserve"> by</w:t>
      </w:r>
      <w:r w:rsidRPr="00C06864">
        <w:t xml:space="preserve"> showing their vaccination card or by verbal confirmation (</w:t>
      </w:r>
      <w:r w:rsidRPr="00AE4F7F">
        <w:rPr>
          <w:highlight w:val="yellow"/>
        </w:rPr>
        <w:t xml:space="preserve">Table </w:t>
      </w:r>
      <w:r>
        <w:rPr>
          <w:highlight w:val="yellow"/>
        </w:rPr>
        <w:t>#</w:t>
      </w:r>
      <w:r w:rsidRPr="00AE4F7F">
        <w:rPr>
          <w:highlight w:val="yellow"/>
        </w:rPr>
        <w:t>).</w:t>
      </w:r>
      <w:r w:rsidRPr="00C06864">
        <w:t xml:space="preserve"> </w:t>
      </w:r>
      <w:r>
        <w:t>Most of the affirmative responses were through verbal confirmation; t</w:t>
      </w:r>
      <w:r w:rsidRPr="00C06864">
        <w:t>he measles vaccination coverage</w:t>
      </w:r>
      <w:r>
        <w:t xml:space="preserve"> </w:t>
      </w:r>
      <w:r w:rsidRPr="00C06864">
        <w:t xml:space="preserve">among children who were able to show their vaccination card was </w:t>
      </w:r>
      <w:r>
        <w:t>1.7</w:t>
      </w:r>
      <w:r w:rsidRPr="00911221">
        <w:t>% (</w:t>
      </w:r>
      <w:r w:rsidRPr="00C06864">
        <w:t>95% CI</w:t>
      </w:r>
      <w:r>
        <w:t xml:space="preserve"> 0.6–4.5</w:t>
      </w:r>
      <w:r w:rsidRPr="00911221">
        <w:t>)</w:t>
      </w:r>
      <w:r>
        <w:t xml:space="preserve">. </w:t>
      </w:r>
    </w:p>
    <w:p w:rsidRPr="007C2711" w:rsidR="00E76082" w:rsidP="00396006" w:rsidRDefault="00E76082" w14:paraId="79CBDB43" w14:textId="77777777">
      <w:pPr>
        <w:pStyle w:val="Heading2"/>
        <w:numPr>
          <w:ilvl w:val="0"/>
          <w:numId w:val="0"/>
        </w:numPr>
        <w:ind w:left="360"/>
      </w:pPr>
    </w:p>
    <w:p w:rsidR="00E76082" w:rsidP="00E76082" w:rsidRDefault="00E76082" w14:paraId="1CA7A0BD" w14:textId="77777777">
      <w:pPr>
        <w:pStyle w:val="Caption"/>
        <w:keepNext/>
      </w:pPr>
      <w:r>
        <w:t xml:space="preserve">Table </w:t>
      </w:r>
      <w:r>
        <w:fldChar w:fldCharType="begin"/>
      </w:r>
      <w:r>
        <w:instrText xml:space="preserve"> SEQ Table \* ARABIC </w:instrText>
      </w:r>
      <w:r>
        <w:fldChar w:fldCharType="separate"/>
      </w:r>
      <w:r w:rsidR="00DC78DD">
        <w:rPr>
          <w:noProof/>
        </w:rPr>
        <w:t>6</w:t>
      </w:r>
      <w:r>
        <w:fldChar w:fldCharType="end"/>
      </w:r>
      <w:r>
        <w:t xml:space="preserve">. </w:t>
      </w:r>
      <w:r w:rsidRPr="009E3223">
        <w:t xml:space="preserve"> </w:t>
      </w:r>
      <w:r w:rsidRPr="002E1EDA">
        <w:t xml:space="preserve">Measles vaccination coverage among children aged 6 months to 9 years during </w:t>
      </w:r>
      <w:r>
        <w:t>other vaccination opportunities i</w:t>
      </w:r>
      <w:r w:rsidRPr="002E1EDA">
        <w:t>n Béboto district, Logone Oriental province, Chad (weighted analysis)</w:t>
      </w:r>
    </w:p>
    <w:p w:rsidR="00E76082" w:rsidP="00E76082" w:rsidRDefault="00E76082" w14:paraId="65CE2ED3" w14:textId="77777777">
      <w:pPr>
        <w:pStyle w:val="Caption"/>
        <w:keepNext/>
      </w:pPr>
    </w:p>
    <w:tbl>
      <w:tblPr>
        <w:tblStyle w:val="Table"/>
        <w:tblW w:w="0" w:type="auto"/>
        <w:tblLayout w:type="fixed"/>
        <w:tblLook w:val="04A0" w:firstRow="1" w:lastRow="0" w:firstColumn="1" w:lastColumn="0" w:noHBand="0" w:noVBand="1"/>
      </w:tblPr>
      <w:tblGrid>
        <w:gridCol w:w="2621"/>
        <w:gridCol w:w="1560"/>
        <w:gridCol w:w="2245"/>
        <w:gridCol w:w="1695"/>
      </w:tblGrid>
      <w:tr w:rsidRPr="006D64E1" w:rsidR="00E76082" w:rsidTr="752018D7" w14:paraId="1E5748A2" w14:textId="77777777">
        <w:trPr>
          <w:cantSplit/>
          <w:tblHeader/>
        </w:trPr>
        <w:tc>
          <w:tcPr>
            <w:tcW w:w="2621"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31E74F63" w14:textId="77777777">
            <w:pPr>
              <w:spacing w:before="40" w:after="40" w:line="240" w:lineRule="auto"/>
              <w:ind w:left="100" w:right="100"/>
              <w:rPr>
                <w:rFonts w:ascii="Garamond" w:hAnsi="Garamond"/>
                <w:b/>
              </w:rPr>
            </w:pPr>
            <w:r w:rsidRPr="00214263">
              <w:rPr>
                <w:rFonts w:ascii="Garamond" w:hAnsi="Garamond" w:eastAsia="Arial" w:cs="Arial"/>
                <w:b/>
                <w:color w:val="111111"/>
              </w:rPr>
              <w:t>SIA vaccination status</w:t>
            </w:r>
          </w:p>
        </w:tc>
        <w:tc>
          <w:tcPr>
            <w:tcW w:w="1560"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11DD50AD" w14:textId="77777777">
            <w:pPr>
              <w:spacing w:before="40" w:after="40" w:line="240" w:lineRule="auto"/>
              <w:ind w:left="100" w:right="100"/>
              <w:jc w:val="center"/>
              <w:rPr>
                <w:rFonts w:ascii="Garamond" w:hAnsi="Garamond"/>
                <w:b/>
              </w:rPr>
            </w:pPr>
            <w:r w:rsidRPr="00214263">
              <w:rPr>
                <w:rFonts w:ascii="Garamond" w:hAnsi="Garamond" w:eastAsia="Arial" w:cs="Arial"/>
                <w:b/>
                <w:color w:val="111111"/>
              </w:rPr>
              <w:t>Children (n)</w:t>
            </w:r>
          </w:p>
        </w:tc>
        <w:tc>
          <w:tcPr>
            <w:tcW w:w="2245"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726CA9CD" w14:textId="77777777">
            <w:pPr>
              <w:spacing w:before="40" w:after="40" w:line="240" w:lineRule="auto"/>
              <w:ind w:left="100" w:right="100"/>
              <w:jc w:val="center"/>
              <w:rPr>
                <w:rFonts w:ascii="Garamond" w:hAnsi="Garamond"/>
                <w:b/>
              </w:rPr>
            </w:pPr>
            <w:r w:rsidRPr="00214263">
              <w:rPr>
                <w:rFonts w:ascii="Garamond" w:hAnsi="Garamond" w:eastAsia="Arial" w:cs="Arial"/>
                <w:b/>
                <w:color w:val="111111"/>
              </w:rPr>
              <w:t>% (95% CI)</w:t>
            </w:r>
          </w:p>
        </w:tc>
        <w:tc>
          <w:tcPr>
            <w:tcW w:w="1695" w:type="dxa"/>
            <w:tcBorders>
              <w:top w:val="single" w:color="000000" w:themeColor="text1" w:sz="16" w:space="0"/>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4DBB1D13" w14:textId="77777777">
            <w:pPr>
              <w:spacing w:before="40" w:after="40" w:line="240" w:lineRule="auto"/>
              <w:ind w:left="100" w:right="100"/>
              <w:jc w:val="center"/>
              <w:rPr>
                <w:rFonts w:ascii="Garamond" w:hAnsi="Garamond"/>
                <w:b/>
              </w:rPr>
            </w:pPr>
            <w:r w:rsidRPr="00214263">
              <w:rPr>
                <w:rFonts w:ascii="Garamond" w:hAnsi="Garamond" w:eastAsia="Arial" w:cs="Arial"/>
                <w:b/>
                <w:color w:val="111111"/>
              </w:rPr>
              <w:t>Design effect</w:t>
            </w:r>
          </w:p>
        </w:tc>
      </w:tr>
      <w:tr w:rsidR="00E76082" w:rsidTr="752018D7" w14:paraId="01D6BFE4" w14:textId="77777777">
        <w:trPr>
          <w:cantSplit/>
        </w:trPr>
        <w:tc>
          <w:tcPr>
            <w:tcW w:w="2621" w:type="dxa"/>
            <w:shd w:val="clear" w:color="auto" w:fill="FFFFFF" w:themeFill="background1"/>
            <w:tcMar>
              <w:top w:w="0" w:type="dxa"/>
              <w:left w:w="0" w:type="dxa"/>
              <w:bottom w:w="0" w:type="dxa"/>
              <w:right w:w="0" w:type="dxa"/>
            </w:tcMar>
            <w:vAlign w:val="center"/>
          </w:tcPr>
          <w:p w:rsidRPr="00214263" w:rsidR="00E76082" w:rsidP="00E04BBD" w:rsidRDefault="00E76082" w14:paraId="158A2374" w14:textId="77777777">
            <w:pPr>
              <w:spacing w:before="40" w:after="40" w:line="240" w:lineRule="auto"/>
              <w:ind w:left="100" w:right="100"/>
              <w:rPr>
                <w:rFonts w:ascii="Garamond" w:hAnsi="Garamond"/>
              </w:rPr>
            </w:pPr>
            <w:r w:rsidRPr="00214263">
              <w:rPr>
                <w:rFonts w:ascii="Garamond" w:hAnsi="Garamond" w:eastAsia="Arial" w:cs="Arial"/>
                <w:color w:val="111111"/>
              </w:rPr>
              <w:t>Yes</w:t>
            </w:r>
          </w:p>
        </w:tc>
        <w:tc>
          <w:tcPr>
            <w:tcW w:w="1560" w:type="dxa"/>
            <w:shd w:val="clear" w:color="auto" w:fill="FFFFFF" w:themeFill="background1"/>
            <w:tcMar>
              <w:top w:w="0" w:type="dxa"/>
              <w:left w:w="0" w:type="dxa"/>
              <w:bottom w:w="0" w:type="dxa"/>
              <w:right w:w="0" w:type="dxa"/>
            </w:tcMar>
            <w:vAlign w:val="center"/>
          </w:tcPr>
          <w:p w:rsidRPr="00214263" w:rsidR="00E76082" w:rsidP="00E04BBD" w:rsidRDefault="00E76082" w14:paraId="6F7EE03F" w14:textId="77777777">
            <w:pPr>
              <w:spacing w:before="40" w:after="40" w:line="240" w:lineRule="auto"/>
              <w:ind w:left="100" w:right="100"/>
              <w:jc w:val="center"/>
              <w:rPr>
                <w:rFonts w:ascii="Garamond" w:hAnsi="Garamond"/>
              </w:rPr>
            </w:pPr>
            <w:r w:rsidRPr="00214263">
              <w:rPr>
                <w:rFonts w:ascii="Garamond" w:hAnsi="Garamond"/>
              </w:rPr>
              <w:t>478</w:t>
            </w:r>
          </w:p>
        </w:tc>
        <w:tc>
          <w:tcPr>
            <w:tcW w:w="2245" w:type="dxa"/>
            <w:shd w:val="clear" w:color="auto" w:fill="FFFFFF" w:themeFill="background1"/>
            <w:tcMar>
              <w:top w:w="0" w:type="dxa"/>
              <w:left w:w="0" w:type="dxa"/>
              <w:bottom w:w="0" w:type="dxa"/>
              <w:right w:w="0" w:type="dxa"/>
            </w:tcMar>
            <w:vAlign w:val="center"/>
          </w:tcPr>
          <w:p w:rsidRPr="00214263" w:rsidR="00E76082" w:rsidP="00E04BBD" w:rsidRDefault="00E76082" w14:paraId="716DB92F" w14:textId="77777777">
            <w:pPr>
              <w:spacing w:before="40" w:after="40" w:line="240" w:lineRule="auto"/>
              <w:ind w:left="100" w:right="100"/>
              <w:jc w:val="center"/>
              <w:rPr>
                <w:rFonts w:ascii="Garamond" w:hAnsi="Garamond"/>
              </w:rPr>
            </w:pPr>
            <w:r w:rsidRPr="00214263">
              <w:rPr>
                <w:rFonts w:ascii="Garamond" w:hAnsi="Garamond" w:eastAsia="Arial" w:cs="Arial"/>
                <w:color w:val="111111"/>
              </w:rPr>
              <w:t>48.0 (38.3--57.8)</w:t>
            </w:r>
          </w:p>
        </w:tc>
        <w:tc>
          <w:tcPr>
            <w:tcW w:w="1695" w:type="dxa"/>
            <w:shd w:val="clear" w:color="auto" w:fill="FFFFFF" w:themeFill="background1"/>
            <w:tcMar>
              <w:top w:w="0" w:type="dxa"/>
              <w:left w:w="0" w:type="dxa"/>
              <w:bottom w:w="0" w:type="dxa"/>
              <w:right w:w="0" w:type="dxa"/>
            </w:tcMar>
            <w:vAlign w:val="center"/>
          </w:tcPr>
          <w:p w:rsidRPr="00214263" w:rsidR="00E76082" w:rsidP="00E04BBD" w:rsidRDefault="00E76082" w14:paraId="19663A49" w14:textId="77777777">
            <w:pPr>
              <w:spacing w:before="40" w:after="40" w:line="240" w:lineRule="auto"/>
              <w:ind w:left="100" w:right="100"/>
              <w:jc w:val="center"/>
              <w:rPr>
                <w:rFonts w:ascii="Garamond" w:hAnsi="Garamond"/>
              </w:rPr>
            </w:pPr>
            <w:r w:rsidRPr="752018D7">
              <w:rPr>
                <w:rFonts w:ascii="Garamond" w:hAnsi="Garamond" w:eastAsia="Arial" w:cs="Arial"/>
                <w:color w:val="111111"/>
              </w:rPr>
              <w:t>9.3</w:t>
            </w:r>
            <w:commentRangeStart w:id="49"/>
            <w:commentRangeEnd w:id="49"/>
            <w:r>
              <w:rPr>
                <w:rStyle w:val="CommentReference"/>
              </w:rPr>
              <w:commentReference w:id="49"/>
            </w:r>
          </w:p>
        </w:tc>
      </w:tr>
      <w:tr w:rsidR="00E76082" w:rsidTr="752018D7" w14:paraId="444A1209" w14:textId="77777777">
        <w:trPr>
          <w:cantSplit/>
        </w:trPr>
        <w:tc>
          <w:tcPr>
            <w:tcW w:w="2621" w:type="dxa"/>
            <w:shd w:val="clear" w:color="auto" w:fill="FFFFFF" w:themeFill="background1"/>
            <w:tcMar>
              <w:top w:w="0" w:type="dxa"/>
              <w:left w:w="0" w:type="dxa"/>
              <w:bottom w:w="0" w:type="dxa"/>
              <w:right w:w="0" w:type="dxa"/>
            </w:tcMar>
            <w:vAlign w:val="center"/>
          </w:tcPr>
          <w:p w:rsidRPr="00214263" w:rsidR="00E76082" w:rsidP="00E04BBD" w:rsidRDefault="00E76082" w14:paraId="268C383D" w14:textId="77777777">
            <w:pPr>
              <w:spacing w:before="40" w:after="40" w:line="240" w:lineRule="auto"/>
              <w:ind w:left="100" w:right="100"/>
              <w:rPr>
                <w:rFonts w:ascii="Garamond" w:hAnsi="Garamond"/>
              </w:rPr>
            </w:pPr>
            <w:r w:rsidRPr="00214263">
              <w:rPr>
                <w:rFonts w:ascii="Garamond" w:hAnsi="Garamond" w:eastAsia="Arial" w:cs="Arial"/>
                <w:color w:val="111111"/>
              </w:rPr>
              <w:t>No</w:t>
            </w:r>
          </w:p>
        </w:tc>
        <w:tc>
          <w:tcPr>
            <w:tcW w:w="1560" w:type="dxa"/>
            <w:shd w:val="clear" w:color="auto" w:fill="FFFFFF" w:themeFill="background1"/>
            <w:tcMar>
              <w:top w:w="0" w:type="dxa"/>
              <w:left w:w="0" w:type="dxa"/>
              <w:bottom w:w="0" w:type="dxa"/>
              <w:right w:w="0" w:type="dxa"/>
            </w:tcMar>
            <w:vAlign w:val="center"/>
          </w:tcPr>
          <w:p w:rsidRPr="00214263" w:rsidR="00E76082" w:rsidP="00E04BBD" w:rsidRDefault="00E76082" w14:paraId="6C564EA8" w14:textId="77777777">
            <w:pPr>
              <w:spacing w:before="40" w:after="40" w:line="240" w:lineRule="auto"/>
              <w:ind w:left="100" w:right="100"/>
              <w:jc w:val="center"/>
              <w:rPr>
                <w:rFonts w:ascii="Garamond" w:hAnsi="Garamond"/>
              </w:rPr>
            </w:pPr>
            <w:r w:rsidRPr="00214263">
              <w:rPr>
                <w:rFonts w:ascii="Garamond" w:hAnsi="Garamond"/>
              </w:rPr>
              <w:t>377</w:t>
            </w:r>
          </w:p>
        </w:tc>
        <w:tc>
          <w:tcPr>
            <w:tcW w:w="2245" w:type="dxa"/>
            <w:shd w:val="clear" w:color="auto" w:fill="FFFFFF" w:themeFill="background1"/>
            <w:tcMar>
              <w:top w:w="0" w:type="dxa"/>
              <w:left w:w="0" w:type="dxa"/>
              <w:bottom w:w="0" w:type="dxa"/>
              <w:right w:w="0" w:type="dxa"/>
            </w:tcMar>
            <w:vAlign w:val="center"/>
          </w:tcPr>
          <w:p w:rsidRPr="00214263" w:rsidR="00E76082" w:rsidP="00E04BBD" w:rsidRDefault="00E76082" w14:paraId="46147359" w14:textId="77777777">
            <w:pPr>
              <w:spacing w:before="40" w:after="40" w:line="240" w:lineRule="auto"/>
              <w:ind w:left="100" w:right="100"/>
              <w:jc w:val="center"/>
              <w:rPr>
                <w:rFonts w:ascii="Garamond" w:hAnsi="Garamond"/>
              </w:rPr>
            </w:pPr>
            <w:r w:rsidRPr="00214263">
              <w:rPr>
                <w:rFonts w:ascii="Garamond" w:hAnsi="Garamond" w:eastAsia="Arial" w:cs="Arial"/>
                <w:color w:val="111111"/>
              </w:rPr>
              <w:t>39.6 (33.8--45.7)</w:t>
            </w:r>
          </w:p>
        </w:tc>
        <w:tc>
          <w:tcPr>
            <w:tcW w:w="1695" w:type="dxa"/>
            <w:shd w:val="clear" w:color="auto" w:fill="FFFFFF" w:themeFill="background1"/>
            <w:tcMar>
              <w:top w:w="0" w:type="dxa"/>
              <w:left w:w="0" w:type="dxa"/>
              <w:bottom w:w="0" w:type="dxa"/>
              <w:right w:w="0" w:type="dxa"/>
            </w:tcMar>
            <w:vAlign w:val="center"/>
          </w:tcPr>
          <w:p w:rsidRPr="00214263" w:rsidR="00E76082" w:rsidP="00E04BBD" w:rsidRDefault="00E76082" w14:paraId="199A01F7" w14:textId="77777777">
            <w:pPr>
              <w:spacing w:before="40" w:after="40" w:line="240" w:lineRule="auto"/>
              <w:ind w:left="100" w:right="100"/>
              <w:jc w:val="center"/>
              <w:rPr>
                <w:rFonts w:ascii="Garamond" w:hAnsi="Garamond"/>
              </w:rPr>
            </w:pPr>
            <w:r w:rsidRPr="00214263">
              <w:rPr>
                <w:rFonts w:ascii="Garamond" w:hAnsi="Garamond" w:eastAsia="Arial" w:cs="Arial"/>
                <w:color w:val="111111"/>
              </w:rPr>
              <w:t>3.6</w:t>
            </w:r>
          </w:p>
        </w:tc>
      </w:tr>
      <w:tr w:rsidR="00E76082" w:rsidTr="752018D7" w14:paraId="7A3801C8" w14:textId="77777777">
        <w:trPr>
          <w:cantSplit/>
        </w:trPr>
        <w:tc>
          <w:tcPr>
            <w:tcW w:w="2621" w:type="dxa"/>
            <w:shd w:val="clear" w:color="auto" w:fill="FFFFFF" w:themeFill="background1"/>
            <w:tcMar>
              <w:top w:w="0" w:type="dxa"/>
              <w:left w:w="0" w:type="dxa"/>
              <w:bottom w:w="0" w:type="dxa"/>
              <w:right w:w="0" w:type="dxa"/>
            </w:tcMar>
            <w:vAlign w:val="center"/>
          </w:tcPr>
          <w:p w:rsidRPr="00214263" w:rsidR="00E76082" w:rsidP="00E04BBD" w:rsidRDefault="00E76082" w14:paraId="68A2AAAD" w14:textId="77777777">
            <w:pPr>
              <w:spacing w:before="40" w:after="40" w:line="240" w:lineRule="auto"/>
              <w:ind w:left="100" w:right="100"/>
              <w:rPr>
                <w:rFonts w:ascii="Garamond" w:hAnsi="Garamond"/>
              </w:rPr>
            </w:pPr>
            <w:r w:rsidRPr="00214263">
              <w:rPr>
                <w:rFonts w:ascii="Garamond" w:hAnsi="Garamond" w:eastAsia="Arial" w:cs="Arial"/>
                <w:color w:val="111111"/>
              </w:rPr>
              <w:t>Don't know</w:t>
            </w:r>
          </w:p>
        </w:tc>
        <w:tc>
          <w:tcPr>
            <w:tcW w:w="1560" w:type="dxa"/>
            <w:shd w:val="clear" w:color="auto" w:fill="FFFFFF" w:themeFill="background1"/>
            <w:tcMar>
              <w:top w:w="0" w:type="dxa"/>
              <w:left w:w="0" w:type="dxa"/>
              <w:bottom w:w="0" w:type="dxa"/>
              <w:right w:w="0" w:type="dxa"/>
            </w:tcMar>
            <w:vAlign w:val="center"/>
          </w:tcPr>
          <w:p w:rsidRPr="00214263" w:rsidR="00E76082" w:rsidP="00E04BBD" w:rsidRDefault="00E76082" w14:paraId="437A8CA8" w14:textId="77777777">
            <w:pPr>
              <w:spacing w:before="40" w:after="40" w:line="240" w:lineRule="auto"/>
              <w:ind w:left="100" w:right="100"/>
              <w:jc w:val="center"/>
              <w:rPr>
                <w:rFonts w:ascii="Garamond" w:hAnsi="Garamond"/>
              </w:rPr>
            </w:pPr>
            <w:r w:rsidRPr="00214263">
              <w:rPr>
                <w:rFonts w:ascii="Garamond" w:hAnsi="Garamond"/>
              </w:rPr>
              <w:t>122</w:t>
            </w:r>
          </w:p>
        </w:tc>
        <w:tc>
          <w:tcPr>
            <w:tcW w:w="2245" w:type="dxa"/>
            <w:shd w:val="clear" w:color="auto" w:fill="FFFFFF" w:themeFill="background1"/>
            <w:tcMar>
              <w:top w:w="0" w:type="dxa"/>
              <w:left w:w="0" w:type="dxa"/>
              <w:bottom w:w="0" w:type="dxa"/>
              <w:right w:w="0" w:type="dxa"/>
            </w:tcMar>
            <w:vAlign w:val="center"/>
          </w:tcPr>
          <w:p w:rsidRPr="00214263" w:rsidR="00E76082" w:rsidP="00E04BBD" w:rsidRDefault="00E76082" w14:paraId="4F72F2C1" w14:textId="77777777">
            <w:pPr>
              <w:spacing w:before="40" w:after="40" w:line="240" w:lineRule="auto"/>
              <w:ind w:left="100" w:right="100"/>
              <w:jc w:val="center"/>
              <w:rPr>
                <w:rFonts w:ascii="Garamond" w:hAnsi="Garamond"/>
              </w:rPr>
            </w:pPr>
            <w:r w:rsidRPr="00214263">
              <w:rPr>
                <w:rFonts w:ascii="Garamond" w:hAnsi="Garamond" w:eastAsia="Arial" w:cs="Arial"/>
                <w:color w:val="111111"/>
              </w:rPr>
              <w:t>12.4 (7.1--20.8)</w:t>
            </w:r>
          </w:p>
        </w:tc>
        <w:tc>
          <w:tcPr>
            <w:tcW w:w="1695" w:type="dxa"/>
            <w:shd w:val="clear" w:color="auto" w:fill="FFFFFF" w:themeFill="background1"/>
            <w:tcMar>
              <w:top w:w="0" w:type="dxa"/>
              <w:left w:w="0" w:type="dxa"/>
              <w:bottom w:w="0" w:type="dxa"/>
              <w:right w:w="0" w:type="dxa"/>
            </w:tcMar>
            <w:vAlign w:val="center"/>
          </w:tcPr>
          <w:p w:rsidRPr="00214263" w:rsidR="00E76082" w:rsidP="00E04BBD" w:rsidRDefault="00E76082" w14:paraId="07D7BB45" w14:textId="77777777">
            <w:pPr>
              <w:spacing w:before="40" w:after="40" w:line="240" w:lineRule="auto"/>
              <w:ind w:left="100" w:right="100"/>
              <w:jc w:val="center"/>
              <w:rPr>
                <w:rFonts w:ascii="Garamond" w:hAnsi="Garamond"/>
              </w:rPr>
            </w:pPr>
            <w:r w:rsidRPr="00214263">
              <w:rPr>
                <w:rFonts w:ascii="Garamond" w:hAnsi="Garamond" w:eastAsia="Arial" w:cs="Arial"/>
                <w:color w:val="111111"/>
              </w:rPr>
              <w:t>9.7</w:t>
            </w:r>
          </w:p>
        </w:tc>
      </w:tr>
      <w:tr w:rsidR="00E76082" w:rsidTr="752018D7" w14:paraId="21DACE66" w14:textId="77777777">
        <w:trPr>
          <w:cantSplit/>
        </w:trPr>
        <w:tc>
          <w:tcPr>
            <w:tcW w:w="2621" w:type="dxa"/>
            <w:tcBorders>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51A94CF1" w14:textId="77777777">
            <w:pPr>
              <w:spacing w:before="40" w:after="40" w:line="240" w:lineRule="auto"/>
              <w:ind w:left="100" w:right="100"/>
              <w:rPr>
                <w:rFonts w:ascii="Garamond" w:hAnsi="Garamond" w:eastAsia="Arial" w:cs="Arial"/>
                <w:color w:val="111111"/>
              </w:rPr>
            </w:pPr>
            <w:r w:rsidRPr="00214263">
              <w:rPr>
                <w:rFonts w:ascii="Garamond" w:hAnsi="Garamond" w:eastAsia="Arial" w:cs="Arial"/>
                <w:color w:val="111111"/>
              </w:rPr>
              <w:t>No answer</w:t>
            </w:r>
          </w:p>
        </w:tc>
        <w:tc>
          <w:tcPr>
            <w:tcW w:w="1560" w:type="dxa"/>
            <w:tcBorders>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66F999FB" w14:textId="77777777">
            <w:pPr>
              <w:spacing w:before="40" w:after="40" w:line="240" w:lineRule="auto"/>
              <w:ind w:left="100" w:right="100"/>
              <w:jc w:val="center"/>
              <w:rPr>
                <w:rFonts w:ascii="Garamond" w:hAnsi="Garamond"/>
              </w:rPr>
            </w:pPr>
            <w:r w:rsidRPr="00214263">
              <w:rPr>
                <w:rFonts w:ascii="Garamond" w:hAnsi="Garamond"/>
              </w:rPr>
              <w:t>8</w:t>
            </w:r>
          </w:p>
        </w:tc>
        <w:tc>
          <w:tcPr>
            <w:tcW w:w="2245" w:type="dxa"/>
            <w:tcBorders>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1095299F" w14:textId="77777777">
            <w:pPr>
              <w:spacing w:before="40" w:after="40" w:line="240" w:lineRule="auto"/>
              <w:ind w:left="100" w:right="100"/>
              <w:jc w:val="center"/>
              <w:rPr>
                <w:rFonts w:ascii="Garamond" w:hAnsi="Garamond" w:eastAsia="Arial" w:cs="Arial"/>
                <w:color w:val="111111"/>
              </w:rPr>
            </w:pPr>
            <w:r w:rsidRPr="00214263">
              <w:rPr>
                <w:rFonts w:ascii="Garamond" w:hAnsi="Garamond" w:eastAsia="Arial" w:cs="Arial"/>
                <w:color w:val="111111"/>
              </w:rPr>
              <w:t>1.1 (0.3—3.4)</w:t>
            </w:r>
          </w:p>
        </w:tc>
        <w:tc>
          <w:tcPr>
            <w:tcW w:w="1695" w:type="dxa"/>
            <w:tcBorders>
              <w:bottom w:val="single" w:color="000000" w:themeColor="text1" w:sz="16" w:space="0"/>
            </w:tcBorders>
            <w:shd w:val="clear" w:color="auto" w:fill="FFFFFF" w:themeFill="background1"/>
            <w:tcMar>
              <w:top w:w="0" w:type="dxa"/>
              <w:left w:w="0" w:type="dxa"/>
              <w:bottom w:w="0" w:type="dxa"/>
              <w:right w:w="0" w:type="dxa"/>
            </w:tcMar>
            <w:vAlign w:val="center"/>
          </w:tcPr>
          <w:p w:rsidRPr="00214263" w:rsidR="00E76082" w:rsidP="00E04BBD" w:rsidRDefault="00E76082" w14:paraId="456A80C5" w14:textId="77777777">
            <w:pPr>
              <w:spacing w:before="40" w:after="40" w:line="240" w:lineRule="auto"/>
              <w:ind w:left="100" w:right="100"/>
              <w:jc w:val="center"/>
              <w:rPr>
                <w:rFonts w:ascii="Garamond" w:hAnsi="Garamond" w:eastAsia="Arial" w:cs="Arial"/>
                <w:color w:val="111111"/>
              </w:rPr>
            </w:pPr>
            <w:r w:rsidRPr="00214263">
              <w:rPr>
                <w:rFonts w:ascii="Garamond" w:hAnsi="Garamond" w:eastAsia="Arial" w:cs="Arial"/>
                <w:color w:val="111111"/>
              </w:rPr>
              <w:t>3.6</w:t>
            </w:r>
          </w:p>
        </w:tc>
      </w:tr>
    </w:tbl>
    <w:p w:rsidRPr="00BB5CBF" w:rsidR="00E76082" w:rsidP="00E76082" w:rsidRDefault="00E76082" w14:paraId="622CE7CF" w14:textId="77777777">
      <w:pPr>
        <w:rPr>
          <w:rFonts w:cs="Arial"/>
        </w:rPr>
      </w:pPr>
    </w:p>
    <w:p w:rsidR="00E76082" w:rsidP="00E76082" w:rsidRDefault="001021B1" w14:paraId="6FC5D859" w14:textId="4B42F855">
      <w:r w:rsidRPr="00D40C80">
        <w:rPr>
          <w:highlight w:val="yellow"/>
        </w:rPr>
        <w:t xml:space="preserve">place_sia_vacc – </w:t>
      </w:r>
      <w:r w:rsidR="004733C8">
        <w:rPr>
          <w:highlight w:val="yellow"/>
        </w:rPr>
        <w:t xml:space="preserve">mostly </w:t>
      </w:r>
      <w:r w:rsidRPr="00D40C80">
        <w:rPr>
          <w:highlight w:val="yellow"/>
        </w:rPr>
        <w:t>free text</w:t>
      </w:r>
      <w:r w:rsidR="004733C8">
        <w:rPr>
          <w:highlight w:val="yellow"/>
        </w:rPr>
        <w:t xml:space="preserve"> that</w:t>
      </w:r>
      <w:r w:rsidRPr="00D40C80">
        <w:rPr>
          <w:highlight w:val="yellow"/>
        </w:rPr>
        <w:t xml:space="preserve"> </w:t>
      </w:r>
      <w:r w:rsidR="00D40C80">
        <w:rPr>
          <w:highlight w:val="yellow"/>
        </w:rPr>
        <w:t xml:space="preserve">still </w:t>
      </w:r>
      <w:r w:rsidRPr="00D40C80">
        <w:rPr>
          <w:highlight w:val="yellow"/>
        </w:rPr>
        <w:t>needs categorizing.</w:t>
      </w:r>
      <w:r>
        <w:t xml:space="preserve"> </w:t>
      </w:r>
    </w:p>
    <w:p w:rsidR="001021B1" w:rsidP="00E76082" w:rsidRDefault="001021B1" w14:paraId="321713CC" w14:textId="77777777">
      <w:pPr>
        <w:rPr>
          <w:ins w:author="Julia Sohn" w:date="2020-04-30T16:22:00Z" w:id="50"/>
        </w:rPr>
      </w:pPr>
    </w:p>
    <w:p w:rsidRPr="0061634A" w:rsidR="001021B1" w:rsidP="00E76082" w:rsidRDefault="001021B1" w14:paraId="3D24FB4E" w14:textId="77777777"/>
    <w:p w:rsidR="00E76082" w:rsidP="00396006" w:rsidRDefault="00E76082" w14:paraId="1409BA9B" w14:textId="77777777">
      <w:pPr>
        <w:pStyle w:val="Heading3"/>
      </w:pPr>
      <w:r>
        <w:t>Reasons for non-vaccination (SIA)</w:t>
      </w:r>
    </w:p>
    <w:p w:rsidR="00E76082" w:rsidP="00E76082" w:rsidRDefault="00E76082" w14:paraId="544891EB" w14:textId="77777777"/>
    <w:p w:rsidRPr="00341013" w:rsidR="00341013" w:rsidP="00341013" w:rsidRDefault="009A1942" w14:paraId="6EC4B39B" w14:textId="3D9E6F5E">
      <w:pPr>
        <w:spacing w:line="240" w:lineRule="auto"/>
        <w:rPr>
          <w:rFonts w:ascii="Times New Roman" w:hAnsi="Times New Roman"/>
          <w:lang w:val="en-US" w:eastAsia="en-US"/>
        </w:rPr>
      </w:pPr>
      <w:ins w:author="Julia Sohn" w:date="2020-04-30T11:47:00Z" w:id="51">
        <w:r>
          <w:t xml:space="preserve">Of the 985 children included in this survey, 377 (39.6%) did not receive vaccination against measles during any other supplementary immunization </w:t>
        </w:r>
      </w:ins>
      <w:ins w:author="Julia Sohn" w:date="2020-04-30T11:50:00Z" w:id="52">
        <w:r w:rsidR="00423124">
          <w:t>activity.</w:t>
        </w:r>
      </w:ins>
      <w:ins w:author="Julia Sohn" w:date="2020-04-30T11:47:00Z" w:id="53">
        <w:r w:rsidR="00221BD0">
          <w:t xml:space="preserve"> </w:t>
        </w:r>
      </w:ins>
      <w:ins w:author="Julia Sohn" w:date="2020-04-30T11:50:00Z" w:id="54">
        <w:r w:rsidR="00423124">
          <w:t>M</w:t>
        </w:r>
      </w:ins>
      <w:ins w:author="Julia Sohn" w:date="2020-04-30T11:47:00Z" w:id="55">
        <w:r>
          <w:t xml:space="preserve">ost respondents (n=187) stated the reason </w:t>
        </w:r>
      </w:ins>
      <w:ins w:author="Julia Sohn" w:date="2020-04-30T11:51:00Z" w:id="56">
        <w:r w:rsidR="00423124">
          <w:t xml:space="preserve">for this </w:t>
        </w:r>
      </w:ins>
      <w:ins w:author="Julia Sohn" w:date="2020-04-30T11:47:00Z" w:id="57">
        <w:r>
          <w:t xml:space="preserve">was </w:t>
        </w:r>
      </w:ins>
      <w:ins w:author="Julia Sohn" w:date="2020-04-30T11:51:00Z" w:id="58">
        <w:r w:rsidR="00423124">
          <w:t>that</w:t>
        </w:r>
      </w:ins>
      <w:ins w:author="Julia Sohn" w:date="2020-04-30T11:47:00Z" w:id="59">
        <w:r>
          <w:t xml:space="preserve"> the child was not yet born or was too young to receive a vaccine when a campaign occurred. The next most commonly cited reason (n=83) was that there was no vaccination campaign that had occurred. See </w:t>
        </w:r>
        <w:r w:rsidRPr="009A1942">
          <w:rPr>
            <w:highlight w:val="yellow"/>
          </w:rPr>
          <w:t>figure #</w:t>
        </w:r>
        <w:r w:rsidR="00423124">
          <w:t xml:space="preserve"> </w:t>
        </w:r>
        <w:r>
          <w:t xml:space="preserve">for a detailed breakdown of reasons </w:t>
        </w:r>
        <w:r w:rsidRPr="00176D77">
          <w:t xml:space="preserve">for not vaccinating </w:t>
        </w:r>
      </w:ins>
      <w:ins w:author="Julia Sohn" w:date="2020-04-30T11:51:00Z" w:id="60">
        <w:r w:rsidR="00423124">
          <w:t>a</w:t>
        </w:r>
      </w:ins>
      <w:ins w:author="Julia Sohn" w:date="2020-04-30T11:47:00Z" w:id="61">
        <w:r w:rsidRPr="00176D77">
          <w:t xml:space="preserve"> child</w:t>
        </w:r>
        <w:r>
          <w:t xml:space="preserve"> during supplementary immunization activities</w:t>
        </w:r>
        <w:r w:rsidR="00221BD0">
          <w:t xml:space="preserve">, </w:t>
        </w:r>
      </w:ins>
      <w:ins w:author="Julia Sohn" w:date="2020-04-30T11:50:00Z" w:id="62">
        <w:r w:rsidR="00221BD0">
          <w:t>including 295 responses</w:t>
        </w:r>
      </w:ins>
      <w:ins w:author="Julia Sohn" w:date="2020-04-30T11:51:00Z" w:id="63">
        <w:r w:rsidR="00423124">
          <w:t xml:space="preserve"> that were</w:t>
        </w:r>
      </w:ins>
      <w:ins w:author="Julia Sohn" w:date="2020-04-30T11:50:00Z" w:id="64">
        <w:r w:rsidR="00221BD0">
          <w:t xml:space="preserve"> </w:t>
        </w:r>
      </w:ins>
      <w:ins w:author="Julia Sohn" w:date="2020-04-30T11:51:00Z" w:id="65">
        <w:r w:rsidR="00423124">
          <w:t xml:space="preserve">originally </w:t>
        </w:r>
      </w:ins>
      <w:ins w:author="Julia Sohn" w:date="2020-04-30T11:50:00Z" w:id="66">
        <w:r w:rsidR="00221BD0">
          <w:t xml:space="preserve">listed </w:t>
        </w:r>
      </w:ins>
      <w:ins w:author="Julia Sohn" w:date="2020-04-30T11:51:00Z" w:id="67">
        <w:r w:rsidR="00423124">
          <w:t xml:space="preserve">as </w:t>
        </w:r>
      </w:ins>
      <w:ins w:author="Julia Sohn" w:date="2020-04-30T11:50:00Z" w:id="68">
        <w:r w:rsidR="00221BD0">
          <w:t>“other</w:t>
        </w:r>
      </w:ins>
      <w:ins w:author="Julia Sohn" w:date="2020-04-30T11:51:00Z" w:id="69">
        <w:r w:rsidR="00423124">
          <w:t>”</w:t>
        </w:r>
      </w:ins>
      <w:ins w:author="Julia Sohn" w:date="2020-04-30T11:50:00Z" w:id="70">
        <w:r w:rsidR="006F0A62">
          <w:t xml:space="preserve">. </w:t>
        </w:r>
      </w:ins>
    </w:p>
    <w:p w:rsidR="00FA2B8D" w:rsidP="00E76082" w:rsidRDefault="00FA2B8D" w14:paraId="7EEE640A" w14:textId="77777777">
      <w:pPr>
        <w:pStyle w:val="Caption"/>
        <w:keepNext/>
      </w:pPr>
    </w:p>
    <w:p w:rsidR="00FA2B8D" w:rsidP="00E76082" w:rsidRDefault="00FA2B8D" w14:paraId="1A80E020" w14:textId="77777777">
      <w:pPr>
        <w:pStyle w:val="Caption"/>
        <w:keepNext/>
      </w:pPr>
    </w:p>
    <w:p w:rsidR="00E76082" w:rsidP="00E76082" w:rsidRDefault="00E76082" w14:paraId="7F12B464" w14:textId="6EB367F8">
      <w:pPr>
        <w:pStyle w:val="Caption"/>
        <w:keepNext/>
      </w:pPr>
      <w:commentRangeStart w:id="71"/>
      <w:commentRangeStart w:id="1227974530"/>
      <w:r w:rsidR="00E76082">
        <w:rPr/>
        <w:t xml:space="preserve">Figure </w:t>
      </w:r>
      <w:commentRangeEnd w:id="71"/>
      <w:r>
        <w:rPr>
          <w:rStyle w:val="CommentReference"/>
        </w:rPr>
        <w:commentReference w:id="71"/>
      </w:r>
      <w:r>
        <w:fldChar w:fldCharType="begin"/>
      </w:r>
      <w:r>
        <w:instrText xml:space="preserve"> SEQ Figure \* ARABIC </w:instrText>
      </w:r>
      <w:r>
        <w:fldChar w:fldCharType="separate"/>
      </w:r>
      <w:commentRangeEnd w:id="1227974530"/>
      <w:r>
        <w:rPr>
          <w:rStyle w:val="CommentReference"/>
        </w:rPr>
        <w:commentReference w:id="1227974530"/>
      </w:r>
      <w:r w:rsidRPr="02191C6D" w:rsidR="005D6D8E">
        <w:rPr>
          <w:noProof/>
        </w:rPr>
        <w:t>4</w:t>
      </w:r>
      <w:r>
        <w:fldChar w:fldCharType="end"/>
      </w:r>
      <w:r w:rsidR="00E76082">
        <w:rPr/>
        <w:t xml:space="preserve">. </w:t>
      </w:r>
      <w:r w:rsidR="00E76082">
        <w:rPr/>
        <w:t xml:space="preserve">Reasons for not receiving measles vaccination during the </w:t>
      </w:r>
      <w:r w:rsidR="00E76082">
        <w:rPr/>
        <w:t>SIA</w:t>
      </w:r>
      <w:r w:rsidR="00E76082">
        <w:rPr/>
        <w:t xml:space="preserve"> in </w:t>
      </w:r>
      <w:proofErr w:type="spellStart"/>
      <w:r w:rsidR="00D81D94">
        <w:rPr/>
        <w:t>Béboto</w:t>
      </w:r>
      <w:proofErr w:type="spellEnd"/>
      <w:r w:rsidR="00D81D94">
        <w:rPr/>
        <w:t xml:space="preserve"> district (N=</w:t>
      </w:r>
      <w:r w:rsidR="00E76082">
        <w:rPr/>
        <w:t>377</w:t>
      </w:r>
      <w:r w:rsidR="00E76082">
        <w:rPr/>
        <w:t>)</w:t>
      </w:r>
      <w:r w:rsidR="00E76082">
        <w:rPr/>
        <w:t xml:space="preserve"> </w:t>
      </w:r>
      <w:r w:rsidR="00E76082">
        <w:rPr/>
        <w:t>(weighted analysis)</w:t>
      </w:r>
    </w:p>
    <w:p w:rsidRPr="00E04487" w:rsidR="00E04487" w:rsidP="00E04487" w:rsidRDefault="00E04487" w14:paraId="3E79941C" w14:textId="4D73CA1E">
      <w:r>
        <w:rPr>
          <w:noProof/>
          <w:lang w:val="en-US" w:eastAsia="en-US"/>
        </w:rPr>
        <w:drawing>
          <wp:inline distT="0" distB="0" distL="0" distR="0" wp14:anchorId="3116936A" wp14:editId="2760F3C0">
            <wp:extent cx="5721985" cy="2680970"/>
            <wp:effectExtent l="0" t="0" r="0" b="11430"/>
            <wp:docPr id="11" name="Picture 11" descr="../../../../../Users/juliasohn/Desktop/Screen%20Shot%202020-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juliasohn/Desktop/Screen%20Shot%202020-04-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985" cy="2680970"/>
                    </a:xfrm>
                    <a:prstGeom prst="rect">
                      <a:avLst/>
                    </a:prstGeom>
                    <a:noFill/>
                    <a:ln>
                      <a:noFill/>
                    </a:ln>
                  </pic:spPr>
                </pic:pic>
              </a:graphicData>
            </a:graphic>
          </wp:inline>
        </w:drawing>
      </w:r>
    </w:p>
    <w:p w:rsidR="00E76082" w:rsidP="005A4511" w:rsidRDefault="00E76082" w14:paraId="0B9F603C" w14:textId="7103FDAA"/>
    <w:p w:rsidR="00E76082" w:rsidP="00E76082" w:rsidRDefault="00E76082" w14:paraId="7C3B93AB" w14:textId="77777777"/>
    <w:p w:rsidR="00E76082" w:rsidP="00E76082" w:rsidRDefault="00E76082" w14:paraId="149CF7F7" w14:textId="77777777"/>
    <w:p w:rsidR="00E76082" w:rsidP="004504D8" w:rsidRDefault="00E76082" w14:paraId="64E1877C" w14:textId="77777777">
      <w:pPr>
        <w:pStyle w:val="Heading3"/>
      </w:pPr>
      <w:r>
        <w:t xml:space="preserve">overall measles vaccination coverage </w:t>
      </w:r>
    </w:p>
    <w:p w:rsidR="00E76082" w:rsidP="00E76082" w:rsidRDefault="00E76082" w14:paraId="3B178833" w14:textId="77777777">
      <w:pPr>
        <w:rPr>
          <w:rFonts w:ascii="Calibri Light" w:hAnsi="Calibri Light" w:cs="Calibri Light"/>
          <w:color w:val="000000"/>
          <w:sz w:val="22"/>
          <w:szCs w:val="22"/>
          <w:lang w:val="en-US" w:eastAsia="en-US"/>
        </w:rPr>
      </w:pPr>
    </w:p>
    <w:p w:rsidR="00E76082" w:rsidP="00E76082" w:rsidRDefault="00E76082" w14:paraId="10D0D270" w14:textId="23527B4D">
      <w:r w:rsidRPr="000B6042">
        <w:t xml:space="preserve">To </w:t>
      </w:r>
      <w:r>
        <w:t>calculate</w:t>
      </w:r>
      <w:r w:rsidRPr="000B6042">
        <w:t xml:space="preserve"> overall measles vaccination coverage in Béboto district, all vaccination opportunities were taking into account for the 985 children aged 6 months to 9 years. Of those children, </w:t>
      </w:r>
      <w:r w:rsidR="00147676">
        <w:t>98.1</w:t>
      </w:r>
      <w:r w:rsidRPr="000B6042">
        <w:t xml:space="preserve">% (95% CI: </w:t>
      </w:r>
      <w:r w:rsidR="00147676">
        <w:rPr>
          <w:rFonts w:eastAsia="Arial"/>
        </w:rPr>
        <w:t>96.3–99.1</w:t>
      </w:r>
      <w:r w:rsidRPr="000B6042">
        <w:t>) reported receiving vaccination</w:t>
      </w:r>
      <w:r>
        <w:t xml:space="preserve"> in their lifetime,</w:t>
      </w:r>
      <w:r w:rsidRPr="00C06864">
        <w:t xml:space="preserve"> either</w:t>
      </w:r>
      <w:r>
        <w:t xml:space="preserve"> by</w:t>
      </w:r>
      <w:r w:rsidRPr="00C06864">
        <w:t xml:space="preserve"> showing their vaccination card or by verbal confirmation (</w:t>
      </w:r>
      <w:r w:rsidRPr="00AE4F7F">
        <w:rPr>
          <w:highlight w:val="yellow"/>
        </w:rPr>
        <w:t xml:space="preserve">Table </w:t>
      </w:r>
      <w:r>
        <w:rPr>
          <w:highlight w:val="yellow"/>
        </w:rPr>
        <w:t>#</w:t>
      </w:r>
      <w:r w:rsidRPr="00AE4F7F">
        <w:rPr>
          <w:highlight w:val="yellow"/>
        </w:rPr>
        <w:t>).</w:t>
      </w:r>
      <w:r w:rsidRPr="00C06864">
        <w:t xml:space="preserve"> </w:t>
      </w:r>
    </w:p>
    <w:p w:rsidR="00E76082" w:rsidP="00E76082" w:rsidRDefault="00E76082" w14:paraId="3625D839" w14:textId="77777777">
      <w:pPr>
        <w:rPr>
          <w:rFonts w:ascii="Calibri Light" w:hAnsi="Calibri Light" w:cs="Calibri Light"/>
          <w:color w:val="000000"/>
          <w:sz w:val="22"/>
          <w:szCs w:val="22"/>
          <w:lang w:val="en-US" w:eastAsia="en-US"/>
        </w:rPr>
      </w:pPr>
    </w:p>
    <w:p w:rsidR="00E76082" w:rsidP="00E76082" w:rsidRDefault="00E76082" w14:paraId="64E4CBC3" w14:textId="77777777">
      <w:pPr>
        <w:pStyle w:val="Caption"/>
        <w:keepNext/>
      </w:pPr>
      <w:r>
        <w:t xml:space="preserve">Table </w:t>
      </w:r>
      <w:r>
        <w:fldChar w:fldCharType="begin"/>
      </w:r>
      <w:r>
        <w:instrText xml:space="preserve"> SEQ Table \* ARABIC </w:instrText>
      </w:r>
      <w:r>
        <w:fldChar w:fldCharType="separate"/>
      </w:r>
      <w:r w:rsidR="00DC78DD">
        <w:rPr>
          <w:noProof/>
        </w:rPr>
        <w:t>7</w:t>
      </w:r>
      <w:r>
        <w:fldChar w:fldCharType="end"/>
      </w:r>
      <w:r>
        <w:t>. Overall m</w:t>
      </w:r>
      <w:r w:rsidRPr="002E1EDA">
        <w:t xml:space="preserve">easles vaccination coverage among children aged 6 months to 9 years </w:t>
      </w:r>
      <w:r>
        <w:t>i</w:t>
      </w:r>
      <w:r w:rsidRPr="002E1EDA">
        <w:t>n Béboto district, Logone Oriental province, Chad (weighted analysis)</w:t>
      </w:r>
    </w:p>
    <w:p w:rsidR="00E76082" w:rsidP="00E76082" w:rsidRDefault="00E76082" w14:paraId="3869D580" w14:textId="77777777">
      <w:pPr>
        <w:pStyle w:val="Caption"/>
        <w:keepNext/>
      </w:pPr>
    </w:p>
    <w:tbl>
      <w:tblPr>
        <w:tblStyle w:val="Table"/>
        <w:tblW w:w="8586" w:type="dxa"/>
        <w:tblInd w:w="11" w:type="dxa"/>
        <w:tblLayout w:type="fixed"/>
        <w:tblLook w:val="04A0" w:firstRow="1" w:lastRow="0" w:firstColumn="1" w:lastColumn="0" w:noHBand="0" w:noVBand="1"/>
      </w:tblPr>
      <w:tblGrid>
        <w:gridCol w:w="2824"/>
        <w:gridCol w:w="1457"/>
        <w:gridCol w:w="2796"/>
        <w:gridCol w:w="1509"/>
      </w:tblGrid>
      <w:tr w:rsidRPr="003334EB" w:rsidR="00147676" w:rsidTr="00147676" w14:paraId="6BF22F51" w14:textId="77777777">
        <w:trPr>
          <w:cantSplit/>
          <w:tblHeader/>
        </w:trPr>
        <w:tc>
          <w:tcPr>
            <w:tcW w:w="282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147676" w:rsidR="00E76082" w:rsidP="00E04BBD" w:rsidRDefault="00E76082" w14:paraId="4F306B49" w14:textId="77777777">
            <w:pPr>
              <w:spacing w:before="40" w:after="40" w:line="240" w:lineRule="auto"/>
              <w:ind w:left="100" w:right="100"/>
              <w:rPr>
                <w:rFonts w:ascii="Garamond" w:hAnsi="Garamond"/>
                <w:b/>
              </w:rPr>
            </w:pPr>
            <w:r w:rsidRPr="00147676">
              <w:rPr>
                <w:rFonts w:ascii="Garamond" w:hAnsi="Garamond" w:eastAsia="Arial" w:cs="Arial"/>
                <w:b/>
                <w:color w:val="111111"/>
              </w:rPr>
              <w:t>Overall vaccination status</w:t>
            </w:r>
          </w:p>
        </w:tc>
        <w:tc>
          <w:tcPr>
            <w:tcW w:w="145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147676" w:rsidR="00E76082" w:rsidP="00E04BBD" w:rsidRDefault="00E76082" w14:paraId="0F90BCEB" w14:textId="77777777">
            <w:pPr>
              <w:spacing w:before="40" w:after="40" w:line="240" w:lineRule="auto"/>
              <w:ind w:left="100" w:right="100"/>
              <w:jc w:val="center"/>
              <w:rPr>
                <w:rFonts w:ascii="Garamond" w:hAnsi="Garamond"/>
                <w:b/>
              </w:rPr>
            </w:pPr>
            <w:r w:rsidRPr="00147676">
              <w:rPr>
                <w:rFonts w:ascii="Garamond" w:hAnsi="Garamond" w:eastAsia="Arial" w:cs="Arial"/>
                <w:b/>
                <w:color w:val="111111"/>
              </w:rPr>
              <w:t>Children (n)</w:t>
            </w:r>
          </w:p>
        </w:tc>
        <w:tc>
          <w:tcPr>
            <w:tcW w:w="279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147676" w:rsidR="00E76082" w:rsidP="00E04BBD" w:rsidRDefault="00E76082" w14:paraId="3EAC3E57" w14:textId="77777777">
            <w:pPr>
              <w:spacing w:before="40" w:after="40" w:line="240" w:lineRule="auto"/>
              <w:ind w:left="100" w:right="100"/>
              <w:jc w:val="center"/>
              <w:rPr>
                <w:rFonts w:ascii="Garamond" w:hAnsi="Garamond" w:eastAsia="Arial" w:cs="Arial"/>
                <w:b/>
                <w:color w:val="111111"/>
              </w:rPr>
            </w:pPr>
            <w:r w:rsidRPr="00147676">
              <w:rPr>
                <w:rFonts w:ascii="Garamond" w:hAnsi="Garamond" w:eastAsia="Arial" w:cs="Arial"/>
                <w:b/>
                <w:color w:val="111111"/>
              </w:rPr>
              <w:t>Vaccination coverage (95% CI)</w:t>
            </w:r>
          </w:p>
        </w:tc>
        <w:tc>
          <w:tcPr>
            <w:tcW w:w="150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147676" w:rsidR="00E76082" w:rsidP="00E04BBD" w:rsidRDefault="00E76082" w14:paraId="70E06792" w14:textId="77777777">
            <w:pPr>
              <w:spacing w:before="40" w:after="40" w:line="240" w:lineRule="auto"/>
              <w:ind w:left="100" w:right="100"/>
              <w:jc w:val="center"/>
              <w:rPr>
                <w:rFonts w:ascii="Garamond" w:hAnsi="Garamond"/>
                <w:b/>
              </w:rPr>
            </w:pPr>
            <w:r w:rsidRPr="00147676">
              <w:rPr>
                <w:rFonts w:ascii="Garamond" w:hAnsi="Garamond" w:eastAsia="Arial" w:cs="Arial"/>
                <w:b/>
                <w:color w:val="111111"/>
              </w:rPr>
              <w:t>Design effect</w:t>
            </w:r>
          </w:p>
        </w:tc>
      </w:tr>
      <w:tr w:rsidRPr="003334EB" w:rsidR="00147676" w:rsidTr="00147676" w14:paraId="2C8A582A" w14:textId="77777777">
        <w:trPr>
          <w:cantSplit/>
          <w:trHeight w:val="379"/>
        </w:trPr>
        <w:tc>
          <w:tcPr>
            <w:tcW w:w="2824" w:type="dxa"/>
            <w:shd w:val="clear" w:color="auto" w:fill="FFFFFF"/>
            <w:tcMar>
              <w:top w:w="0" w:type="dxa"/>
              <w:left w:w="0" w:type="dxa"/>
              <w:bottom w:w="0" w:type="dxa"/>
              <w:right w:w="0" w:type="dxa"/>
            </w:tcMar>
            <w:vAlign w:val="center"/>
          </w:tcPr>
          <w:p w:rsidRPr="00147676" w:rsidR="00E76082" w:rsidP="00E04BBD" w:rsidRDefault="00E76082" w14:paraId="450E2A31" w14:textId="77777777">
            <w:pPr>
              <w:spacing w:before="40" w:after="40" w:line="240" w:lineRule="auto"/>
              <w:ind w:left="100" w:right="100"/>
              <w:rPr>
                <w:rFonts w:ascii="Garamond" w:hAnsi="Garamond"/>
              </w:rPr>
            </w:pPr>
            <w:r w:rsidRPr="00147676">
              <w:rPr>
                <w:rFonts w:ascii="Garamond" w:hAnsi="Garamond" w:eastAsia="Arial" w:cs="Arial"/>
                <w:color w:val="111111"/>
              </w:rPr>
              <w:t>Vaccinated</w:t>
            </w:r>
          </w:p>
        </w:tc>
        <w:tc>
          <w:tcPr>
            <w:tcW w:w="1457" w:type="dxa"/>
            <w:shd w:val="clear" w:color="auto" w:fill="FFFFFF"/>
            <w:tcMar>
              <w:top w:w="0" w:type="dxa"/>
              <w:left w:w="0" w:type="dxa"/>
              <w:bottom w:w="0" w:type="dxa"/>
              <w:right w:w="0" w:type="dxa"/>
            </w:tcMar>
            <w:vAlign w:val="center"/>
          </w:tcPr>
          <w:p w:rsidRPr="00147676" w:rsidR="00E76082" w:rsidP="00E04BBD" w:rsidRDefault="00E76082" w14:paraId="4B7565B4" w14:textId="77777777">
            <w:pPr>
              <w:spacing w:before="40" w:after="40" w:line="240" w:lineRule="auto"/>
              <w:ind w:left="100" w:right="100"/>
              <w:jc w:val="center"/>
              <w:rPr>
                <w:rFonts w:ascii="Garamond" w:hAnsi="Garamond"/>
              </w:rPr>
            </w:pPr>
            <w:r w:rsidRPr="00147676">
              <w:rPr>
                <w:rFonts w:ascii="Garamond" w:hAnsi="Garamond"/>
              </w:rPr>
              <w:t>964</w:t>
            </w:r>
          </w:p>
        </w:tc>
        <w:tc>
          <w:tcPr>
            <w:tcW w:w="2796" w:type="dxa"/>
            <w:shd w:val="clear" w:color="auto" w:fill="FFFFFF"/>
            <w:tcMar>
              <w:top w:w="0" w:type="dxa"/>
              <w:left w:w="0" w:type="dxa"/>
              <w:bottom w:w="0" w:type="dxa"/>
              <w:right w:w="0" w:type="dxa"/>
            </w:tcMar>
            <w:vAlign w:val="center"/>
          </w:tcPr>
          <w:p w:rsidRPr="00147676" w:rsidR="00E76082" w:rsidP="00E04BBD" w:rsidRDefault="00E76082" w14:paraId="71CB844D" w14:textId="77777777">
            <w:pPr>
              <w:spacing w:before="40" w:after="40" w:line="240" w:lineRule="auto"/>
              <w:ind w:left="100" w:right="100"/>
              <w:jc w:val="center"/>
              <w:rPr>
                <w:rFonts w:ascii="Garamond" w:hAnsi="Garamond"/>
              </w:rPr>
            </w:pPr>
            <w:r w:rsidRPr="00147676">
              <w:rPr>
                <w:rFonts w:ascii="Garamond" w:hAnsi="Garamond" w:eastAsia="Arial" w:cs="Arial"/>
                <w:color w:val="111111"/>
              </w:rPr>
              <w:t>98.1% (96.3--99.1)</w:t>
            </w:r>
          </w:p>
        </w:tc>
        <w:tc>
          <w:tcPr>
            <w:tcW w:w="1509" w:type="dxa"/>
            <w:shd w:val="clear" w:color="auto" w:fill="FFFFFF"/>
            <w:tcMar>
              <w:top w:w="0" w:type="dxa"/>
              <w:left w:w="0" w:type="dxa"/>
              <w:bottom w:w="0" w:type="dxa"/>
              <w:right w:w="0" w:type="dxa"/>
            </w:tcMar>
            <w:vAlign w:val="center"/>
          </w:tcPr>
          <w:p w:rsidRPr="00147676" w:rsidR="00E76082" w:rsidP="00E04BBD" w:rsidRDefault="00E76082" w14:paraId="279F7CFA" w14:textId="77777777">
            <w:pPr>
              <w:spacing w:before="40" w:after="40" w:line="240" w:lineRule="auto"/>
              <w:ind w:left="100" w:right="100"/>
              <w:jc w:val="center"/>
              <w:rPr>
                <w:rFonts w:ascii="Garamond" w:hAnsi="Garamond"/>
              </w:rPr>
            </w:pPr>
            <w:r w:rsidRPr="00147676">
              <w:rPr>
                <w:rFonts w:ascii="Garamond" w:hAnsi="Garamond" w:eastAsia="Arial" w:cs="Arial"/>
                <w:color w:val="111111"/>
              </w:rPr>
              <w:t>2.2</w:t>
            </w:r>
          </w:p>
        </w:tc>
      </w:tr>
      <w:tr w:rsidRPr="003334EB" w:rsidR="00147676" w:rsidTr="00147676" w14:paraId="21662B14" w14:textId="77777777">
        <w:trPr>
          <w:cantSplit/>
        </w:trPr>
        <w:tc>
          <w:tcPr>
            <w:tcW w:w="2824" w:type="dxa"/>
            <w:tcBorders>
              <w:bottom w:val="single" w:color="000000" w:sz="16" w:space="0"/>
            </w:tcBorders>
            <w:shd w:val="clear" w:color="auto" w:fill="FFFFFF"/>
            <w:tcMar>
              <w:top w:w="0" w:type="dxa"/>
              <w:left w:w="0" w:type="dxa"/>
              <w:bottom w:w="0" w:type="dxa"/>
              <w:right w:w="0" w:type="dxa"/>
            </w:tcMar>
            <w:vAlign w:val="center"/>
          </w:tcPr>
          <w:p w:rsidRPr="00147676" w:rsidR="00E76082" w:rsidP="00E04BBD" w:rsidRDefault="00E76082" w14:paraId="526518D3" w14:textId="77777777">
            <w:pPr>
              <w:spacing w:before="40" w:after="40" w:line="240" w:lineRule="auto"/>
              <w:ind w:left="100" w:right="100"/>
              <w:rPr>
                <w:rFonts w:ascii="Garamond" w:hAnsi="Garamond"/>
              </w:rPr>
            </w:pPr>
            <w:r w:rsidRPr="00147676">
              <w:rPr>
                <w:rFonts w:ascii="Garamond" w:hAnsi="Garamond" w:eastAsia="Arial" w:cs="Arial"/>
                <w:color w:val="111111"/>
              </w:rPr>
              <w:t>Not vaccinated</w:t>
            </w:r>
          </w:p>
        </w:tc>
        <w:tc>
          <w:tcPr>
            <w:tcW w:w="1457" w:type="dxa"/>
            <w:tcBorders>
              <w:bottom w:val="single" w:color="000000" w:sz="16" w:space="0"/>
            </w:tcBorders>
            <w:shd w:val="clear" w:color="auto" w:fill="FFFFFF"/>
            <w:tcMar>
              <w:top w:w="0" w:type="dxa"/>
              <w:left w:w="0" w:type="dxa"/>
              <w:bottom w:w="0" w:type="dxa"/>
              <w:right w:w="0" w:type="dxa"/>
            </w:tcMar>
            <w:vAlign w:val="center"/>
          </w:tcPr>
          <w:p w:rsidRPr="00147676" w:rsidR="00E76082" w:rsidP="00E04BBD" w:rsidRDefault="00E76082" w14:paraId="0B764121" w14:textId="77777777">
            <w:pPr>
              <w:spacing w:before="40" w:after="40" w:line="240" w:lineRule="auto"/>
              <w:ind w:left="100" w:right="100"/>
              <w:jc w:val="center"/>
              <w:rPr>
                <w:rFonts w:ascii="Garamond" w:hAnsi="Garamond"/>
              </w:rPr>
            </w:pPr>
            <w:r w:rsidRPr="00147676">
              <w:rPr>
                <w:rFonts w:ascii="Garamond" w:hAnsi="Garamond"/>
              </w:rPr>
              <w:t>21</w:t>
            </w:r>
          </w:p>
        </w:tc>
        <w:tc>
          <w:tcPr>
            <w:tcW w:w="2796" w:type="dxa"/>
            <w:tcBorders>
              <w:bottom w:val="single" w:color="000000" w:sz="16" w:space="0"/>
            </w:tcBorders>
            <w:shd w:val="clear" w:color="auto" w:fill="FFFFFF"/>
            <w:tcMar>
              <w:top w:w="0" w:type="dxa"/>
              <w:left w:w="0" w:type="dxa"/>
              <w:bottom w:w="0" w:type="dxa"/>
              <w:right w:w="0" w:type="dxa"/>
            </w:tcMar>
            <w:vAlign w:val="center"/>
          </w:tcPr>
          <w:p w:rsidRPr="00147676" w:rsidR="00E76082" w:rsidP="00E04BBD" w:rsidRDefault="00E76082" w14:paraId="52AD46BC" w14:textId="77777777">
            <w:pPr>
              <w:spacing w:before="40" w:after="40" w:line="240" w:lineRule="auto"/>
              <w:ind w:left="100" w:right="100"/>
              <w:jc w:val="center"/>
              <w:rPr>
                <w:rFonts w:ascii="Garamond" w:hAnsi="Garamond"/>
              </w:rPr>
            </w:pPr>
            <w:r w:rsidRPr="00147676">
              <w:rPr>
                <w:rFonts w:ascii="Garamond" w:hAnsi="Garamond" w:eastAsia="Arial" w:cs="Arial"/>
                <w:color w:val="111111"/>
              </w:rPr>
              <w:t>1.9% (0.9--3.7)</w:t>
            </w:r>
          </w:p>
        </w:tc>
        <w:tc>
          <w:tcPr>
            <w:tcW w:w="1509" w:type="dxa"/>
            <w:tcBorders>
              <w:bottom w:val="single" w:color="000000" w:sz="16" w:space="0"/>
            </w:tcBorders>
            <w:shd w:val="clear" w:color="auto" w:fill="FFFFFF"/>
            <w:tcMar>
              <w:top w:w="0" w:type="dxa"/>
              <w:left w:w="0" w:type="dxa"/>
              <w:bottom w:w="0" w:type="dxa"/>
              <w:right w:w="0" w:type="dxa"/>
            </w:tcMar>
            <w:vAlign w:val="center"/>
          </w:tcPr>
          <w:p w:rsidRPr="00147676" w:rsidR="00E76082" w:rsidP="00E04BBD" w:rsidRDefault="00E76082" w14:paraId="5C7F7988" w14:textId="77777777">
            <w:pPr>
              <w:spacing w:before="40" w:after="40" w:line="240" w:lineRule="auto"/>
              <w:ind w:left="100" w:right="100"/>
              <w:jc w:val="center"/>
              <w:rPr>
                <w:rFonts w:ascii="Garamond" w:hAnsi="Garamond"/>
              </w:rPr>
            </w:pPr>
            <w:r w:rsidRPr="00147676">
              <w:rPr>
                <w:rFonts w:ascii="Garamond" w:hAnsi="Garamond" w:eastAsia="Arial" w:cs="Arial"/>
                <w:color w:val="111111"/>
              </w:rPr>
              <w:t>2.2</w:t>
            </w:r>
          </w:p>
        </w:tc>
      </w:tr>
    </w:tbl>
    <w:p w:rsidR="00E76082" w:rsidP="00E76082" w:rsidRDefault="00E76082" w14:paraId="678F5B7B" w14:textId="77777777"/>
    <w:p w:rsidRPr="0061634A" w:rsidR="00E76082" w:rsidP="00E76082" w:rsidRDefault="00E76082" w14:paraId="01B566E3" w14:textId="77777777"/>
    <w:p w:rsidR="00E76082" w:rsidP="00E76082" w:rsidRDefault="00E76082" w14:paraId="2738C6D7" w14:textId="52E6DD20">
      <w:r w:rsidRPr="00DF0E21">
        <w:rPr>
          <w:highlight w:val="yellow"/>
        </w:rPr>
        <w:t xml:space="preserve">Figure </w:t>
      </w:r>
      <w:r w:rsidRPr="00DF0E21" w:rsidR="00DF0E21">
        <w:rPr>
          <w:highlight w:val="yellow"/>
        </w:rPr>
        <w:t>#</w:t>
      </w:r>
      <w:r w:rsidRPr="00200A34">
        <w:t xml:space="preserve"> presents the vaccination coverage among children</w:t>
      </w:r>
      <w:r>
        <w:t xml:space="preserve"> aged</w:t>
      </w:r>
      <w:r w:rsidRPr="00200A34">
        <w:t xml:space="preserve"> </w:t>
      </w:r>
      <w:r w:rsidRPr="000B6042">
        <w:t>6 months to 9 years</w:t>
      </w:r>
      <w:r w:rsidRPr="00200A34">
        <w:t xml:space="preserve"> by the different vaccination opportunities, and the overall vaccination coverage for measles in </w:t>
      </w:r>
      <w:r>
        <w:t>the 13 health zones</w:t>
      </w:r>
      <w:r w:rsidRPr="00200A34">
        <w:t xml:space="preserve"> where the MSF vaccination </w:t>
      </w:r>
      <w:r>
        <w:t xml:space="preserve">campaign and coverage survey </w:t>
      </w:r>
      <w:r w:rsidRPr="00200A34">
        <w:t>took place</w:t>
      </w:r>
      <w:r>
        <w:t xml:space="preserve">. </w:t>
      </w:r>
    </w:p>
    <w:p w:rsidR="006A161F" w:rsidP="00E76082" w:rsidRDefault="006A161F" w14:paraId="522897E0" w14:textId="77777777"/>
    <w:p w:rsidR="00FB5ED9" w:rsidP="00FB5ED9" w:rsidRDefault="00FB5ED9" w14:paraId="5F397661" w14:textId="51E4972C">
      <w:pPr>
        <w:pStyle w:val="Caption"/>
        <w:keepNext/>
      </w:pPr>
      <w:commentRangeStart w:id="72"/>
      <w:commentRangeStart w:id="552013642"/>
      <w:r w:rsidR="00FB5ED9">
        <w:rPr/>
        <w:t xml:space="preserve">Figure </w:t>
      </w:r>
      <w:commentRangeEnd w:id="72"/>
      <w:r>
        <w:rPr>
          <w:rStyle w:val="CommentReference"/>
        </w:rPr>
        <w:commentReference w:id="72"/>
      </w:r>
      <w:r>
        <w:fldChar w:fldCharType="begin"/>
      </w:r>
      <w:r>
        <w:instrText xml:space="preserve"> SEQ Figure \* ARABIC </w:instrText>
      </w:r>
      <w:r>
        <w:fldChar w:fldCharType="separate"/>
      </w:r>
      <w:commentRangeEnd w:id="552013642"/>
      <w:r>
        <w:rPr>
          <w:rStyle w:val="CommentReference"/>
        </w:rPr>
        <w:commentReference w:id="552013642"/>
      </w:r>
      <w:r w:rsidRPr="02191C6D" w:rsidR="005D6D8E">
        <w:rPr>
          <w:noProof/>
        </w:rPr>
        <w:t>5</w:t>
      </w:r>
      <w:r>
        <w:fldChar w:fldCharType="end"/>
      </w:r>
      <w:r w:rsidR="00A45DC7">
        <w:rPr/>
        <w:t xml:space="preserve">. Measles coverage by vaccination opportunity </w:t>
      </w:r>
      <w:r w:rsidR="00A45DC7">
        <w:rPr/>
        <w:t xml:space="preserve">among children aged 6 months to 9 years </w:t>
      </w:r>
      <w:r w:rsidR="00A45DC7">
        <w:rPr/>
        <w:t>i</w:t>
      </w:r>
      <w:r w:rsidR="00A45DC7">
        <w:rPr/>
        <w:t xml:space="preserve">n </w:t>
      </w:r>
      <w:proofErr w:type="spellStart"/>
      <w:r w:rsidR="00A45DC7">
        <w:rPr/>
        <w:t>Béboto</w:t>
      </w:r>
      <w:proofErr w:type="spellEnd"/>
      <w:r w:rsidR="00A45DC7">
        <w:rPr/>
        <w:t xml:space="preserve"> district, Logone Oriental province, Chad (weighted analysis)</w:t>
      </w:r>
    </w:p>
    <w:p w:rsidR="00E76082" w:rsidP="00E76082" w:rsidRDefault="00CD43B2" w14:paraId="4830FEAC" w14:textId="0F212D5C">
      <w:r>
        <w:rPr>
          <w:noProof/>
          <w:lang w:val="en-US" w:eastAsia="en-US"/>
        </w:rPr>
        <w:drawing>
          <wp:inline distT="0" distB="0" distL="0" distR="0" wp14:anchorId="02DDC7B3" wp14:editId="16A236F5">
            <wp:extent cx="5728970" cy="2916382"/>
            <wp:effectExtent l="0" t="0" r="11430" b="5080"/>
            <wp:docPr id="3" name="Picture 3" descr="../../../../../Users/juliasohn/Desktop/Screen%20Shot%202020-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uliasohn/Desktop/Screen%20Shot%202020-04-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874" cy="2918369"/>
                    </a:xfrm>
                    <a:prstGeom prst="rect">
                      <a:avLst/>
                    </a:prstGeom>
                    <a:noFill/>
                    <a:ln>
                      <a:noFill/>
                    </a:ln>
                  </pic:spPr>
                </pic:pic>
              </a:graphicData>
            </a:graphic>
          </wp:inline>
        </w:drawing>
      </w:r>
    </w:p>
    <w:p w:rsidR="00E76082" w:rsidP="00E76082" w:rsidRDefault="00E76082" w14:paraId="1AA6F1CA" w14:textId="77777777"/>
    <w:p w:rsidRPr="00200A34" w:rsidR="00E76082" w:rsidP="00E76082" w:rsidRDefault="00E76082" w14:paraId="11969C0A" w14:textId="77777777"/>
    <w:p w:rsidR="00E76082" w:rsidP="004504D8" w:rsidRDefault="00E76082" w14:paraId="59ECF450" w14:textId="77777777">
      <w:pPr>
        <w:pStyle w:val="Heading3"/>
      </w:pPr>
      <w:r>
        <w:t>Previous measles diagnosis</w:t>
      </w:r>
    </w:p>
    <w:p w:rsidR="00E76082" w:rsidP="00E76082" w:rsidRDefault="00E76082" w14:paraId="7265823E" w14:textId="77777777"/>
    <w:p w:rsidR="00E76082" w:rsidP="00E76082" w:rsidRDefault="00E76082" w14:paraId="3B4274EB" w14:textId="77777777">
      <w:r w:rsidRPr="00C06864">
        <w:t xml:space="preserve">Information on </w:t>
      </w:r>
      <w:r>
        <w:t xml:space="preserve">previous measles diagnosis (as reported by caretaker) </w:t>
      </w:r>
      <w:r w:rsidRPr="00C06864">
        <w:t>was collected from 985 children aged</w:t>
      </w:r>
      <w:r>
        <w:t xml:space="preserve"> 6 months to 9 years. Of those children, 21.5</w:t>
      </w:r>
      <w:r w:rsidRPr="000C698B">
        <w:t xml:space="preserve">% (95% CI: </w:t>
      </w:r>
      <w:r w:rsidRPr="000C698B">
        <w:rPr>
          <w:rFonts w:eastAsia="Arial"/>
        </w:rPr>
        <w:t>16.4–</w:t>
      </w:r>
      <w:r w:rsidRPr="000C698B">
        <w:t>27.6</w:t>
      </w:r>
      <w:r w:rsidRPr="000C698B">
        <w:rPr>
          <w:rFonts w:eastAsia="Arial"/>
        </w:rPr>
        <w:t>)</w:t>
      </w:r>
      <w:r w:rsidRPr="000C698B">
        <w:t xml:space="preserve"> reported</w:t>
      </w:r>
      <w:r>
        <w:t xml:space="preserve"> previously having measles. </w:t>
      </w:r>
      <w:r w:rsidRPr="00C06864">
        <w:t xml:space="preserve"> </w:t>
      </w:r>
    </w:p>
    <w:p w:rsidR="00E76082" w:rsidP="00E76082" w:rsidRDefault="00E76082" w14:paraId="7F8C2087" w14:textId="77777777"/>
    <w:p w:rsidR="00E76082" w:rsidP="00E76082" w:rsidRDefault="00E76082" w14:paraId="3DC8CDFC" w14:textId="77777777">
      <w:r w:rsidR="00E76082">
        <w:rPr/>
        <w:t>Of the children who reported previously having measles, the median age the child became ill was 4 years. However, 747 (75.8%) individuals were missing information on age in this category</w:t>
      </w:r>
      <w:commentRangeStart w:id="73"/>
      <w:commentRangeStart w:id="74"/>
      <w:commentRangeStart w:id="838940948"/>
      <w:r w:rsidR="00E76082">
        <w:rPr/>
        <w:t>.</w:t>
      </w:r>
      <w:commentRangeEnd w:id="73"/>
      <w:r>
        <w:rPr>
          <w:rStyle w:val="CommentReference"/>
        </w:rPr>
        <w:commentReference w:id="73"/>
      </w:r>
      <w:commentRangeEnd w:id="74"/>
      <w:r>
        <w:rPr>
          <w:rStyle w:val="CommentReference"/>
        </w:rPr>
        <w:commentReference w:id="74"/>
      </w:r>
      <w:commentRangeEnd w:id="838940948"/>
      <w:r>
        <w:rPr>
          <w:rStyle w:val="CommentReference"/>
        </w:rPr>
        <w:commentReference w:id="838940948"/>
      </w:r>
      <w:r w:rsidR="00E76082">
        <w:rPr/>
        <w:t xml:space="preserve"> </w:t>
      </w:r>
    </w:p>
    <w:p w:rsidR="00E76082" w:rsidP="00E76082" w:rsidRDefault="00E76082" w14:paraId="5B930899" w14:textId="77777777"/>
    <w:p w:rsidR="00E76082" w:rsidP="00E76082" w:rsidRDefault="00E76082" w14:paraId="32BDBD6F" w14:textId="77777777">
      <w:pPr>
        <w:pStyle w:val="Caption"/>
        <w:keepNext/>
      </w:pPr>
      <w:r>
        <w:t xml:space="preserve">Table </w:t>
      </w:r>
      <w:r>
        <w:fldChar w:fldCharType="begin"/>
      </w:r>
      <w:r>
        <w:instrText xml:space="preserve"> SEQ Table \* ARABIC </w:instrText>
      </w:r>
      <w:r>
        <w:fldChar w:fldCharType="separate"/>
      </w:r>
      <w:r w:rsidR="00DC78DD">
        <w:rPr>
          <w:noProof/>
        </w:rPr>
        <w:t>8</w:t>
      </w:r>
      <w:r>
        <w:fldChar w:fldCharType="end"/>
      </w:r>
      <w:r>
        <w:t>. Previous m</w:t>
      </w:r>
      <w:r w:rsidRPr="002E1EDA">
        <w:t xml:space="preserve">easles </w:t>
      </w:r>
      <w:r>
        <w:t>diagnosis</w:t>
      </w:r>
      <w:r w:rsidRPr="002E1EDA">
        <w:t xml:space="preserve"> among children aged 6 months to 9 years </w:t>
      </w:r>
      <w:r>
        <w:t>i</w:t>
      </w:r>
      <w:r w:rsidRPr="002E1EDA">
        <w:t>n Béboto district, Logone Oriental province, Chad (weighted analysis)</w:t>
      </w:r>
    </w:p>
    <w:p w:rsidRPr="00C0231B" w:rsidR="00E76082" w:rsidP="00E76082" w:rsidRDefault="00E76082" w14:paraId="34191BB9" w14:textId="77777777"/>
    <w:tbl>
      <w:tblPr>
        <w:tblStyle w:val="Table"/>
        <w:tblW w:w="0" w:type="auto"/>
        <w:tblInd w:w="11" w:type="dxa"/>
        <w:tblLayout w:type="fixed"/>
        <w:tblLook w:val="04A0" w:firstRow="1" w:lastRow="0" w:firstColumn="1" w:lastColumn="0" w:noHBand="0" w:noVBand="1"/>
      </w:tblPr>
      <w:tblGrid>
        <w:gridCol w:w="3108"/>
        <w:gridCol w:w="1457"/>
        <w:gridCol w:w="2432"/>
        <w:gridCol w:w="1509"/>
      </w:tblGrid>
      <w:tr w:rsidRPr="003334EB" w:rsidR="00E76082" w:rsidTr="006A161F" w14:paraId="5A2546C0" w14:textId="77777777">
        <w:trPr>
          <w:cantSplit/>
          <w:tblHeader/>
        </w:trPr>
        <w:tc>
          <w:tcPr>
            <w:tcW w:w="310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3334EB" w:rsidR="00E76082" w:rsidP="00E04BBD" w:rsidRDefault="00E76082" w14:paraId="42495E3A" w14:textId="77777777">
            <w:pPr>
              <w:spacing w:before="40" w:after="40" w:line="240" w:lineRule="auto"/>
              <w:ind w:left="100" w:right="100"/>
              <w:rPr>
                <w:b/>
              </w:rPr>
            </w:pPr>
            <w:r>
              <w:rPr>
                <w:rFonts w:eastAsia="Arial" w:cs="Arial"/>
                <w:b/>
                <w:color w:val="111111"/>
                <w:sz w:val="22"/>
                <w:szCs w:val="22"/>
              </w:rPr>
              <w:t>Previous measles diagnosis</w:t>
            </w:r>
          </w:p>
        </w:tc>
        <w:tc>
          <w:tcPr>
            <w:tcW w:w="145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3334EB" w:rsidR="00E76082" w:rsidP="00E04BBD" w:rsidRDefault="00E76082" w14:paraId="13B09EA1" w14:textId="77777777">
            <w:pPr>
              <w:spacing w:before="40" w:after="40" w:line="240" w:lineRule="auto"/>
              <w:ind w:left="100" w:right="100"/>
              <w:jc w:val="center"/>
              <w:rPr>
                <w:b/>
              </w:rPr>
            </w:pPr>
            <w:r w:rsidRPr="003334EB">
              <w:rPr>
                <w:rFonts w:eastAsia="Arial" w:cs="Arial"/>
                <w:b/>
                <w:color w:val="111111"/>
                <w:sz w:val="22"/>
                <w:szCs w:val="22"/>
              </w:rPr>
              <w:t>Children (n)</w:t>
            </w:r>
          </w:p>
        </w:tc>
        <w:tc>
          <w:tcPr>
            <w:tcW w:w="243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30425F" w:rsidR="00E76082" w:rsidP="00E04BBD" w:rsidRDefault="00E76082" w14:paraId="79C24BDE" w14:textId="77777777">
            <w:pPr>
              <w:spacing w:before="40" w:after="40" w:line="240" w:lineRule="auto"/>
              <w:ind w:left="100" w:right="100"/>
              <w:jc w:val="center"/>
              <w:rPr>
                <w:rFonts w:eastAsia="Arial" w:cs="Arial"/>
                <w:b/>
                <w:color w:val="111111"/>
                <w:sz w:val="22"/>
                <w:szCs w:val="22"/>
              </w:rPr>
            </w:pPr>
            <w:r>
              <w:rPr>
                <w:rFonts w:eastAsia="Arial" w:cs="Arial"/>
                <w:b/>
                <w:color w:val="111111"/>
                <w:sz w:val="22"/>
                <w:szCs w:val="22"/>
              </w:rPr>
              <w:t xml:space="preserve">Percent  </w:t>
            </w:r>
            <w:r w:rsidRPr="003334EB">
              <w:rPr>
                <w:rFonts w:eastAsia="Arial" w:cs="Arial"/>
                <w:b/>
                <w:color w:val="111111"/>
                <w:sz w:val="22"/>
                <w:szCs w:val="22"/>
              </w:rPr>
              <w:t>(95% CI)</w:t>
            </w:r>
          </w:p>
        </w:tc>
        <w:tc>
          <w:tcPr>
            <w:tcW w:w="150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3334EB" w:rsidR="00E76082" w:rsidP="00E04BBD" w:rsidRDefault="00E76082" w14:paraId="2DE58B7F" w14:textId="77777777">
            <w:pPr>
              <w:spacing w:before="40" w:after="40" w:line="240" w:lineRule="auto"/>
              <w:ind w:left="100" w:right="100"/>
              <w:jc w:val="center"/>
              <w:rPr>
                <w:b/>
              </w:rPr>
            </w:pPr>
            <w:r w:rsidRPr="003334EB">
              <w:rPr>
                <w:rFonts w:eastAsia="Arial" w:cs="Arial"/>
                <w:b/>
                <w:color w:val="111111"/>
                <w:sz w:val="22"/>
                <w:szCs w:val="22"/>
              </w:rPr>
              <w:t>Design effect</w:t>
            </w:r>
          </w:p>
        </w:tc>
      </w:tr>
      <w:tr w:rsidRPr="003334EB" w:rsidR="00E76082" w:rsidTr="006A161F" w14:paraId="2D4ADB46" w14:textId="77777777">
        <w:trPr>
          <w:cantSplit/>
        </w:trPr>
        <w:tc>
          <w:tcPr>
            <w:tcW w:w="3108" w:type="dxa"/>
            <w:shd w:val="clear" w:color="auto" w:fill="FFFFFF"/>
            <w:tcMar>
              <w:top w:w="0" w:type="dxa"/>
              <w:left w:w="0" w:type="dxa"/>
              <w:bottom w:w="0" w:type="dxa"/>
              <w:right w:w="0" w:type="dxa"/>
            </w:tcMar>
            <w:vAlign w:val="center"/>
          </w:tcPr>
          <w:p w:rsidRPr="003334EB" w:rsidR="00E76082" w:rsidP="00E04BBD" w:rsidRDefault="00E76082" w14:paraId="631815C1" w14:textId="77777777">
            <w:pPr>
              <w:spacing w:before="40" w:after="40" w:line="240" w:lineRule="auto"/>
              <w:ind w:left="100" w:right="100"/>
            </w:pPr>
            <w:r w:rsidRPr="003334EB">
              <w:rPr>
                <w:rFonts w:eastAsia="Arial" w:cs="Arial"/>
                <w:color w:val="111111"/>
                <w:sz w:val="22"/>
                <w:szCs w:val="22"/>
              </w:rPr>
              <w:t>Yes</w:t>
            </w:r>
          </w:p>
        </w:tc>
        <w:tc>
          <w:tcPr>
            <w:tcW w:w="1457" w:type="dxa"/>
            <w:shd w:val="clear" w:color="auto" w:fill="FFFFFF"/>
            <w:tcMar>
              <w:top w:w="0" w:type="dxa"/>
              <w:left w:w="0" w:type="dxa"/>
              <w:bottom w:w="0" w:type="dxa"/>
              <w:right w:w="0" w:type="dxa"/>
            </w:tcMar>
            <w:vAlign w:val="center"/>
          </w:tcPr>
          <w:p w:rsidRPr="003334EB" w:rsidR="00E76082" w:rsidP="00E04BBD" w:rsidRDefault="00E76082" w14:paraId="2E077D6F" w14:textId="77777777">
            <w:pPr>
              <w:spacing w:before="40" w:after="40" w:line="240" w:lineRule="auto"/>
              <w:ind w:left="100" w:right="100"/>
              <w:jc w:val="center"/>
            </w:pPr>
            <w:r>
              <w:t>238</w:t>
            </w:r>
          </w:p>
        </w:tc>
        <w:tc>
          <w:tcPr>
            <w:tcW w:w="2432" w:type="dxa"/>
            <w:shd w:val="clear" w:color="auto" w:fill="FFFFFF"/>
            <w:tcMar>
              <w:top w:w="0" w:type="dxa"/>
              <w:left w:w="0" w:type="dxa"/>
              <w:bottom w:w="0" w:type="dxa"/>
              <w:right w:w="0" w:type="dxa"/>
            </w:tcMar>
            <w:vAlign w:val="center"/>
          </w:tcPr>
          <w:p w:rsidRPr="003334EB" w:rsidR="00E76082" w:rsidP="00E04BBD" w:rsidRDefault="00E76082" w14:paraId="7063C983" w14:textId="77777777">
            <w:pPr>
              <w:spacing w:before="40" w:after="40" w:line="240" w:lineRule="auto"/>
              <w:ind w:left="100" w:right="100"/>
              <w:jc w:val="center"/>
            </w:pPr>
            <w:r w:rsidRPr="002D4CDC">
              <w:rPr>
                <w:rFonts w:eastAsia="Arial" w:cs="Arial"/>
                <w:color w:val="111111"/>
                <w:sz w:val="22"/>
                <w:szCs w:val="22"/>
              </w:rPr>
              <w:t>21.5% (16.4--27.6)</w:t>
            </w:r>
          </w:p>
        </w:tc>
        <w:tc>
          <w:tcPr>
            <w:tcW w:w="1509" w:type="dxa"/>
            <w:shd w:val="clear" w:color="auto" w:fill="FFFFFF"/>
            <w:tcMar>
              <w:top w:w="0" w:type="dxa"/>
              <w:left w:w="0" w:type="dxa"/>
              <w:bottom w:w="0" w:type="dxa"/>
              <w:right w:w="0" w:type="dxa"/>
            </w:tcMar>
            <w:vAlign w:val="center"/>
          </w:tcPr>
          <w:p w:rsidRPr="003334EB" w:rsidR="00E76082" w:rsidP="00E04BBD" w:rsidRDefault="00E76082" w14:paraId="3F369DA7" w14:textId="77777777">
            <w:pPr>
              <w:spacing w:before="40" w:after="40" w:line="240" w:lineRule="auto"/>
              <w:ind w:left="100" w:right="100"/>
              <w:jc w:val="center"/>
            </w:pPr>
            <w:r>
              <w:rPr>
                <w:rFonts w:eastAsia="Arial" w:cs="Arial"/>
                <w:color w:val="111111"/>
                <w:sz w:val="22"/>
                <w:szCs w:val="22"/>
              </w:rPr>
              <w:t>4.4</w:t>
            </w:r>
          </w:p>
        </w:tc>
      </w:tr>
      <w:tr w:rsidRPr="003334EB" w:rsidR="00E76082" w:rsidTr="006A161F" w14:paraId="4BA7F222" w14:textId="77777777">
        <w:trPr>
          <w:cantSplit/>
        </w:trPr>
        <w:tc>
          <w:tcPr>
            <w:tcW w:w="3108" w:type="dxa"/>
            <w:shd w:val="clear" w:color="auto" w:fill="FFFFFF"/>
            <w:tcMar>
              <w:top w:w="0" w:type="dxa"/>
              <w:left w:w="0" w:type="dxa"/>
              <w:bottom w:w="0" w:type="dxa"/>
              <w:right w:w="0" w:type="dxa"/>
            </w:tcMar>
            <w:vAlign w:val="center"/>
          </w:tcPr>
          <w:p w:rsidRPr="003334EB" w:rsidR="00E76082" w:rsidP="00E04BBD" w:rsidRDefault="00E76082" w14:paraId="2BCACA79" w14:textId="77777777">
            <w:pPr>
              <w:spacing w:before="40" w:after="40" w:line="240" w:lineRule="auto"/>
              <w:ind w:left="100" w:right="100"/>
            </w:pPr>
            <w:r w:rsidRPr="003334EB">
              <w:rPr>
                <w:rFonts w:eastAsia="Arial" w:cs="Arial"/>
                <w:color w:val="111111"/>
                <w:sz w:val="22"/>
                <w:szCs w:val="22"/>
              </w:rPr>
              <w:t>No</w:t>
            </w:r>
          </w:p>
        </w:tc>
        <w:tc>
          <w:tcPr>
            <w:tcW w:w="1457" w:type="dxa"/>
            <w:shd w:val="clear" w:color="auto" w:fill="FFFFFF"/>
            <w:tcMar>
              <w:top w:w="0" w:type="dxa"/>
              <w:left w:w="0" w:type="dxa"/>
              <w:bottom w:w="0" w:type="dxa"/>
              <w:right w:w="0" w:type="dxa"/>
            </w:tcMar>
            <w:vAlign w:val="center"/>
          </w:tcPr>
          <w:p w:rsidRPr="003334EB" w:rsidR="00E76082" w:rsidP="00E04BBD" w:rsidRDefault="00E76082" w14:paraId="1DC646B8" w14:textId="77777777">
            <w:pPr>
              <w:spacing w:before="40" w:after="40" w:line="240" w:lineRule="auto"/>
              <w:ind w:left="100" w:right="100"/>
              <w:jc w:val="center"/>
            </w:pPr>
            <w:r>
              <w:t>718</w:t>
            </w:r>
          </w:p>
        </w:tc>
        <w:tc>
          <w:tcPr>
            <w:tcW w:w="2432" w:type="dxa"/>
            <w:shd w:val="clear" w:color="auto" w:fill="FFFFFF"/>
            <w:tcMar>
              <w:top w:w="0" w:type="dxa"/>
              <w:left w:w="0" w:type="dxa"/>
              <w:bottom w:w="0" w:type="dxa"/>
              <w:right w:w="0" w:type="dxa"/>
            </w:tcMar>
            <w:vAlign w:val="center"/>
          </w:tcPr>
          <w:p w:rsidRPr="003334EB" w:rsidR="00E76082" w:rsidP="00E04BBD" w:rsidRDefault="00E76082" w14:paraId="5A93D49D" w14:textId="77777777">
            <w:pPr>
              <w:spacing w:before="40" w:after="40" w:line="240" w:lineRule="auto"/>
              <w:ind w:left="100" w:right="100"/>
              <w:jc w:val="center"/>
            </w:pPr>
            <w:r w:rsidRPr="002D4CDC">
              <w:rPr>
                <w:rFonts w:eastAsia="Arial" w:cs="Arial"/>
                <w:color w:val="111111"/>
                <w:sz w:val="22"/>
                <w:szCs w:val="22"/>
              </w:rPr>
              <w:t>75.5% (70.4--80.0)</w:t>
            </w:r>
          </w:p>
        </w:tc>
        <w:tc>
          <w:tcPr>
            <w:tcW w:w="1509" w:type="dxa"/>
            <w:shd w:val="clear" w:color="auto" w:fill="FFFFFF"/>
            <w:tcMar>
              <w:top w:w="0" w:type="dxa"/>
              <w:left w:w="0" w:type="dxa"/>
              <w:bottom w:w="0" w:type="dxa"/>
              <w:right w:w="0" w:type="dxa"/>
            </w:tcMar>
            <w:vAlign w:val="center"/>
          </w:tcPr>
          <w:p w:rsidRPr="003334EB" w:rsidR="00E76082" w:rsidP="00E04BBD" w:rsidRDefault="00E76082" w14:paraId="745067B8" w14:textId="77777777">
            <w:pPr>
              <w:spacing w:before="40" w:after="40" w:line="240" w:lineRule="auto"/>
              <w:ind w:left="100" w:right="100"/>
              <w:jc w:val="center"/>
            </w:pPr>
            <w:r>
              <w:rPr>
                <w:rFonts w:eastAsia="Arial" w:cs="Arial"/>
                <w:color w:val="111111"/>
                <w:sz w:val="22"/>
                <w:szCs w:val="22"/>
              </w:rPr>
              <w:t>3.0</w:t>
            </w:r>
          </w:p>
        </w:tc>
      </w:tr>
      <w:tr w:rsidRPr="003334EB" w:rsidR="00E76082" w:rsidTr="006A161F" w14:paraId="071767FE" w14:textId="77777777">
        <w:trPr>
          <w:cantSplit/>
        </w:trPr>
        <w:tc>
          <w:tcPr>
            <w:tcW w:w="3108" w:type="dxa"/>
            <w:tcBorders>
              <w:bottom w:val="single" w:color="000000" w:sz="16" w:space="0"/>
            </w:tcBorders>
            <w:shd w:val="clear" w:color="auto" w:fill="FFFFFF"/>
            <w:tcMar>
              <w:top w:w="0" w:type="dxa"/>
              <w:left w:w="0" w:type="dxa"/>
              <w:bottom w:w="0" w:type="dxa"/>
              <w:right w:w="0" w:type="dxa"/>
            </w:tcMar>
            <w:vAlign w:val="center"/>
          </w:tcPr>
          <w:p w:rsidRPr="003334EB" w:rsidR="00E76082" w:rsidP="00E04BBD" w:rsidRDefault="00E76082" w14:paraId="0500D899" w14:textId="77777777">
            <w:pPr>
              <w:spacing w:before="40" w:after="40" w:line="240" w:lineRule="auto"/>
              <w:ind w:left="100" w:right="100"/>
              <w:rPr>
                <w:rFonts w:eastAsia="Arial" w:cs="Arial"/>
                <w:color w:val="111111"/>
                <w:sz w:val="22"/>
                <w:szCs w:val="22"/>
              </w:rPr>
            </w:pPr>
            <w:r>
              <w:rPr>
                <w:rFonts w:eastAsia="Arial" w:cs="Arial"/>
                <w:color w:val="111111"/>
                <w:sz w:val="22"/>
                <w:szCs w:val="22"/>
              </w:rPr>
              <w:t>Don’t know</w:t>
            </w:r>
          </w:p>
        </w:tc>
        <w:tc>
          <w:tcPr>
            <w:tcW w:w="1457" w:type="dxa"/>
            <w:tcBorders>
              <w:bottom w:val="single" w:color="000000" w:sz="16" w:space="0"/>
            </w:tcBorders>
            <w:shd w:val="clear" w:color="auto" w:fill="FFFFFF"/>
            <w:tcMar>
              <w:top w:w="0" w:type="dxa"/>
              <w:left w:w="0" w:type="dxa"/>
              <w:bottom w:w="0" w:type="dxa"/>
              <w:right w:w="0" w:type="dxa"/>
            </w:tcMar>
            <w:vAlign w:val="center"/>
          </w:tcPr>
          <w:p w:rsidR="00E76082" w:rsidP="00E04BBD" w:rsidRDefault="00E76082" w14:paraId="0C821BAF" w14:textId="77777777">
            <w:pPr>
              <w:spacing w:before="40" w:after="40" w:line="240" w:lineRule="auto"/>
              <w:ind w:left="100" w:right="100"/>
              <w:jc w:val="center"/>
            </w:pPr>
            <w:r>
              <w:t>29</w:t>
            </w:r>
          </w:p>
        </w:tc>
        <w:tc>
          <w:tcPr>
            <w:tcW w:w="2432" w:type="dxa"/>
            <w:tcBorders>
              <w:bottom w:val="single" w:color="000000" w:sz="16" w:space="0"/>
            </w:tcBorders>
            <w:shd w:val="clear" w:color="auto" w:fill="FFFFFF"/>
            <w:tcMar>
              <w:top w:w="0" w:type="dxa"/>
              <w:left w:w="0" w:type="dxa"/>
              <w:bottom w:w="0" w:type="dxa"/>
              <w:right w:w="0" w:type="dxa"/>
            </w:tcMar>
            <w:vAlign w:val="center"/>
          </w:tcPr>
          <w:p w:rsidRPr="003334EB" w:rsidR="00E76082" w:rsidP="00E04BBD" w:rsidRDefault="00E76082" w14:paraId="766CC197" w14:textId="77777777">
            <w:pPr>
              <w:spacing w:before="40" w:after="40" w:line="240" w:lineRule="auto"/>
              <w:ind w:left="100" w:right="100"/>
              <w:jc w:val="center"/>
              <w:rPr>
                <w:rFonts w:eastAsia="Arial" w:cs="Arial"/>
                <w:color w:val="111111"/>
                <w:sz w:val="22"/>
                <w:szCs w:val="22"/>
              </w:rPr>
            </w:pPr>
            <w:r w:rsidRPr="002D4CDC">
              <w:rPr>
                <w:rFonts w:eastAsia="Arial" w:cs="Arial"/>
                <w:color w:val="111111"/>
                <w:sz w:val="22"/>
                <w:szCs w:val="22"/>
              </w:rPr>
              <w:t>3.0% (1.3--6.6)</w:t>
            </w:r>
          </w:p>
        </w:tc>
        <w:tc>
          <w:tcPr>
            <w:tcW w:w="1509" w:type="dxa"/>
            <w:tcBorders>
              <w:bottom w:val="single" w:color="000000" w:sz="16" w:space="0"/>
            </w:tcBorders>
            <w:shd w:val="clear" w:color="auto" w:fill="FFFFFF"/>
            <w:tcMar>
              <w:top w:w="0" w:type="dxa"/>
              <w:left w:w="0" w:type="dxa"/>
              <w:bottom w:w="0" w:type="dxa"/>
              <w:right w:w="0" w:type="dxa"/>
            </w:tcMar>
            <w:vAlign w:val="center"/>
          </w:tcPr>
          <w:p w:rsidRPr="003334EB" w:rsidR="00E76082" w:rsidP="00E04BBD" w:rsidRDefault="00E76082" w14:paraId="454BC6D3" w14:textId="77777777">
            <w:pPr>
              <w:spacing w:before="40" w:after="40" w:line="240" w:lineRule="auto"/>
              <w:ind w:left="100" w:right="100"/>
              <w:jc w:val="center"/>
              <w:rPr>
                <w:rFonts w:eastAsia="Arial" w:cs="Arial"/>
                <w:color w:val="111111"/>
                <w:sz w:val="22"/>
                <w:szCs w:val="22"/>
              </w:rPr>
            </w:pPr>
            <w:r>
              <w:rPr>
                <w:rFonts w:eastAsia="Arial" w:cs="Arial"/>
                <w:color w:val="111111"/>
                <w:sz w:val="22"/>
                <w:szCs w:val="22"/>
              </w:rPr>
              <w:t>4.8</w:t>
            </w:r>
          </w:p>
        </w:tc>
      </w:tr>
    </w:tbl>
    <w:p w:rsidR="00E76082" w:rsidP="00E76082" w:rsidRDefault="00E76082" w14:paraId="27FD3EDC" w14:textId="77777777"/>
    <w:p w:rsidR="00E76082" w:rsidP="00E76082" w:rsidRDefault="00E76082" w14:paraId="3961519E" w14:textId="77777777">
      <w:r w:rsidRPr="00006630">
        <w:t xml:space="preserve">Based on </w:t>
      </w:r>
      <w:r>
        <w:t xml:space="preserve">overall </w:t>
      </w:r>
      <w:r w:rsidRPr="00006630">
        <w:t xml:space="preserve">vaccination history and </w:t>
      </w:r>
      <w:r>
        <w:t>previous measles diagnosis (as r</w:t>
      </w:r>
      <w:r w:rsidRPr="00006630">
        <w:t xml:space="preserve">eported by </w:t>
      </w:r>
      <w:r>
        <w:t xml:space="preserve">the </w:t>
      </w:r>
      <w:r w:rsidRPr="00006630">
        <w:t>caretaker), the estimated immunity in children aged 6</w:t>
      </w:r>
      <w:r>
        <w:t xml:space="preserve"> months to 9 years is 98.7%</w:t>
      </w:r>
      <w:r w:rsidRPr="00006630">
        <w:t xml:space="preserve"> (95% CI:</w:t>
      </w:r>
      <w:r w:rsidRPr="000C698B">
        <w:rPr>
          <w:rFonts w:eastAsia="Arial" w:cs="Arial"/>
          <w:color w:val="111111"/>
          <w:sz w:val="22"/>
          <w:szCs w:val="22"/>
        </w:rPr>
        <w:t xml:space="preserve"> </w:t>
      </w:r>
      <w:r>
        <w:t>97.5–</w:t>
      </w:r>
      <w:r w:rsidRPr="000C698B">
        <w:t>99.4</w:t>
      </w:r>
      <w:r w:rsidRPr="00006630">
        <w:t xml:space="preserve">). </w:t>
      </w:r>
    </w:p>
    <w:p w:rsidR="00E76082" w:rsidP="00E76082" w:rsidRDefault="00E76082" w14:paraId="6584F01D" w14:textId="77777777"/>
    <w:p w:rsidR="00E76082" w:rsidP="00E76082" w:rsidRDefault="00E76082" w14:paraId="37FC80F2" w14:textId="77777777">
      <w:pPr>
        <w:pStyle w:val="Caption"/>
        <w:keepNext/>
      </w:pPr>
      <w:r>
        <w:t xml:space="preserve">Table </w:t>
      </w:r>
      <w:r>
        <w:fldChar w:fldCharType="begin"/>
      </w:r>
      <w:r>
        <w:instrText xml:space="preserve"> SEQ Table \* ARABIC </w:instrText>
      </w:r>
      <w:r>
        <w:fldChar w:fldCharType="separate"/>
      </w:r>
      <w:r w:rsidR="00DC78DD">
        <w:rPr>
          <w:noProof/>
        </w:rPr>
        <w:t>9</w:t>
      </w:r>
      <w:r>
        <w:fldChar w:fldCharType="end"/>
      </w:r>
      <w:r>
        <w:t>. Immune status</w:t>
      </w:r>
      <w:r w:rsidRPr="002E1EDA">
        <w:t xml:space="preserve"> among children aged 6 months to 9 years </w:t>
      </w:r>
      <w:r>
        <w:t>i</w:t>
      </w:r>
      <w:r w:rsidRPr="002E1EDA">
        <w:t>n Béboto district, Logone Oriental province, Chad (weighted analysis)</w:t>
      </w:r>
    </w:p>
    <w:p w:rsidRPr="00E95846" w:rsidR="00E95846" w:rsidP="00E95846" w:rsidRDefault="00E95846" w14:paraId="5ABAB56D" w14:textId="77777777"/>
    <w:tbl>
      <w:tblPr>
        <w:tblStyle w:val="Table"/>
        <w:tblW w:w="7644" w:type="dxa"/>
        <w:tblInd w:w="11" w:type="dxa"/>
        <w:tblLayout w:type="fixed"/>
        <w:tblLook w:val="04A0" w:firstRow="1" w:lastRow="0" w:firstColumn="1" w:lastColumn="0" w:noHBand="0" w:noVBand="1"/>
      </w:tblPr>
      <w:tblGrid>
        <w:gridCol w:w="1832"/>
        <w:gridCol w:w="1559"/>
        <w:gridCol w:w="2409"/>
        <w:gridCol w:w="1844"/>
      </w:tblGrid>
      <w:tr w:rsidRPr="003334EB" w:rsidR="00E76082" w:rsidTr="00396006" w14:paraId="18C2939A" w14:textId="77777777">
        <w:trPr>
          <w:cantSplit/>
          <w:tblHeader/>
        </w:trPr>
        <w:tc>
          <w:tcPr>
            <w:tcW w:w="183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F23210" w:rsidR="00E76082" w:rsidP="00396006" w:rsidRDefault="00E76082" w14:paraId="6CEB99C8" w14:textId="77777777">
            <w:pPr>
              <w:spacing w:before="40" w:after="40" w:line="240" w:lineRule="auto"/>
              <w:ind w:left="100" w:right="100"/>
              <w:rPr>
                <w:rFonts w:ascii="Garamond" w:hAnsi="Garamond"/>
                <w:b/>
              </w:rPr>
            </w:pPr>
            <w:r w:rsidRPr="00F23210">
              <w:rPr>
                <w:rFonts w:ascii="Garamond" w:hAnsi="Garamond" w:eastAsia="Arial" w:cs="Arial"/>
                <w:b/>
                <w:color w:val="111111"/>
              </w:rPr>
              <w:lastRenderedPageBreak/>
              <w:t>Immune status</w:t>
            </w:r>
          </w:p>
        </w:tc>
        <w:tc>
          <w:tcPr>
            <w:tcW w:w="155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F23210" w:rsidR="00E76082" w:rsidP="00396006" w:rsidRDefault="00E76082" w14:paraId="25776DA4" w14:textId="77777777">
            <w:pPr>
              <w:spacing w:before="40" w:after="40" w:line="240" w:lineRule="auto"/>
              <w:ind w:left="100" w:right="100"/>
              <w:jc w:val="center"/>
              <w:rPr>
                <w:rFonts w:ascii="Garamond" w:hAnsi="Garamond"/>
                <w:b/>
              </w:rPr>
            </w:pPr>
            <w:r w:rsidRPr="00F23210">
              <w:rPr>
                <w:rFonts w:ascii="Garamond" w:hAnsi="Garamond" w:eastAsia="Arial" w:cs="Arial"/>
                <w:b/>
                <w:color w:val="111111"/>
              </w:rPr>
              <w:t>Children (n)</w:t>
            </w:r>
          </w:p>
        </w:tc>
        <w:tc>
          <w:tcPr>
            <w:tcW w:w="240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F23210" w:rsidR="00E76082" w:rsidP="00396006" w:rsidRDefault="00E76082" w14:paraId="71B5FA47" w14:textId="77777777">
            <w:pPr>
              <w:spacing w:before="40" w:after="40" w:line="240" w:lineRule="auto"/>
              <w:ind w:left="100" w:right="100"/>
              <w:jc w:val="center"/>
              <w:rPr>
                <w:rFonts w:ascii="Garamond" w:hAnsi="Garamond" w:eastAsia="Arial" w:cs="Arial"/>
                <w:b/>
                <w:color w:val="111111"/>
              </w:rPr>
            </w:pPr>
            <w:r w:rsidRPr="00F23210">
              <w:rPr>
                <w:rFonts w:ascii="Garamond" w:hAnsi="Garamond" w:eastAsia="Arial" w:cs="Arial"/>
                <w:b/>
                <w:color w:val="111111"/>
              </w:rPr>
              <w:t>Immunity  (95% CI)</w:t>
            </w:r>
          </w:p>
        </w:tc>
        <w:tc>
          <w:tcPr>
            <w:tcW w:w="184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rsidRPr="00F23210" w:rsidR="00E76082" w:rsidP="00396006" w:rsidRDefault="00E76082" w14:paraId="6D4F5D7E" w14:textId="77777777">
            <w:pPr>
              <w:spacing w:before="40" w:after="40" w:line="240" w:lineRule="auto"/>
              <w:ind w:left="100" w:right="100"/>
              <w:jc w:val="center"/>
              <w:rPr>
                <w:rFonts w:ascii="Garamond" w:hAnsi="Garamond"/>
                <w:b/>
              </w:rPr>
            </w:pPr>
            <w:r w:rsidRPr="00F23210">
              <w:rPr>
                <w:rFonts w:ascii="Garamond" w:hAnsi="Garamond" w:eastAsia="Arial" w:cs="Arial"/>
                <w:b/>
                <w:color w:val="111111"/>
              </w:rPr>
              <w:t>Design effect</w:t>
            </w:r>
          </w:p>
        </w:tc>
      </w:tr>
      <w:tr w:rsidRPr="003334EB" w:rsidR="00E76082" w:rsidTr="00396006" w14:paraId="159BF6F2" w14:textId="77777777">
        <w:trPr>
          <w:cantSplit/>
        </w:trPr>
        <w:tc>
          <w:tcPr>
            <w:tcW w:w="1832" w:type="dxa"/>
            <w:shd w:val="clear" w:color="auto" w:fill="FFFFFF"/>
            <w:tcMar>
              <w:top w:w="0" w:type="dxa"/>
              <w:left w:w="0" w:type="dxa"/>
              <w:bottom w:w="0" w:type="dxa"/>
              <w:right w:w="0" w:type="dxa"/>
            </w:tcMar>
            <w:vAlign w:val="center"/>
          </w:tcPr>
          <w:p w:rsidRPr="00F23210" w:rsidR="00E76082" w:rsidP="00396006" w:rsidRDefault="00E76082" w14:paraId="7BA532EA" w14:textId="77777777">
            <w:pPr>
              <w:spacing w:before="40" w:after="40" w:line="240" w:lineRule="auto"/>
              <w:ind w:left="100" w:right="100"/>
              <w:rPr>
                <w:rFonts w:ascii="Garamond" w:hAnsi="Garamond"/>
              </w:rPr>
            </w:pPr>
            <w:r w:rsidRPr="00F23210">
              <w:rPr>
                <w:rFonts w:ascii="Garamond" w:hAnsi="Garamond" w:eastAsia="Arial" w:cs="Arial"/>
                <w:color w:val="111111"/>
              </w:rPr>
              <w:t>Immune</w:t>
            </w:r>
          </w:p>
        </w:tc>
        <w:tc>
          <w:tcPr>
            <w:tcW w:w="1559" w:type="dxa"/>
            <w:shd w:val="clear" w:color="auto" w:fill="FFFFFF"/>
            <w:tcMar>
              <w:top w:w="0" w:type="dxa"/>
              <w:left w:w="0" w:type="dxa"/>
              <w:bottom w:w="0" w:type="dxa"/>
              <w:right w:w="0" w:type="dxa"/>
            </w:tcMar>
            <w:vAlign w:val="center"/>
          </w:tcPr>
          <w:p w:rsidRPr="00F23210" w:rsidR="00E76082" w:rsidP="00396006" w:rsidRDefault="00E76082" w14:paraId="0B9F2F26" w14:textId="77777777">
            <w:pPr>
              <w:spacing w:before="40" w:after="40" w:line="240" w:lineRule="auto"/>
              <w:ind w:left="100" w:right="100"/>
              <w:jc w:val="center"/>
              <w:rPr>
                <w:rFonts w:ascii="Garamond" w:hAnsi="Garamond"/>
              </w:rPr>
            </w:pPr>
            <w:r w:rsidRPr="00F23210">
              <w:rPr>
                <w:rFonts w:ascii="Garamond" w:hAnsi="Garamond"/>
              </w:rPr>
              <w:t>971</w:t>
            </w:r>
          </w:p>
        </w:tc>
        <w:tc>
          <w:tcPr>
            <w:tcW w:w="2409" w:type="dxa"/>
            <w:shd w:val="clear" w:color="auto" w:fill="FFFFFF"/>
            <w:tcMar>
              <w:top w:w="0" w:type="dxa"/>
              <w:left w:w="0" w:type="dxa"/>
              <w:bottom w:w="0" w:type="dxa"/>
              <w:right w:w="0" w:type="dxa"/>
            </w:tcMar>
            <w:vAlign w:val="center"/>
          </w:tcPr>
          <w:p w:rsidRPr="00F23210" w:rsidR="00E76082" w:rsidP="00396006" w:rsidRDefault="00E76082" w14:paraId="74E08D42" w14:textId="77777777">
            <w:pPr>
              <w:spacing w:before="40" w:after="40" w:line="240" w:lineRule="auto"/>
              <w:ind w:left="100" w:right="100"/>
              <w:jc w:val="center"/>
              <w:rPr>
                <w:rFonts w:ascii="Garamond" w:hAnsi="Garamond" w:eastAsia="Arial" w:cs="Arial"/>
                <w:color w:val="111111"/>
              </w:rPr>
            </w:pPr>
            <w:r w:rsidRPr="00F23210">
              <w:rPr>
                <w:rFonts w:ascii="Garamond" w:hAnsi="Garamond" w:eastAsia="Arial" w:cs="Arial"/>
                <w:color w:val="111111"/>
              </w:rPr>
              <w:t>98.7% (97.5--99.4)</w:t>
            </w:r>
          </w:p>
        </w:tc>
        <w:tc>
          <w:tcPr>
            <w:tcW w:w="1844" w:type="dxa"/>
            <w:shd w:val="clear" w:color="auto" w:fill="FFFFFF"/>
            <w:tcMar>
              <w:top w:w="0" w:type="dxa"/>
              <w:left w:w="0" w:type="dxa"/>
              <w:bottom w:w="0" w:type="dxa"/>
              <w:right w:w="0" w:type="dxa"/>
            </w:tcMar>
            <w:vAlign w:val="center"/>
          </w:tcPr>
          <w:p w:rsidRPr="00F23210" w:rsidR="00E76082" w:rsidP="00396006" w:rsidRDefault="00E76082" w14:paraId="65980F9D" w14:textId="77777777">
            <w:pPr>
              <w:spacing w:before="40" w:after="40" w:line="240" w:lineRule="auto"/>
              <w:ind w:left="100" w:right="100"/>
              <w:jc w:val="center"/>
              <w:rPr>
                <w:rFonts w:ascii="Garamond" w:hAnsi="Garamond"/>
              </w:rPr>
            </w:pPr>
            <w:r w:rsidRPr="00F23210">
              <w:rPr>
                <w:rFonts w:ascii="Garamond" w:hAnsi="Garamond" w:eastAsia="Arial" w:cs="Arial"/>
                <w:color w:val="111111"/>
              </w:rPr>
              <w:t>1.4</w:t>
            </w:r>
          </w:p>
        </w:tc>
      </w:tr>
      <w:tr w:rsidRPr="003334EB" w:rsidR="00E76082" w:rsidTr="00396006" w14:paraId="0B69EB99" w14:textId="77777777">
        <w:trPr>
          <w:cantSplit/>
        </w:trPr>
        <w:tc>
          <w:tcPr>
            <w:tcW w:w="1832" w:type="dxa"/>
            <w:tcBorders>
              <w:bottom w:val="single" w:color="000000" w:sz="16" w:space="0"/>
            </w:tcBorders>
            <w:shd w:val="clear" w:color="auto" w:fill="FFFFFF"/>
            <w:tcMar>
              <w:top w:w="0" w:type="dxa"/>
              <w:left w:w="0" w:type="dxa"/>
              <w:bottom w:w="0" w:type="dxa"/>
              <w:right w:w="0" w:type="dxa"/>
            </w:tcMar>
            <w:vAlign w:val="center"/>
          </w:tcPr>
          <w:p w:rsidRPr="00F23210" w:rsidR="00E76082" w:rsidP="00396006" w:rsidRDefault="00E76082" w14:paraId="1B5D4D86" w14:textId="77777777">
            <w:pPr>
              <w:spacing w:before="40" w:after="40" w:line="240" w:lineRule="auto"/>
              <w:ind w:left="100" w:right="100"/>
              <w:rPr>
                <w:rFonts w:ascii="Garamond" w:hAnsi="Garamond"/>
              </w:rPr>
            </w:pPr>
            <w:r w:rsidRPr="00F23210">
              <w:rPr>
                <w:rFonts w:ascii="Garamond" w:hAnsi="Garamond" w:eastAsia="Arial" w:cs="Arial"/>
                <w:color w:val="111111"/>
              </w:rPr>
              <w:t>Susceptible</w:t>
            </w:r>
          </w:p>
        </w:tc>
        <w:tc>
          <w:tcPr>
            <w:tcW w:w="1559" w:type="dxa"/>
            <w:tcBorders>
              <w:bottom w:val="single" w:color="000000" w:sz="16" w:space="0"/>
            </w:tcBorders>
            <w:shd w:val="clear" w:color="auto" w:fill="FFFFFF"/>
            <w:tcMar>
              <w:top w:w="0" w:type="dxa"/>
              <w:left w:w="0" w:type="dxa"/>
              <w:bottom w:w="0" w:type="dxa"/>
              <w:right w:w="0" w:type="dxa"/>
            </w:tcMar>
            <w:vAlign w:val="center"/>
          </w:tcPr>
          <w:p w:rsidRPr="00F23210" w:rsidR="00E76082" w:rsidP="00396006" w:rsidRDefault="00E76082" w14:paraId="6573DC94" w14:textId="77777777">
            <w:pPr>
              <w:spacing w:before="40" w:after="40" w:line="240" w:lineRule="auto"/>
              <w:ind w:left="100" w:right="100"/>
              <w:jc w:val="center"/>
              <w:rPr>
                <w:rFonts w:ascii="Garamond" w:hAnsi="Garamond"/>
              </w:rPr>
            </w:pPr>
            <w:r w:rsidRPr="00F23210">
              <w:rPr>
                <w:rFonts w:ascii="Garamond" w:hAnsi="Garamond"/>
              </w:rPr>
              <w:t>14</w:t>
            </w:r>
          </w:p>
        </w:tc>
        <w:tc>
          <w:tcPr>
            <w:tcW w:w="2409" w:type="dxa"/>
            <w:tcBorders>
              <w:bottom w:val="single" w:color="000000" w:sz="16" w:space="0"/>
            </w:tcBorders>
            <w:shd w:val="clear" w:color="auto" w:fill="FFFFFF"/>
            <w:tcMar>
              <w:top w:w="0" w:type="dxa"/>
              <w:left w:w="0" w:type="dxa"/>
              <w:bottom w:w="0" w:type="dxa"/>
              <w:right w:w="0" w:type="dxa"/>
            </w:tcMar>
            <w:vAlign w:val="center"/>
          </w:tcPr>
          <w:p w:rsidRPr="00F23210" w:rsidR="00E76082" w:rsidP="00396006" w:rsidRDefault="00E76082" w14:paraId="28E1FDDF" w14:textId="77777777">
            <w:pPr>
              <w:spacing w:before="40" w:after="40" w:line="240" w:lineRule="auto"/>
              <w:ind w:left="100" w:right="100"/>
              <w:jc w:val="center"/>
              <w:rPr>
                <w:rFonts w:ascii="Garamond" w:hAnsi="Garamond"/>
              </w:rPr>
            </w:pPr>
            <w:r w:rsidRPr="00F23210">
              <w:rPr>
                <w:rFonts w:ascii="Garamond" w:hAnsi="Garamond"/>
              </w:rPr>
              <w:t>1.3% (0.6--2.5)</w:t>
            </w:r>
          </w:p>
        </w:tc>
        <w:tc>
          <w:tcPr>
            <w:tcW w:w="1844" w:type="dxa"/>
            <w:tcBorders>
              <w:bottom w:val="single" w:color="000000" w:sz="16" w:space="0"/>
            </w:tcBorders>
            <w:shd w:val="clear" w:color="auto" w:fill="FFFFFF"/>
            <w:tcMar>
              <w:top w:w="0" w:type="dxa"/>
              <w:left w:w="0" w:type="dxa"/>
              <w:bottom w:w="0" w:type="dxa"/>
              <w:right w:w="0" w:type="dxa"/>
            </w:tcMar>
            <w:vAlign w:val="center"/>
          </w:tcPr>
          <w:p w:rsidRPr="00F23210" w:rsidR="00E76082" w:rsidP="00396006" w:rsidRDefault="00E76082" w14:paraId="00D52144" w14:textId="77777777">
            <w:pPr>
              <w:spacing w:before="40" w:after="40" w:line="240" w:lineRule="auto"/>
              <w:ind w:left="100" w:right="100"/>
              <w:jc w:val="center"/>
              <w:rPr>
                <w:rFonts w:ascii="Garamond" w:hAnsi="Garamond"/>
              </w:rPr>
            </w:pPr>
            <w:r w:rsidRPr="00F23210">
              <w:rPr>
                <w:rFonts w:ascii="Garamond" w:hAnsi="Garamond" w:eastAsia="Arial" w:cs="Arial"/>
                <w:color w:val="111111"/>
              </w:rPr>
              <w:t>1.4</w:t>
            </w:r>
          </w:p>
        </w:tc>
      </w:tr>
    </w:tbl>
    <w:p w:rsidR="00E76082" w:rsidP="00E76082" w:rsidRDefault="00E76082" w14:paraId="79800168" w14:textId="77777777"/>
    <w:p w:rsidRPr="00BB5CBF" w:rsidR="00E76082" w:rsidP="00E76082" w:rsidRDefault="00E76082" w14:paraId="02323DD9" w14:textId="77777777">
      <w:pPr>
        <w:rPr>
          <w:rFonts w:cs="Arial"/>
        </w:rPr>
      </w:pPr>
    </w:p>
    <w:p w:rsidR="00D40C80" w:rsidP="00D40C80" w:rsidRDefault="00D40C80" w14:paraId="58EDF4F1" w14:textId="77777777">
      <w:pPr>
        <w:pStyle w:val="Heading2"/>
      </w:pPr>
      <w:r>
        <w:t>Discussion</w:t>
      </w:r>
    </w:p>
    <w:p w:rsidRPr="00D81D94" w:rsidR="00D81D94" w:rsidP="00D81D94" w:rsidRDefault="00D81D94" w14:paraId="3F7D30BA" w14:textId="77777777"/>
    <w:p w:rsidR="00D40C80" w:rsidP="00D40C80" w:rsidRDefault="00D40C80" w14:paraId="61851419" w14:textId="03625BFA">
      <w:r>
        <w:t>The vaccination coverage survey results indicate that the MSF vaccination campaign achieved 95.8% vaccination coverage (95% CI</w:t>
      </w:r>
      <w:r w:rsidR="002E4363">
        <w:t xml:space="preserve">: </w:t>
      </w:r>
      <w:r w:rsidR="002E4363">
        <w:rPr>
          <w:rFonts w:eastAsia="Arial" w:cs="Arial"/>
          <w:color w:val="111111"/>
        </w:rPr>
        <w:t>93.0–</w:t>
      </w:r>
      <w:r w:rsidRPr="00C06864" w:rsidR="002E4363">
        <w:rPr>
          <w:rFonts w:eastAsia="Arial" w:cs="Arial"/>
          <w:color w:val="111111"/>
        </w:rPr>
        <w:t>97.5)</w:t>
      </w:r>
      <w:r w:rsidR="002E4363">
        <w:rPr>
          <w:rFonts w:eastAsia="Arial" w:cs="Arial"/>
          <w:color w:val="111111"/>
        </w:rPr>
        <w:t xml:space="preserve"> </w:t>
      </w:r>
      <w:r>
        <w:t xml:space="preserve">for children aged 6 months to 9 years in Béboto district, Logone Oriental Province, Chad. This level of coverage provides the population in that age group with herd immunity, protecting them from further measles outbreaks in the region, and reducing morbidity and mortality associated with the disease. </w:t>
      </w:r>
    </w:p>
    <w:p w:rsidR="00D40C80" w:rsidP="00D40C80" w:rsidRDefault="00D40C80" w14:paraId="4960EDDB" w14:textId="77777777"/>
    <w:p w:rsidR="00D40C80" w:rsidP="00D40C80" w:rsidRDefault="00D40C80" w14:paraId="2691BE2E" w14:textId="77777777">
      <w:r>
        <w:t xml:space="preserve">Because the vaccination coverage survey was conducted directly following the MSF vaccination campaign in Béboto, this likely reduced recall bias regarding whether or not the child had been vaccinated and reasons for non-vaccination. In addition, many respondents were able to produce their vaccination card as confirmation that their child had received the vaccination. </w:t>
      </w:r>
    </w:p>
    <w:p w:rsidR="00D40C80" w:rsidP="00D40C80" w:rsidRDefault="00D40C80" w14:paraId="4039B976" w14:textId="77777777"/>
    <w:p w:rsidR="003323AC" w:rsidP="00D40C80" w:rsidRDefault="00D40C80" w14:paraId="29B3990B" w14:textId="34C8F168">
      <w:r>
        <w:t xml:space="preserve">This survey also examined coverage </w:t>
      </w:r>
      <w:r w:rsidR="004218C6">
        <w:t>for the</w:t>
      </w:r>
      <w:r>
        <w:t xml:space="preserve"> routine vaccination that children should receive at nine months of age. The coverage for this was </w:t>
      </w:r>
      <w:r w:rsidR="009B59D3">
        <w:t>low</w:t>
      </w:r>
      <w:r>
        <w:t xml:space="preserve"> at </w:t>
      </w:r>
      <w:r w:rsidR="00444ABC">
        <w:rPr>
          <w:rFonts w:eastAsia="Arial" w:cs="Arial"/>
          <w:color w:val="111111"/>
        </w:rPr>
        <w:t>45.4% (95% CI: 35.0–</w:t>
      </w:r>
      <w:r w:rsidRPr="00214263" w:rsidR="00444ABC">
        <w:rPr>
          <w:rFonts w:eastAsia="Arial" w:cs="Arial"/>
          <w:color w:val="111111"/>
        </w:rPr>
        <w:t>56.1</w:t>
      </w:r>
      <w:r>
        <w:t>). The overwhelming reason cited for non-vaccination was that the caregiver was unaware that children should receive routine vaccination at nine months. According to the most recent UNICEF data on Chad, only about 22% of women give birth in a health facility,</w:t>
      </w:r>
      <w:r>
        <w:rPr>
          <w:rStyle w:val="FootnoteReference"/>
        </w:rPr>
        <w:footnoteReference w:id="1"/>
      </w:r>
      <w:r>
        <w:t xml:space="preserve"> which means that the majority of women in Chad are giving birth at home. Furthermore, only</w:t>
      </w:r>
      <w:r w:rsidR="00D81D94">
        <w:t xml:space="preserve"> about</w:t>
      </w:r>
      <w:r>
        <w:t xml:space="preserve"> 20% of deliveries </w:t>
      </w:r>
      <w:r w:rsidR="00D81D94">
        <w:t>in Chad are</w:t>
      </w:r>
      <w:r>
        <w:t xml:space="preserve"> attended by a skilled birth attendant.</w:t>
      </w:r>
      <w:r>
        <w:rPr>
          <w:rStyle w:val="FootnoteReference"/>
        </w:rPr>
        <w:footnoteReference w:id="2"/>
      </w:r>
      <w:r>
        <w:t xml:space="preserve"> Women who give birth at home, without a skilled attendant, </w:t>
      </w:r>
      <w:r w:rsidR="009B59D3">
        <w:t xml:space="preserve">may not </w:t>
      </w:r>
      <w:r w:rsidR="00D81D94">
        <w:t>receive</w:t>
      </w:r>
      <w:r>
        <w:t xml:space="preserve"> valuable information related to the health of their child, such as the importance of getting routine vaccinations at nine months. </w:t>
      </w:r>
      <w:r w:rsidR="009B59D3">
        <w:t xml:space="preserve">This </w:t>
      </w:r>
      <w:r w:rsidR="008E6963">
        <w:t>appointment</w:t>
      </w:r>
      <w:r w:rsidR="009B59D3">
        <w:t xml:space="preserve"> </w:t>
      </w:r>
      <w:r w:rsidR="008E6963">
        <w:t>includes vaccination against</w:t>
      </w:r>
      <w:r w:rsidR="009B59D3">
        <w:t xml:space="preserve"> other </w:t>
      </w:r>
      <w:r w:rsidRPr="00EA3C13" w:rsidR="009B59D3">
        <w:t>diseases</w:t>
      </w:r>
      <w:r w:rsidR="009B59D3">
        <w:t xml:space="preserve"> </w:t>
      </w:r>
      <w:r w:rsidRPr="00354CF4" w:rsidR="008E6963">
        <w:rPr>
          <w:highlight w:val="yellow"/>
        </w:rPr>
        <w:t>su</w:t>
      </w:r>
      <w:r w:rsidRPr="00354CF4" w:rsidR="00CF1CFA">
        <w:rPr>
          <w:highlight w:val="yellow"/>
        </w:rPr>
        <w:t>ch</w:t>
      </w:r>
      <w:r w:rsidRPr="00354CF4" w:rsidR="008E6963">
        <w:rPr>
          <w:highlight w:val="yellow"/>
        </w:rPr>
        <w:t xml:space="preserve"> as </w:t>
      </w:r>
      <w:commentRangeStart w:id="79"/>
      <w:r w:rsidRPr="00354CF4" w:rsidR="008E6963">
        <w:rPr>
          <w:highlight w:val="yellow"/>
        </w:rPr>
        <w:t>_______</w:t>
      </w:r>
      <w:r w:rsidR="009B59D3">
        <w:t xml:space="preserve">  </w:t>
      </w:r>
      <w:commentRangeEnd w:id="79"/>
      <w:r w:rsidR="00EA3C13">
        <w:rPr>
          <w:rStyle w:val="CommentReference"/>
        </w:rPr>
        <w:commentReference w:id="79"/>
      </w:r>
      <w:r w:rsidR="00D81D94">
        <w:t xml:space="preserve">, </w:t>
      </w:r>
      <w:r w:rsidR="009B59D3">
        <w:t xml:space="preserve">so </w:t>
      </w:r>
      <w:r w:rsidR="00CF1CFA">
        <w:t>coverage for these diseases</w:t>
      </w:r>
      <w:r w:rsidR="009B59D3">
        <w:t xml:space="preserve"> may also be low. </w:t>
      </w:r>
      <w:r w:rsidR="00D81D94">
        <w:t>Additional awareness-</w:t>
      </w:r>
      <w:r w:rsidR="00E33DCB">
        <w:t xml:space="preserve">raising </w:t>
      </w:r>
      <w:r w:rsidR="009B59D3">
        <w:t xml:space="preserve">activities </w:t>
      </w:r>
      <w:r w:rsidR="00D81D94">
        <w:t xml:space="preserve">in Béboto </w:t>
      </w:r>
      <w:r w:rsidR="009B59D3">
        <w:t xml:space="preserve">would be extremely beneficial in order to </w:t>
      </w:r>
      <w:r w:rsidR="00E33DCB">
        <w:t>inform parents and caretakers about</w:t>
      </w:r>
      <w:r w:rsidR="009B59D3">
        <w:t xml:space="preserve"> this </w:t>
      </w:r>
      <w:r w:rsidR="00591D62">
        <w:t xml:space="preserve">health </w:t>
      </w:r>
      <w:r w:rsidR="009B59D3">
        <w:t xml:space="preserve">milestone. </w:t>
      </w:r>
    </w:p>
    <w:p w:rsidR="003323AC" w:rsidP="00D40C80" w:rsidRDefault="003323AC" w14:paraId="11409E91" w14:textId="77777777"/>
    <w:p w:rsidRPr="000D60F7" w:rsidR="00D40C80" w:rsidP="02191C6D" w:rsidRDefault="00D81D94" w14:paraId="018CBA0A" w14:textId="6039A032">
      <w:pPr>
        <w:rPr>
          <w:b w:val="1"/>
          <w:bCs w:val="1"/>
        </w:rPr>
      </w:pPr>
      <w:r w:rsidR="00D81D94">
        <w:rPr/>
        <w:t>Still</w:t>
      </w:r>
      <w:r w:rsidR="00354CF4">
        <w:rPr/>
        <w:t xml:space="preserve">, </w:t>
      </w:r>
      <w:r w:rsidR="003323AC">
        <w:rPr/>
        <w:t>even</w:t>
      </w:r>
      <w:r w:rsidR="00354CF4">
        <w:rPr/>
        <w:t xml:space="preserve"> if parents</w:t>
      </w:r>
      <w:r w:rsidR="003323AC">
        <w:rPr/>
        <w:t xml:space="preserve"> or caretakers</w:t>
      </w:r>
      <w:r w:rsidR="00354CF4">
        <w:rPr/>
        <w:t xml:space="preserve"> </w:t>
      </w:r>
      <w:r w:rsidR="003323AC">
        <w:rPr/>
        <w:t>were</w:t>
      </w:r>
      <w:r w:rsidR="00354CF4">
        <w:rPr/>
        <w:t xml:space="preserve"> better informed, </w:t>
      </w:r>
      <w:r w:rsidR="003323AC">
        <w:rPr/>
        <w:t>it’s uncertain whether they</w:t>
      </w:r>
      <w:r w:rsidR="00354CF4">
        <w:rPr/>
        <w:t xml:space="preserve"> </w:t>
      </w:r>
      <w:r w:rsidR="003323AC">
        <w:rPr/>
        <w:t>would</w:t>
      </w:r>
      <w:r w:rsidR="00354CF4">
        <w:rPr/>
        <w:t xml:space="preserve"> have sufficient access to routine</w:t>
      </w:r>
      <w:r w:rsidR="003323AC">
        <w:rPr/>
        <w:t xml:space="preserve"> </w:t>
      </w:r>
      <w:r w:rsidR="00354CF4">
        <w:rPr/>
        <w:t>vaccination</w:t>
      </w:r>
      <w:r w:rsidR="003323AC">
        <w:rPr/>
        <w:t>s for their child</w:t>
      </w:r>
      <w:r w:rsidR="00354CF4">
        <w:rPr/>
        <w:t xml:space="preserve">. The </w:t>
      </w:r>
      <w:r w:rsidR="00591D62">
        <w:rPr/>
        <w:t xml:space="preserve">low coverage from the supplementary immunisation activities combined with </w:t>
      </w:r>
      <w:r w:rsidR="00D81D94">
        <w:rPr/>
        <w:t>a</w:t>
      </w:r>
      <w:r w:rsidR="00591D62">
        <w:rPr/>
        <w:t xml:space="preserve"> lack of concrete information on previous mass vaccinations organized by the Ministry of Public Health indicate </w:t>
      </w:r>
      <w:r w:rsidR="00354CF4">
        <w:rPr/>
        <w:t xml:space="preserve">a poorly </w:t>
      </w:r>
      <w:r w:rsidR="00591D62">
        <w:rPr/>
        <w:t>functioning</w:t>
      </w:r>
      <w:r w:rsidR="00C67B41">
        <w:rPr/>
        <w:t xml:space="preserve"> </w:t>
      </w:r>
      <w:r w:rsidR="00C67B41">
        <w:rPr/>
        <w:t>Expanded Programme on Immunization</w:t>
      </w:r>
      <w:r w:rsidR="00C67B41">
        <w:rPr/>
        <w:t xml:space="preserve"> (</w:t>
      </w:r>
      <w:commentRangeStart w:id="80"/>
      <w:commentRangeStart w:id="1768130217"/>
      <w:r w:rsidR="00C67B41">
        <w:rPr/>
        <w:t>EPI</w:t>
      </w:r>
      <w:commentRangeEnd w:id="80"/>
      <w:r>
        <w:rPr>
          <w:rStyle w:val="CommentReference"/>
        </w:rPr>
        <w:commentReference w:id="80"/>
      </w:r>
      <w:commentRangeEnd w:id="1768130217"/>
      <w:r>
        <w:rPr>
          <w:rStyle w:val="CommentReference"/>
        </w:rPr>
        <w:commentReference w:id="1768130217"/>
      </w:r>
      <w:r w:rsidR="00C67B41">
        <w:rPr/>
        <w:t>)</w:t>
      </w:r>
      <w:r w:rsidR="00354CF4">
        <w:rPr/>
        <w:t xml:space="preserve">. </w:t>
      </w:r>
    </w:p>
    <w:p w:rsidR="00D40C80" w:rsidP="00D40C80" w:rsidRDefault="00D40C80" w14:paraId="0EC9C0C4" w14:textId="77777777"/>
    <w:p w:rsidR="00D40C80" w:rsidP="00D40C80" w:rsidRDefault="00D40C80" w14:paraId="6CF4DC58" w14:textId="77777777">
      <w:r w:rsidR="00D40C80">
        <w:rPr/>
        <w:t xml:space="preserve">Data was also collected on other measles vaccination opportunities for children aged 6 months to 9 years in </w:t>
      </w:r>
      <w:proofErr w:type="spellStart"/>
      <w:r w:rsidR="00D40C80">
        <w:rPr/>
        <w:t>Béboto</w:t>
      </w:r>
      <w:proofErr w:type="spellEnd"/>
      <w:r w:rsidR="00D40C80">
        <w:rPr/>
        <w:t xml:space="preserve">. Coverage for these opportunities was low, at 48% (95% CI: </w:t>
      </w:r>
      <w:r w:rsidRPr="02191C6D" w:rsidR="00D40C80">
        <w:rPr>
          <w:rFonts w:eastAsia="Arial" w:cs="Arial"/>
          <w:color w:val="111111"/>
        </w:rPr>
        <w:t>8.3–</w:t>
      </w:r>
      <w:r w:rsidRPr="02191C6D" w:rsidR="00D40C80">
        <w:rPr>
          <w:rFonts w:eastAsia="Arial" w:cs="Arial"/>
          <w:color w:val="111111"/>
        </w:rPr>
        <w:t>57.8</w:t>
      </w:r>
      <w:r w:rsidRPr="02191C6D" w:rsidR="00D40C80">
        <w:rPr>
          <w:rFonts w:eastAsia="Arial" w:cs="Arial"/>
          <w:color w:val="111111"/>
        </w:rPr>
        <w:t xml:space="preserve">). </w:t>
      </w:r>
      <w:r w:rsidR="00D40C80">
        <w:rPr/>
        <w:t xml:space="preserve">The </w:t>
      </w:r>
      <w:r w:rsidR="00D40C80">
        <w:rPr/>
        <w:t xml:space="preserve">main reason provided by caretakers for non-vaccination was that the child was either too young or not yet born when a vaccination opportunity occurred in their village (n=187). There is no definitive information on exactly when the last mass measles vaccination campaign took place in </w:t>
      </w:r>
      <w:proofErr w:type="spellStart"/>
      <w:r w:rsidR="00D40C80">
        <w:rPr/>
        <w:t>Béboto</w:t>
      </w:r>
      <w:proofErr w:type="spellEnd"/>
      <w:r w:rsidR="00D40C80">
        <w:rPr/>
        <w:t xml:space="preserve"> district; the last national campaign took place in </w:t>
      </w:r>
      <w:commentRangeStart w:id="81"/>
      <w:commentRangeStart w:id="1294484004"/>
      <w:r w:rsidR="00D40C80">
        <w:rPr/>
        <w:t>2015, but there is data suggesting vaccination campaigns took place since then, in 2016 and 2017</w:t>
      </w:r>
      <w:commentRangeEnd w:id="81"/>
      <w:r>
        <w:rPr>
          <w:rStyle w:val="CommentReference"/>
        </w:rPr>
        <w:commentReference w:id="81"/>
      </w:r>
      <w:commentRangeEnd w:id="1294484004"/>
      <w:r>
        <w:rPr>
          <w:rStyle w:val="CommentReference"/>
        </w:rPr>
        <w:commentReference w:id="1294484004"/>
      </w:r>
      <w:r w:rsidR="00D40C80">
        <w:rPr/>
        <w:t xml:space="preserve">. If that’s the case, with 59.3% of children in this study aged five or older (i.e. able to be vaccinated in the last five years), we would hope to see a slightly higher vaccination coverage. This discrepancy is difficult to interpret, but two possibilities are that: 1) there is a lack of awareness about one or more vaccination campaigns that took place in </w:t>
      </w:r>
      <w:proofErr w:type="spellStart"/>
      <w:r w:rsidR="00D40C80">
        <w:rPr/>
        <w:t>Béboto</w:t>
      </w:r>
      <w:proofErr w:type="spellEnd"/>
      <w:r w:rsidR="00D40C80">
        <w:rPr/>
        <w:t xml:space="preserve">; or 2) no vaccination campaign took place in recent years. More concrete data on previous vaccination campaigns in </w:t>
      </w:r>
      <w:proofErr w:type="spellStart"/>
      <w:r w:rsidR="00D40C80">
        <w:rPr/>
        <w:t>Béboto</w:t>
      </w:r>
      <w:proofErr w:type="spellEnd"/>
      <w:r w:rsidR="00D40C80">
        <w:rPr/>
        <w:t xml:space="preserve"> would be helpful in better understanding this result. </w:t>
      </w:r>
    </w:p>
    <w:p w:rsidR="00D40C80" w:rsidP="00D40C80" w:rsidRDefault="00D40C80" w14:paraId="08B609B4" w14:textId="77777777"/>
    <w:p w:rsidRPr="00C10DAE" w:rsidR="00D40C80" w:rsidP="006B1DF6" w:rsidRDefault="00D40C80" w14:paraId="51A8812D" w14:textId="58A5A92B">
      <w:pPr>
        <w:rPr>
          <w:rFonts w:eastAsia="Arial"/>
        </w:rPr>
      </w:pPr>
      <w:r w:rsidR="00D40C80">
        <w:rPr/>
        <w:t xml:space="preserve">Although </w:t>
      </w:r>
      <w:r w:rsidRPr="02191C6D" w:rsidR="00D40C80">
        <w:rPr>
          <w:rFonts w:eastAsia="Arial"/>
        </w:rPr>
        <w:t xml:space="preserve">21.5% of children </w:t>
      </w:r>
      <w:r w:rsidRPr="02191C6D" w:rsidR="00D40C80">
        <w:rPr>
          <w:rFonts w:eastAsia="Arial"/>
        </w:rPr>
        <w:t xml:space="preserve">had </w:t>
      </w:r>
      <w:r w:rsidRPr="02191C6D" w:rsidR="00D40C80">
        <w:rPr>
          <w:rFonts w:eastAsia="Arial"/>
        </w:rPr>
        <w:t xml:space="preserve">a </w:t>
      </w:r>
      <w:r w:rsidRPr="02191C6D" w:rsidR="00D40C80">
        <w:rPr>
          <w:rFonts w:eastAsia="Arial"/>
        </w:rPr>
        <w:t xml:space="preserve">previous </w:t>
      </w:r>
      <w:r w:rsidRPr="02191C6D" w:rsidR="00D40C80">
        <w:rPr>
          <w:rFonts w:eastAsia="Arial"/>
        </w:rPr>
        <w:t>measles diagnosis</w:t>
      </w:r>
      <w:r w:rsidRPr="02191C6D" w:rsidR="00D40C80">
        <w:rPr>
          <w:rFonts w:eastAsia="Arial"/>
        </w:rPr>
        <w:t xml:space="preserve"> (as reported by the caretaker),</w:t>
      </w:r>
      <w:r w:rsidRPr="02191C6D" w:rsidR="00D40C80">
        <w:rPr>
          <w:rFonts w:eastAsia="Arial"/>
        </w:rPr>
        <w:t xml:space="preserve"> most of the respondents did not know (or left blank) the age the child </w:t>
      </w:r>
      <w:r w:rsidRPr="02191C6D" w:rsidR="00D40C80">
        <w:rPr>
          <w:rFonts w:eastAsia="Arial"/>
        </w:rPr>
        <w:t>fell</w:t>
      </w:r>
      <w:r w:rsidRPr="02191C6D" w:rsidR="00D40C80">
        <w:rPr>
          <w:rFonts w:eastAsia="Arial"/>
        </w:rPr>
        <w:t xml:space="preserve"> ill. This makes it difficult to </w:t>
      </w:r>
      <w:r w:rsidRPr="02191C6D" w:rsidR="00D40C80">
        <w:rPr>
          <w:rFonts w:eastAsia="Arial"/>
        </w:rPr>
        <w:t>know</w:t>
      </w:r>
      <w:r w:rsidRPr="02191C6D" w:rsidR="00D40C80">
        <w:rPr>
          <w:rFonts w:eastAsia="Arial"/>
        </w:rPr>
        <w:t xml:space="preserve"> whether </w:t>
      </w:r>
      <w:r w:rsidRPr="02191C6D" w:rsidR="00D40C80">
        <w:rPr>
          <w:rFonts w:eastAsia="Arial"/>
        </w:rPr>
        <w:t>the child</w:t>
      </w:r>
      <w:r w:rsidRPr="02191C6D" w:rsidR="00D40C80">
        <w:rPr>
          <w:rFonts w:eastAsia="Arial"/>
        </w:rPr>
        <w:t xml:space="preserve"> fell ill during the recent outbreak or if this was an earlier illness, because measles is endemic in Chad and </w:t>
      </w:r>
      <w:r w:rsidRPr="02191C6D" w:rsidR="006B1DF6">
        <w:rPr>
          <w:rFonts w:eastAsia="Arial"/>
        </w:rPr>
        <w:t xml:space="preserve">overall </w:t>
      </w:r>
      <w:r w:rsidRPr="02191C6D" w:rsidR="00D40C80">
        <w:rPr>
          <w:rFonts w:eastAsia="Arial"/>
        </w:rPr>
        <w:t xml:space="preserve">vaccination </w:t>
      </w:r>
      <w:r w:rsidRPr="02191C6D" w:rsidR="00D40C80">
        <w:rPr>
          <w:rFonts w:eastAsia="Arial"/>
        </w:rPr>
        <w:t>coverage</w:t>
      </w:r>
      <w:r w:rsidRPr="02191C6D" w:rsidR="00D40C80">
        <w:rPr>
          <w:rFonts w:eastAsia="Arial"/>
        </w:rPr>
        <w:t xml:space="preserve"> </w:t>
      </w:r>
      <w:r w:rsidRPr="02191C6D" w:rsidR="006B1DF6">
        <w:rPr>
          <w:rFonts w:eastAsia="Arial"/>
        </w:rPr>
        <w:t>before the MSF campaign was</w:t>
      </w:r>
      <w:r w:rsidRPr="02191C6D" w:rsidR="00D40C80">
        <w:rPr>
          <w:rFonts w:eastAsia="Arial"/>
        </w:rPr>
        <w:t xml:space="preserve"> low. </w:t>
      </w:r>
      <w:commentRangeStart w:id="1262355153"/>
      <w:r w:rsidRPr="02191C6D" w:rsidR="006B1DF6">
        <w:rPr>
          <w:rFonts w:eastAsia="Arial"/>
        </w:rPr>
        <w:t>Without specific ages, it i</w:t>
      </w:r>
      <w:ins w:author="Patrick Keating" w:date="2020-05-01T12:11:09.055Z" w:id="1768926600">
        <w:r w:rsidRPr="02191C6D" w:rsidR="4FA84005">
          <w:rPr>
            <w:rFonts w:eastAsia="Arial"/>
          </w:rPr>
          <w:t>s</w:t>
        </w:r>
      </w:ins>
      <w:del w:author="Patrick Keating" w:date="2020-05-01T12:11:08.322Z" w:id="1720416898">
        <w:r w:rsidRPr="02191C6D" w:rsidDel="006B1DF6">
          <w:rPr>
            <w:rFonts w:eastAsia="Arial"/>
          </w:rPr>
          <w:delText>t</w:delText>
        </w:r>
      </w:del>
      <w:r w:rsidRPr="02191C6D" w:rsidR="006B1DF6">
        <w:rPr>
          <w:rFonts w:eastAsia="Arial"/>
        </w:rPr>
        <w:t xml:space="preserve"> difficult to ask additional questions. For example: did a </w:t>
      </w:r>
      <w:proofErr w:type="gramStart"/>
      <w:r w:rsidRPr="02191C6D" w:rsidR="006B1DF6">
        <w:rPr>
          <w:rFonts w:eastAsia="Arial"/>
        </w:rPr>
        <w:t>recent measles diagnosis prompt caretakers</w:t>
      </w:r>
      <w:proofErr w:type="gramEnd"/>
      <w:r w:rsidRPr="02191C6D" w:rsidR="006B1DF6">
        <w:rPr>
          <w:rFonts w:eastAsia="Arial"/>
        </w:rPr>
        <w:t xml:space="preserve"> to vaccinate the child when the MSF opportunity arose? One response in the survey data stated the parent or caretaker didn’t think the child needed to be vaccinated if they weren’t already sick. </w:t>
      </w:r>
      <w:commentRangeEnd w:id="1262355153"/>
      <w:r>
        <w:rPr>
          <w:rStyle w:val="CommentReference"/>
        </w:rPr>
        <w:commentReference w:id="1262355153"/>
      </w:r>
    </w:p>
    <w:p w:rsidR="00D40C80" w:rsidP="00D40C80" w:rsidRDefault="00D40C80" w14:paraId="20EA1A78" w14:textId="77777777">
      <w:pPr>
        <w:rPr>
          <w:sz w:val="22"/>
          <w:szCs w:val="22"/>
        </w:rPr>
      </w:pPr>
    </w:p>
    <w:p w:rsidRPr="006B1DF6" w:rsidR="00354CF4" w:rsidP="00241913" w:rsidRDefault="00E04BBD" w14:paraId="42BED1EF" w14:textId="1B29DB28">
      <w:r w:rsidR="00E04BBD">
        <w:rPr/>
        <w:t xml:space="preserve">The MSF vaccination campaign played a vital role in providing </w:t>
      </w:r>
      <w:proofErr w:type="spellStart"/>
      <w:r w:rsidR="00E04BBD">
        <w:rPr/>
        <w:t>Béboto</w:t>
      </w:r>
      <w:proofErr w:type="spellEnd"/>
      <w:r w:rsidR="00E04BBD">
        <w:rPr/>
        <w:t xml:space="preserve"> district with sufficient </w:t>
      </w:r>
      <w:r w:rsidR="00C902E1">
        <w:rPr/>
        <w:t>coverage</w:t>
      </w:r>
      <w:r w:rsidR="00E04BBD">
        <w:rPr/>
        <w:t xml:space="preserve"> to protect children aged 6 mont</w:t>
      </w:r>
      <w:r w:rsidR="00354CF4">
        <w:rPr/>
        <w:t xml:space="preserve">hs to 9 years from </w:t>
      </w:r>
      <w:r w:rsidR="006B1DF6">
        <w:rPr/>
        <w:t>measles</w:t>
      </w:r>
      <w:r w:rsidR="00354CF4">
        <w:rPr/>
        <w:t xml:space="preserve"> for the time being</w:t>
      </w:r>
      <w:r w:rsidR="00E04BBD">
        <w:rPr/>
        <w:t xml:space="preserve">. </w:t>
      </w:r>
      <w:r w:rsidR="00C902E1">
        <w:rPr/>
        <w:t xml:space="preserve">Without it, coverage would not have been close to the 95% required to achieve herd immunity, and the population would have remained at risk. </w:t>
      </w:r>
      <w:r w:rsidR="00354CF4">
        <w:rPr/>
        <w:t xml:space="preserve">However, the lack of knowledge about routine vaccination (and potential unavailability of routine vaccination opportunities) as well as few </w:t>
      </w:r>
      <w:r w:rsidR="000B6000">
        <w:rPr/>
        <w:t>or irregular supplementary immunisation activities</w:t>
      </w:r>
      <w:r w:rsidR="00241913">
        <w:rPr/>
        <w:t>, mean that as the population continues to grow</w:t>
      </w:r>
      <w:r w:rsidR="00F839D7">
        <w:rPr/>
        <w:t xml:space="preserve"> in </w:t>
      </w:r>
      <w:proofErr w:type="spellStart"/>
      <w:r w:rsidR="00F839D7">
        <w:rPr/>
        <w:t>Béboto</w:t>
      </w:r>
      <w:proofErr w:type="spellEnd"/>
      <w:r w:rsidR="00241913">
        <w:rPr/>
        <w:t>, the next generation of child</w:t>
      </w:r>
      <w:r w:rsidR="006B1DF6">
        <w:rPr/>
        <w:t xml:space="preserve">ren will once again be at risk in the near future. </w:t>
      </w:r>
      <w:commentRangeStart w:id="1431746438"/>
      <w:commentRangeEnd w:id="1431746438"/>
      <w:r>
        <w:rPr>
          <w:rStyle w:val="CommentReference"/>
        </w:rPr>
        <w:commentReference w:id="1431746438"/>
      </w:r>
      <w:commentRangeStart w:id="1868977015"/>
      <w:commentRangeEnd w:id="1868977015"/>
      <w:r>
        <w:rPr>
          <w:rStyle w:val="CommentReference"/>
        </w:rPr>
        <w:commentReference w:id="1868977015"/>
      </w:r>
    </w:p>
    <w:p w:rsidR="001C3564" w:rsidP="00D40C80" w:rsidRDefault="001C3564" w14:paraId="080ACFD3" w14:textId="77777777">
      <w:pPr>
        <w:rPr>
          <w:sz w:val="22"/>
          <w:szCs w:val="22"/>
        </w:rPr>
      </w:pPr>
    </w:p>
    <w:p w:rsidRPr="003E6699" w:rsidR="001C3564" w:rsidP="001C3564" w:rsidRDefault="001C3564" w14:paraId="4C1FA3B8" w14:textId="77777777">
      <w:pPr>
        <w:pStyle w:val="Heading3"/>
      </w:pPr>
      <w:r w:rsidRPr="003E6699">
        <w:t>limitations</w:t>
      </w:r>
    </w:p>
    <w:p w:rsidRPr="00BB5CBF" w:rsidR="001C3564" w:rsidP="001C3564" w:rsidRDefault="001C3564" w14:paraId="74D8A075" w14:textId="77777777">
      <w:pPr>
        <w:rPr>
          <w:rFonts w:cs="Arial"/>
        </w:rPr>
      </w:pPr>
    </w:p>
    <w:p w:rsidR="001C3564" w:rsidP="001C3564" w:rsidRDefault="001C3564" w14:paraId="35AF9698" w14:textId="387CC83D">
      <w:pPr>
        <w:numPr>
          <w:ilvl w:val="0"/>
          <w:numId w:val="6"/>
        </w:numPr>
        <w:rPr>
          <w:rFonts w:cs="Arial"/>
        </w:rPr>
      </w:pPr>
      <w:r>
        <w:rPr>
          <w:rFonts w:cs="Arial"/>
        </w:rPr>
        <w:t>Routine</w:t>
      </w:r>
      <w:r w:rsidR="00CE5AED">
        <w:rPr>
          <w:rFonts w:cs="Arial"/>
        </w:rPr>
        <w:t xml:space="preserve"> vaccination</w:t>
      </w:r>
      <w:r w:rsidR="007E3800">
        <w:rPr>
          <w:rFonts w:cs="Arial"/>
        </w:rPr>
        <w:t>: recall b</w:t>
      </w:r>
      <w:r>
        <w:rPr>
          <w:rFonts w:cs="Arial"/>
        </w:rPr>
        <w:t>i</w:t>
      </w:r>
      <w:r w:rsidR="007E3800">
        <w:rPr>
          <w:rFonts w:cs="Arial"/>
        </w:rPr>
        <w:t>a</w:t>
      </w:r>
      <w:r>
        <w:rPr>
          <w:rFonts w:cs="Arial"/>
        </w:rPr>
        <w:t>s</w:t>
      </w:r>
    </w:p>
    <w:p w:rsidR="001C3564" w:rsidP="001C3564" w:rsidRDefault="001C3564" w14:paraId="2C311552" w14:textId="77777777">
      <w:pPr>
        <w:numPr>
          <w:ilvl w:val="0"/>
          <w:numId w:val="6"/>
        </w:numPr>
        <w:rPr>
          <w:rFonts w:cs="Arial"/>
        </w:rPr>
      </w:pPr>
      <w:r>
        <w:rPr>
          <w:rFonts w:cs="Arial"/>
        </w:rPr>
        <w:t>SIA: recall bias, confusing with other opportunities</w:t>
      </w:r>
    </w:p>
    <w:p w:rsidRPr="00BD579D" w:rsidR="00BD579D" w:rsidP="00C9722F" w:rsidRDefault="001C3564" w14:paraId="3A85B9CF" w14:textId="77777777">
      <w:pPr>
        <w:numPr>
          <w:ilvl w:val="0"/>
          <w:numId w:val="6"/>
        </w:numPr>
        <w:rPr>
          <w:sz w:val="22"/>
          <w:szCs w:val="22"/>
        </w:rPr>
      </w:pPr>
      <w:r w:rsidRPr="00BD579D">
        <w:rPr>
          <w:rFonts w:cs="Arial"/>
        </w:rPr>
        <w:t xml:space="preserve">Immunity: confusing with other illness. </w:t>
      </w:r>
    </w:p>
    <w:p w:rsidR="00CE5AED" w:rsidP="00C9722F" w:rsidRDefault="000725EE" w14:paraId="22DE9826" w14:textId="1EE0AFD0">
      <w:pPr>
        <w:numPr>
          <w:ilvl w:val="0"/>
          <w:numId w:val="6"/>
        </w:numPr>
        <w:rPr>
          <w:sz w:val="22"/>
          <w:szCs w:val="22"/>
        </w:rPr>
      </w:pPr>
      <w:r>
        <w:rPr>
          <w:sz w:val="22"/>
          <w:szCs w:val="22"/>
        </w:rPr>
        <w:t>Design effect:</w:t>
      </w:r>
    </w:p>
    <w:p w:rsidR="001C3564" w:rsidP="00CE5AED" w:rsidRDefault="001C3564" w14:paraId="3402D49C" w14:textId="142679CB">
      <w:pPr>
        <w:numPr>
          <w:ilvl w:val="1"/>
          <w:numId w:val="6"/>
        </w:numPr>
        <w:rPr>
          <w:sz w:val="22"/>
          <w:szCs w:val="22"/>
        </w:rPr>
      </w:pPr>
      <w:r w:rsidRPr="02191C6D" w:rsidR="001C3564">
        <w:rPr>
          <w:sz w:val="22"/>
          <w:szCs w:val="22"/>
        </w:rPr>
        <w:t>We noticed that the design effect</w:t>
      </w:r>
      <w:r w:rsidRPr="02191C6D" w:rsidR="002D59B3">
        <w:rPr>
          <w:sz w:val="22"/>
          <w:szCs w:val="22"/>
        </w:rPr>
        <w:t>s</w:t>
      </w:r>
      <w:r w:rsidRPr="02191C6D" w:rsidR="001C3564">
        <w:rPr>
          <w:sz w:val="22"/>
          <w:szCs w:val="22"/>
        </w:rPr>
        <w:t xml:space="preserve"> for coverage of routine vaccination and supplementary immunisation activities </w:t>
      </w:r>
      <w:r w:rsidRPr="02191C6D" w:rsidR="002D59B3">
        <w:rPr>
          <w:sz w:val="22"/>
          <w:szCs w:val="22"/>
        </w:rPr>
        <w:t>were</w:t>
      </w:r>
      <w:r w:rsidRPr="02191C6D" w:rsidR="001C3564">
        <w:rPr>
          <w:sz w:val="22"/>
          <w:szCs w:val="22"/>
        </w:rPr>
        <w:t xml:space="preserve"> quite high (11.1 and 9.3 respectively). </w:t>
      </w:r>
      <w:r w:rsidRPr="02191C6D" w:rsidR="001C3564">
        <w:rPr>
          <w:sz w:val="22"/>
          <w:szCs w:val="22"/>
          <w:highlight w:val="yellow"/>
        </w:rPr>
        <w:t>We suspect the reason for this is….</w:t>
      </w:r>
      <w:commentRangeStart w:id="1833292395"/>
      <w:commentRangeEnd w:id="1833292395"/>
      <w:r>
        <w:rPr>
          <w:rStyle w:val="CommentReference"/>
        </w:rPr>
        <w:commentReference w:id="1833292395"/>
      </w:r>
      <w:commentRangeStart w:id="1746433844"/>
      <w:commentRangeEnd w:id="1746433844"/>
      <w:r>
        <w:rPr>
          <w:rStyle w:val="CommentReference"/>
        </w:rPr>
        <w:commentReference w:id="1746433844"/>
      </w:r>
      <w:commentRangeStart w:id="1763276871"/>
      <w:commentRangeEnd w:id="1763276871"/>
      <w:r>
        <w:rPr>
          <w:rStyle w:val="CommentReference"/>
        </w:rPr>
        <w:commentReference w:id="1763276871"/>
      </w:r>
    </w:p>
    <w:p w:rsidR="00900826" w:rsidP="00900826" w:rsidRDefault="00900826" w14:paraId="4BFE45E5" w14:textId="2F3D12B3">
      <w:pPr>
        <w:numPr>
          <w:ilvl w:val="0"/>
          <w:numId w:val="6"/>
        </w:numPr>
        <w:rPr>
          <w:sz w:val="22"/>
          <w:szCs w:val="22"/>
        </w:rPr>
      </w:pPr>
      <w:r>
        <w:rPr>
          <w:sz w:val="22"/>
          <w:szCs w:val="22"/>
        </w:rPr>
        <w:t>Discrepancies between paper forms of households visited and electronic data collec</w:t>
      </w:r>
      <w:r w:rsidR="00D61389">
        <w:rPr>
          <w:sz w:val="22"/>
          <w:szCs w:val="22"/>
        </w:rPr>
        <w:t xml:space="preserve">tion: </w:t>
      </w:r>
      <w:r w:rsidR="00E31112">
        <w:rPr>
          <w:sz w:val="22"/>
          <w:szCs w:val="22"/>
        </w:rPr>
        <w:t>Increased training focusing</w:t>
      </w:r>
      <w:r>
        <w:rPr>
          <w:sz w:val="22"/>
          <w:szCs w:val="22"/>
        </w:rPr>
        <w:t xml:space="preserve"> on entering data of empty households. </w:t>
      </w:r>
    </w:p>
    <w:p w:rsidR="005D4A75" w:rsidP="005D4A75" w:rsidRDefault="005D4A75" w14:paraId="37C2D57A" w14:textId="77777777">
      <w:pPr>
        <w:rPr>
          <w:sz w:val="22"/>
          <w:szCs w:val="22"/>
        </w:rPr>
      </w:pPr>
    </w:p>
    <w:p w:rsidR="001C3564" w:rsidP="001C3564" w:rsidRDefault="001C3564" w14:paraId="6BA334D8" w14:textId="77777777">
      <w:pPr>
        <w:rPr>
          <w:rFonts w:cs="Arial"/>
        </w:rPr>
      </w:pPr>
    </w:p>
    <w:p w:rsidR="001C3564" w:rsidP="00D40C80" w:rsidRDefault="001C3564" w14:paraId="21D38EF2" w14:textId="77777777">
      <w:pPr>
        <w:rPr>
          <w:sz w:val="22"/>
          <w:szCs w:val="22"/>
        </w:rPr>
      </w:pPr>
    </w:p>
    <w:p w:rsidR="00C05E56" w:rsidRDefault="00C05E56" w14:paraId="5C7B68CD" w14:textId="77777777"/>
    <w:sectPr w:rsidR="00C05E56" w:rsidSect="00E04BBD">
      <w:footerReference w:type="default" r:id="rId20"/>
      <w:pgSz w:w="11906" w:h="16838" w:orient="portrait" w:code="9"/>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MOU" w:author="Julia Sohn" w:date="2020-04-30T20:17:00Z" w:id="1">
    <w:p w:rsidR="00C77C48" w:rsidRDefault="00C77C48" w14:paraId="44561F6B" w14:textId="7FDE9FFB">
      <w:pPr>
        <w:pStyle w:val="CommentText"/>
      </w:pPr>
      <w:r>
        <w:rPr>
          <w:rStyle w:val="CommentReference"/>
        </w:rPr>
        <w:annotationRef/>
      </w:r>
      <w:r>
        <w:t>Shall I now rephrase this portion to reflect what’</w:t>
      </w:r>
      <w:r w:rsidR="002D6C9B">
        <w:t>s outlined in the table below? Hh interviewed visit 1</w:t>
      </w:r>
      <w:r w:rsidR="00387DF2">
        <w:t>, visit 2</w:t>
      </w:r>
      <w:r w:rsidR="002D6C9B">
        <w:t xml:space="preserve"> etc?</w:t>
      </w:r>
    </w:p>
  </w:comment>
  <w:comment w:initials="MOU" w:author="Julia Sohn" w:date="2020-04-30T19:44:00Z" w:id="2">
    <w:p w:rsidR="006B7EAB" w:rsidRDefault="006B7EAB" w14:paraId="47024151" w14:textId="1C4E170A">
      <w:pPr>
        <w:pStyle w:val="CommentText"/>
      </w:pPr>
      <w:r>
        <w:rPr>
          <w:rStyle w:val="CommentReference"/>
        </w:rPr>
        <w:annotationRef/>
      </w:r>
      <w:r>
        <w:t xml:space="preserve">Should this be calculated before excluding that one ferrick that they replaced with another ferrick? </w:t>
      </w:r>
      <w:r w:rsidR="0039289D">
        <w:t xml:space="preserve">These calculations are AFTER excluding it. </w:t>
      </w:r>
      <w:r>
        <w:t xml:space="preserve"> </w:t>
      </w:r>
    </w:p>
  </w:comment>
  <w:comment w:initials="PK" w:author="Patrick Keating" w:date="2020-04-29T16:59:00Z" w:id="3">
    <w:p w:rsidR="00E04BBD" w:rsidRDefault="00E04BBD" w14:paraId="6FA53978" w14:textId="0B8B9DE4">
      <w:pPr>
        <w:pStyle w:val="CommentText"/>
      </w:pPr>
      <w:r>
        <w:t>Very different from the Kimbi report. Were you able to examine the paper versions and did they match?</w:t>
      </w:r>
      <w:r>
        <w:rPr>
          <w:rStyle w:val="CommentReference"/>
        </w:rPr>
        <w:annotationRef/>
      </w:r>
      <w:r>
        <w:rPr>
          <w:rStyle w:val="CommentReference"/>
        </w:rPr>
        <w:annotationRef/>
      </w:r>
    </w:p>
  </w:comment>
  <w:comment w:initials="MOU" w:author="Julia Sohn" w:date="2020-04-29T14:11:00Z" w:id="4">
    <w:p w:rsidR="00E04BBD" w:rsidRDefault="00E04BBD" w14:paraId="07CEA195" w14:textId="3C0F2CFA">
      <w:pPr>
        <w:pStyle w:val="CommentText"/>
      </w:pPr>
      <w:r>
        <w:rPr>
          <w:rStyle w:val="CommentReference"/>
        </w:rPr>
        <w:annotationRef/>
      </w:r>
      <w:r>
        <w:t xml:space="preserve">I actually got all this from the paper forms in the end. Went through them all and made a new spreadsheet. In the kobo data, despite us flagging it for the surveyors every morning, it really seemed like they weren’t entering the first visit into the tablet if the place was empty/no one to consent. Numbers are much lower when you only look at the kobo data. So good that we kept both data gathering methods! </w:t>
      </w:r>
    </w:p>
  </w:comment>
  <w:comment w:initials="MOU" w:author="Julia Sohn" w:date="2020-04-30T20:38:00Z" w:id="5">
    <w:p w:rsidR="008E5F24" w:rsidRDefault="008E5F24" w14:paraId="1E97ED17" w14:textId="7CB1C8F2">
      <w:pPr>
        <w:pStyle w:val="CommentText"/>
      </w:pPr>
      <w:r>
        <w:rPr>
          <w:rStyle w:val="CommentReference"/>
        </w:rPr>
        <w:annotationRef/>
      </w:r>
      <w:r>
        <w:t>Should this (and possibly paragraph above) be moved to limitations, with some sort of succinct summary? Results shouldn’t really have explanations…</w:t>
      </w:r>
    </w:p>
  </w:comment>
  <w:comment w:initials="MOU" w:author="Julia Sohn" w:date="2020-04-30T19:56:00Z" w:id="6">
    <w:p w:rsidR="00C35B4F" w:rsidP="00C35B4F" w:rsidRDefault="00C35B4F" w14:paraId="2130F11E" w14:textId="77777777">
      <w:pPr>
        <w:pStyle w:val="CommentText"/>
      </w:pPr>
      <w:r>
        <w:rPr>
          <w:rStyle w:val="CommentReference"/>
        </w:rPr>
        <w:annotationRef/>
      </w:r>
      <w:r>
        <w:t xml:space="preserve">Ok the problem here is that the table doesn’t add up. </w:t>
      </w:r>
    </w:p>
    <w:p w:rsidR="00C35B4F" w:rsidP="00C35B4F" w:rsidRDefault="00C35B4F" w14:paraId="6D9ED95F" w14:textId="4B5482CE">
      <w:pPr>
        <w:pStyle w:val="CommentText"/>
      </w:pPr>
      <w:r>
        <w:t>If you add up households interviewed + households not possible to interview + no eligible children + no consent = 424. My thoughts on t</w:t>
      </w:r>
      <w:r w:rsidR="002D6C9B">
        <w:t>he reason are outlined above</w:t>
      </w:r>
    </w:p>
  </w:comment>
  <w:comment w:initials="MOU" w:author="Julia Sohn" w:date="2020-04-30T20:27:00Z" w:id="7">
    <w:p w:rsidR="00C35B4F" w:rsidP="00C35B4F" w:rsidRDefault="00C35B4F" w14:paraId="11493693" w14:textId="77777777">
      <w:pPr>
        <w:pStyle w:val="CommentText"/>
      </w:pPr>
      <w:r>
        <w:rPr>
          <w:rStyle w:val="CommentReference"/>
        </w:rPr>
        <w:annotationRef/>
      </w:r>
      <w:r w:rsidRPr="009548B1">
        <w:rPr>
          <w:b/>
        </w:rPr>
        <w:t>Patrick commented</w:t>
      </w:r>
      <w:r>
        <w:t>: Worth adding Households interviewed 1st visit and households interviewed 2nd visit and they would add up to the total of households interviewed?</w:t>
      </w:r>
      <w:r>
        <w:rPr>
          <w:rStyle w:val="CommentReference"/>
        </w:rPr>
        <w:annotationRef/>
      </w:r>
    </w:p>
    <w:p w:rsidR="00C35B4F" w:rsidP="00C35B4F" w:rsidRDefault="00C35B4F" w14:paraId="15BC85E7" w14:textId="40BF658B">
      <w:pPr>
        <w:pStyle w:val="CommentText"/>
      </w:pPr>
      <w:r>
        <w:t>Afterwards comes all the reasons why households were excluded and if you add those to the ones interviewed, that should give you the households visited?</w:t>
      </w:r>
      <w:r>
        <w:rPr>
          <w:rStyle w:val="CommentReference"/>
        </w:rPr>
        <w:annotationRef/>
      </w:r>
    </w:p>
  </w:comment>
  <w:comment w:initials="MOU" w:author="Julia Sohn" w:date="2020-04-30T20:27:00Z" w:id="8">
    <w:p w:rsidR="00C35B4F" w:rsidRDefault="00C35B4F" w14:paraId="122DB244" w14:textId="1E97CA37">
      <w:pPr>
        <w:pStyle w:val="CommentText"/>
      </w:pPr>
      <w:r>
        <w:rPr>
          <w:rStyle w:val="CommentReference"/>
        </w:rPr>
        <w:annotationRef/>
      </w:r>
      <w:r>
        <w:rPr>
          <w:rStyle w:val="CommentReference"/>
        </w:rPr>
        <w:annotationRef/>
      </w:r>
      <w:r>
        <w:t xml:space="preserve">Adding your comments back because I just replaced the whole table so they would have gotten deleted. </w:t>
      </w:r>
    </w:p>
  </w:comment>
  <w:comment w:initials="MOU" w:author="Julia Sohn" w:date="2020-04-30T10:29:00Z" w:id="12">
    <w:p w:rsidR="00E04BBD" w:rsidRDefault="00E04BBD" w14:paraId="471EC193" w14:textId="1F514992">
      <w:pPr>
        <w:pStyle w:val="CommentText"/>
      </w:pPr>
      <w:r>
        <w:rPr>
          <w:rStyle w:val="CommentReference"/>
        </w:rPr>
        <w:annotationRef/>
      </w:r>
      <w:r>
        <w:t xml:space="preserve">Wait – the CIs are because we’re generalizing this out to the larger population right? So should my phrasing here: “of the 985 children, 95% were vaccinated (CIs 93-97)” be modified? Because those numbers are not just about the 985 children – they’re weighted in order to represent the entire population… Or am I overthinking this? </w:t>
      </w:r>
    </w:p>
  </w:comment>
  <w:comment w:initials="PK" w:author="Patrick Keating" w:date="2020-04-29T17:07:00Z" w:id="24">
    <w:p w:rsidR="00E04BBD" w:rsidRDefault="00E04BBD" w14:paraId="316B26E9" w14:textId="55ABA47F">
      <w:pPr>
        <w:pStyle w:val="CommentText"/>
      </w:pPr>
      <w:r>
        <w:t>We need to better understand why this is SO massive</w:t>
      </w:r>
      <w:r>
        <w:rPr>
          <w:rStyle w:val="CommentReference"/>
        </w:rPr>
        <w:annotationRef/>
      </w:r>
      <w:r>
        <w:rPr>
          <w:rStyle w:val="CommentReference"/>
        </w:rPr>
        <w:annotationRef/>
      </w:r>
    </w:p>
  </w:comment>
  <w:comment w:initials="MOU" w:author="Julia Sohn" w:date="2020-04-30T10:37:00Z" w:id="48">
    <w:p w:rsidR="00E04BBD" w:rsidRDefault="00E04BBD" w14:paraId="67100662" w14:textId="4731BC4C">
      <w:pPr>
        <w:pStyle w:val="CommentText"/>
      </w:pPr>
      <w:r>
        <w:rPr>
          <w:rStyle w:val="CommentReference"/>
        </w:rPr>
        <w:annotationRef/>
      </w:r>
      <w:r>
        <w:t>Would this be better as a table?</w:t>
      </w:r>
    </w:p>
  </w:comment>
  <w:comment w:initials="PK" w:author="Patrick Keating" w:date="2020-04-29T17:08:00Z" w:id="49">
    <w:p w:rsidR="00E04BBD" w:rsidRDefault="00E04BBD" w14:paraId="54730DCD" w14:textId="1EF16744">
      <w:pPr>
        <w:pStyle w:val="CommentText"/>
      </w:pPr>
      <w:r>
        <w:t>As above for design effect</w:t>
      </w:r>
      <w:r>
        <w:rPr>
          <w:rStyle w:val="CommentReference"/>
        </w:rPr>
        <w:annotationRef/>
      </w:r>
      <w:r>
        <w:rPr>
          <w:rStyle w:val="CommentReference"/>
        </w:rPr>
        <w:annotationRef/>
      </w:r>
    </w:p>
  </w:comment>
  <w:comment w:initials="MOU" w:author="Julia Sohn" w:date="2020-04-29T18:22:00Z" w:id="71">
    <w:p w:rsidR="00E04BBD" w:rsidRDefault="00E04BBD" w14:paraId="6AC91A37" w14:textId="542977EB">
      <w:pPr>
        <w:pStyle w:val="CommentText"/>
      </w:pPr>
      <w:r>
        <w:rPr>
          <w:rStyle w:val="CommentReference"/>
        </w:rPr>
        <w:annotationRef/>
      </w:r>
      <w:r>
        <w:t>Will these be better as tables?</w:t>
      </w:r>
    </w:p>
  </w:comment>
  <w:comment w:initials="MOU" w:author="Julia Sohn" w:date="2020-04-29T18:24:00Z" w:id="72">
    <w:p w:rsidR="00E04BBD" w:rsidRDefault="00E04BBD" w14:paraId="1C90D638" w14:textId="30067C0D">
      <w:pPr>
        <w:pStyle w:val="CommentText"/>
      </w:pPr>
      <w:r>
        <w:rPr>
          <w:rStyle w:val="CommentReference"/>
        </w:rPr>
        <w:annotationRef/>
      </w:r>
      <w:r>
        <w:t xml:space="preserve">Will try to make this stacked like Kimbi’s report to show overall vaccination and within that the number who had a card. Will just leave this until later for now as I haven’t done it before and may/may not take me time. </w:t>
      </w:r>
    </w:p>
    <w:p w:rsidR="00E04BBD" w:rsidRDefault="00E04BBD" w14:paraId="46D85B2F" w14:textId="77777777">
      <w:pPr>
        <w:pStyle w:val="CommentText"/>
      </w:pPr>
    </w:p>
    <w:p w:rsidR="00E04BBD" w:rsidRDefault="00E04BBD" w14:paraId="752EE753" w14:textId="150C1488">
      <w:pPr>
        <w:pStyle w:val="CommentText"/>
      </w:pPr>
      <w:r>
        <w:t xml:space="preserve">Will also get a legend for just the orange line (which is the 95% herd immunity line) but will do it later. </w:t>
      </w:r>
    </w:p>
  </w:comment>
  <w:comment w:initials="PK" w:author="Patrick Keating" w:date="2020-04-29T17:23:00Z" w:id="73">
    <w:p w:rsidR="00E04BBD" w:rsidRDefault="00E04BBD" w14:paraId="28F5E13E" w14:textId="4E6DE687">
      <w:pPr>
        <w:pStyle w:val="CommentText"/>
      </w:pPr>
      <w:r>
        <w:t>when we leave it as not required :)</w:t>
      </w:r>
      <w:r>
        <w:rPr>
          <w:rStyle w:val="CommentReference"/>
        </w:rPr>
        <w:annotationRef/>
      </w:r>
      <w:r>
        <w:rPr>
          <w:rStyle w:val="CommentReference"/>
        </w:rPr>
        <w:annotationRef/>
      </w:r>
    </w:p>
  </w:comment>
  <w:comment w:initials="MOU" w:author="Julia Sohn" w:date="2020-04-30T11:02:00Z" w:id="74">
    <w:p w:rsidR="00E04BBD" w:rsidRDefault="00E04BBD" w14:paraId="140A63C4" w14:textId="743ED29D">
      <w:pPr>
        <w:pStyle w:val="CommentText"/>
      </w:pPr>
      <w:r>
        <w:rPr>
          <w:rStyle w:val="CommentReference"/>
        </w:rPr>
        <w:annotationRef/>
      </w:r>
      <w:r>
        <w:t xml:space="preserve">I knooow. But if we forced it we’d get guesses. Pros and cons either way I guess </w:t>
      </w:r>
      <w:r>
        <w:rPr>
          <w:rFonts w:ascii="Wingdings" w:hAnsi="Wingdings" w:eastAsia="Wingdings" w:cs="Wingdings"/>
        </w:rPr>
        <w:t>J</w:t>
      </w:r>
      <w:r>
        <w:t xml:space="preserve"> </w:t>
      </w:r>
    </w:p>
  </w:comment>
  <w:comment w:initials="MOU" w:author="Julia Sohn" w:date="2020-04-30T17:02:00Z" w:id="79">
    <w:p w:rsidR="00EA3C13" w:rsidRDefault="00EA3C13" w14:paraId="7C0B3136" w14:textId="1F360903">
      <w:pPr>
        <w:pStyle w:val="CommentText"/>
      </w:pPr>
      <w:r>
        <w:rPr>
          <w:rStyle w:val="CommentReference"/>
        </w:rPr>
        <w:annotationRef/>
      </w:r>
      <w:r>
        <w:t>Checking with Winston about this</w:t>
      </w:r>
    </w:p>
  </w:comment>
  <w:comment w:initials="MOU" w:author="Julia Sohn" w:date="2020-04-30T17:09:00Z" w:id="80">
    <w:p w:rsidR="000B6000" w:rsidRDefault="000B6000" w14:paraId="5A13FF05" w14:textId="13722767">
      <w:pPr>
        <w:pStyle w:val="CommentText"/>
      </w:pPr>
      <w:r>
        <w:rPr>
          <w:rStyle w:val="CommentReference"/>
        </w:rPr>
        <w:annotationRef/>
      </w:r>
      <w:r>
        <w:t xml:space="preserve">I’m aware that this isn’t only an internal document – not sure how critical we’re able to be? I tried to keep this pretty objective </w:t>
      </w:r>
    </w:p>
  </w:comment>
  <w:comment w:initials="MOU" w:author="Julia Sohn" w:date="2020-04-30T15:20:00Z" w:id="81">
    <w:p w:rsidR="00E04BBD" w:rsidP="00D40C80" w:rsidRDefault="00E04BBD" w14:paraId="1879E6D5" w14:textId="77777777">
      <w:pPr>
        <w:pStyle w:val="CommentText"/>
      </w:pPr>
      <w:r>
        <w:rPr>
          <w:rStyle w:val="CommentReference"/>
        </w:rPr>
        <w:annotationRef/>
      </w:r>
      <w:r>
        <w:t xml:space="preserve">I was looking for this documentation in our emails, but I think it might’ve been in our whatsapp convo on my work phone. I think I wrote you a message after talking with Winston about this. We needed previous vaccination dates to add to the calendar and maybe as a reminder to Kobo. If you have that message, can you forward it to me? Winston provided a few details explaining how he figured those dates out…it’s confusing in Chad because there’s the national campaign where we assume Beboto was included but we aren’t positive. Then there’s a different source Winston used to figure out the other dates I mention here. </w:t>
      </w:r>
    </w:p>
  </w:comment>
  <w:comment w:initials="PK" w:author="Patrick Keating" w:date="2020-05-01T08:44:08" w:id="1320971958">
    <w:p w:rsidR="5028AA3D" w:rsidRDefault="5028AA3D" w14:paraId="685A0D87" w14:textId="33B1597D">
      <w:pPr>
        <w:pStyle w:val="CommentText"/>
      </w:pPr>
      <w:r w:rsidR="5028AA3D">
        <w:rPr/>
        <w:t xml:space="preserve">Not sure we need all this detail - could simplify. "Our sample size required 31 clusters but we increased this to 33 to account for any problems accessing clusters. We ultimately excluded one of the 33 clusters as the selected cluster was a nomadic village and the village had moved on when the team arrived" </w:t>
      </w:r>
      <w:r>
        <w:rPr>
          <w:rStyle w:val="CommentReference"/>
        </w:rPr>
        <w:annotationRef/>
      </w:r>
      <w:r>
        <w:rPr>
          <w:rStyle w:val="CommentReference"/>
        </w:rPr>
        <w:annotationRef/>
      </w:r>
    </w:p>
  </w:comment>
  <w:comment w:initials="PK" w:author="Patrick Keating" w:date="2020-05-01T08:44:23" w:id="767172741">
    <w:p w:rsidR="02191C6D" w:rsidRDefault="02191C6D" w14:paraId="68180B3D" w14:textId="0CCD5580">
      <w:pPr>
        <w:pStyle w:val="CommentText"/>
      </w:pPr>
      <w:r w:rsidR="02191C6D">
        <w:rPr/>
        <w:t>I'm a bit on the fence on this, as I know they did try to replace it.</w:t>
      </w:r>
      <w:r>
        <w:rPr>
          <w:rStyle w:val="CommentReference"/>
        </w:rPr>
        <w:annotationRef/>
      </w:r>
    </w:p>
  </w:comment>
  <w:comment w:initials="PK" w:author="Patrick Keating" w:date="2020-05-01T08:45:04" w:id="531069444">
    <w:p w:rsidR="02191C6D" w:rsidRDefault="02191C6D" w14:paraId="65A313C0" w14:textId="38E8FD8F">
      <w:pPr>
        <w:pStyle w:val="CommentText"/>
      </w:pPr>
      <w:r w:rsidR="02191C6D">
        <w:rPr/>
        <w:t>Did they mention this in the Kimbi report? Don't know if standard to specify how weights were calculated</w:t>
      </w:r>
      <w:r>
        <w:rPr>
          <w:rStyle w:val="CommentReference"/>
        </w:rPr>
        <w:annotationRef/>
      </w:r>
    </w:p>
  </w:comment>
  <w:comment w:initials="PK" w:author="Patrick Keating" w:date="2020-05-01T08:45:30" w:id="1331965673">
    <w:p w:rsidR="02191C6D" w:rsidRDefault="02191C6D" w14:paraId="3ADFF628" w14:textId="03169CC0">
      <w:pPr>
        <w:pStyle w:val="CommentText"/>
      </w:pPr>
      <w:r w:rsidR="02191C6D">
        <w:rPr/>
        <w:t>Would specify here the use of the R4epis VCS template - it's also an opportunity to document its use :)</w:t>
      </w:r>
      <w:r>
        <w:rPr>
          <w:rStyle w:val="CommentReference"/>
        </w:rPr>
        <w:annotationRef/>
      </w:r>
    </w:p>
  </w:comment>
  <w:comment w:initials="PK" w:author="Patrick Keating" w:date="2020-05-01T08:46:29" w:id="849911263">
    <w:p w:rsidR="02191C6D" w:rsidRDefault="02191C6D" w14:paraId="1E9FCEDC" w14:textId="32D569DB">
      <w:pPr>
        <w:pStyle w:val="CommentText"/>
      </w:pPr>
      <w:r w:rsidR="02191C6D">
        <w:rPr/>
        <w:t>Overall vaccination also? Good to be sure all the calculations that you are going to do are mentioned here</w:t>
      </w:r>
      <w:r>
        <w:rPr>
          <w:rStyle w:val="CommentReference"/>
        </w:rPr>
        <w:annotationRef/>
      </w:r>
    </w:p>
  </w:comment>
  <w:comment w:initials="PK" w:author="Patrick Keating" w:date="2020-05-01T08:50:56" w:id="1906655449">
    <w:p w:rsidR="02191C6D" w:rsidRDefault="02191C6D" w14:paraId="115484C1" w14:textId="386D21CD">
      <w:pPr>
        <w:pStyle w:val="CommentText"/>
      </w:pPr>
      <w:r w:rsidR="02191C6D">
        <w:rPr/>
        <w:t>So great to follow the structure of the Kimbi report when writing the methods up and basically will be copy/paste from your protocol.</w:t>
      </w:r>
      <w:r>
        <w:rPr>
          <w:rStyle w:val="CommentReference"/>
        </w:rPr>
        <w:annotationRef/>
      </w:r>
    </w:p>
    <w:p w:rsidR="02191C6D" w:rsidRDefault="02191C6D" w14:paraId="2A05A878" w14:textId="23D94CDF">
      <w:pPr>
        <w:pStyle w:val="CommentText"/>
      </w:pPr>
    </w:p>
    <w:p w:rsidR="02191C6D" w:rsidRDefault="02191C6D" w14:paraId="74DC399F" w14:textId="5E00948B">
      <w:pPr>
        <w:pStyle w:val="CommentText"/>
      </w:pPr>
      <w:r w:rsidR="02191C6D">
        <w:rPr/>
        <w:t>Can't believe they had to use paper and epidata for their survey..oof</w:t>
      </w:r>
    </w:p>
  </w:comment>
  <w:comment w:initials="PK" w:author="Patrick Keating" w:date="2020-05-01T08:53:15" w:id="1274381218">
    <w:p w:rsidR="02191C6D" w:rsidRDefault="02191C6D" w14:paraId="48B00B9E" w14:textId="5FA684A4">
      <w:pPr>
        <w:pStyle w:val="CommentText"/>
      </w:pPr>
      <w:r w:rsidR="02191C6D">
        <w:rPr/>
        <w:t>If you have excluded that cluster from your analysis, then this should be 438 houseohlds and match with your table</w:t>
      </w:r>
      <w:r>
        <w:rPr>
          <w:rStyle w:val="CommentReference"/>
        </w:rPr>
        <w:annotationRef/>
      </w:r>
    </w:p>
  </w:comment>
  <w:comment w:initials="PK" w:author="Patrick Keating" w:date="2020-05-01T08:53:32" w:id="121030541">
    <w:p w:rsidR="02191C6D" w:rsidRDefault="02191C6D" w14:paraId="3C886F5C" w14:textId="32F13C30">
      <w:pPr>
        <w:pStyle w:val="CommentText"/>
      </w:pPr>
      <w:r w:rsidR="02191C6D">
        <w:rPr/>
        <w:t>Yes, please</w:t>
      </w:r>
      <w:r>
        <w:rPr>
          <w:rStyle w:val="CommentReference"/>
        </w:rPr>
        <w:annotationRef/>
      </w:r>
    </w:p>
  </w:comment>
  <w:comment w:initials="PK" w:author="Patrick Keating" w:date="2020-05-01T08:54:02" w:id="391922409">
    <w:p w:rsidR="02191C6D" w:rsidRDefault="02191C6D" w14:paraId="16EACE0A" w14:textId="42D328A3">
      <w:pPr>
        <w:pStyle w:val="CommentText"/>
      </w:pPr>
      <w:r w:rsidR="02191C6D">
        <w:rPr/>
        <w:t>Interesting...not shocking but disappointing</w:t>
      </w:r>
      <w:r>
        <w:rPr>
          <w:rStyle w:val="CommentReference"/>
        </w:rPr>
        <w:annotationRef/>
      </w:r>
    </w:p>
  </w:comment>
  <w:comment w:initials="PK" w:author="Patrick Keating" w:date="2020-05-01T08:56:32" w:id="1845304787">
    <w:p w:rsidR="02191C6D" w:rsidRDefault="02191C6D" w14:paraId="3AC4509F" w14:textId="54321EED">
      <w:pPr>
        <w:pStyle w:val="CommentText"/>
      </w:pPr>
      <w:r w:rsidR="02191C6D">
        <w:rPr/>
        <w:t>Two options here: (1) we could just stick with the paper approach and simplify the form for future VCS or (2) much closer supervision would be required if we want people to actually do this</w:t>
      </w:r>
      <w:r>
        <w:rPr>
          <w:rStyle w:val="CommentReference"/>
        </w:rPr>
        <w:annotationRef/>
      </w:r>
    </w:p>
  </w:comment>
  <w:comment w:initials="PK" w:author="Patrick Keating" w:date="2020-05-01T08:59:15" w:id="1917676616">
    <w:p w:rsidR="02191C6D" w:rsidRDefault="02191C6D" w14:paraId="4D9E7A5D" w14:textId="329F87DD">
      <w:pPr>
        <w:pStyle w:val="CommentText"/>
      </w:pPr>
      <w:r w:rsidR="02191C6D">
        <w:rPr/>
        <w:t>Yep. Keep results section to a statement of fact and discussion for explanation</w:t>
      </w:r>
      <w:r>
        <w:rPr>
          <w:rStyle w:val="CommentReference"/>
        </w:rPr>
        <w:annotationRef/>
      </w:r>
    </w:p>
  </w:comment>
  <w:comment w:initials="PK" w:author="Patrick Keating" w:date="2020-05-01T12:58:10" w:id="124709716">
    <w:p w:rsidR="02191C6D" w:rsidRDefault="02191C6D" w14:paraId="49F79B22" w14:textId="01B9A330">
      <w:pPr>
        <w:pStyle w:val="CommentText"/>
      </w:pPr>
      <w:r w:rsidR="02191C6D">
        <w:rPr/>
        <w:t>I like the look of this table, but it has complicated matters... hmmm</w:t>
      </w:r>
      <w:r>
        <w:rPr>
          <w:rStyle w:val="CommentReference"/>
        </w:rPr>
        <w:annotationRef/>
      </w:r>
    </w:p>
  </w:comment>
  <w:comment w:initials="PK" w:author="Patrick Keating" w:date="2020-05-01T12:59:16" w:id="568549498">
    <w:p w:rsidR="02191C6D" w:rsidRDefault="02191C6D" w14:paraId="65F9E7EE" w14:textId="53B08D0B">
      <w:pPr>
        <w:pStyle w:val="CommentText"/>
      </w:pPr>
      <w:r w:rsidR="02191C6D">
        <w:rPr/>
        <w:t>Can you base the data off the paper forms only? Would that simplify things?</w:t>
      </w:r>
      <w:r>
        <w:rPr>
          <w:rStyle w:val="CommentReference"/>
        </w:rPr>
        <w:annotationRef/>
      </w:r>
    </w:p>
  </w:comment>
  <w:comment w:initials="PK" w:author="Patrick Keating" w:date="2020-05-01T13:01:02" w:id="1976247498">
    <w:p w:rsidR="02191C6D" w:rsidRDefault="02191C6D" w14:paraId="6F3A07F4" w14:textId="2A14054C">
      <w:pPr>
        <w:pStyle w:val="CommentText"/>
      </w:pPr>
      <w:r w:rsidR="02191C6D">
        <w:rPr/>
        <w:t>50% unaware of routine vaccination!!!</w:t>
      </w:r>
      <w:r>
        <w:rPr>
          <w:rStyle w:val="CommentReference"/>
        </w:rPr>
        <w:annotationRef/>
      </w:r>
    </w:p>
  </w:comment>
  <w:comment w:initials="PK" w:author="Patrick Keating" w:date="2020-05-01T13:01:16" w:id="607408275">
    <w:p w:rsidR="02191C6D" w:rsidRDefault="02191C6D" w14:paraId="69A3A889" w14:textId="6889B210">
      <w:pPr>
        <w:pStyle w:val="CommentText"/>
      </w:pPr>
      <w:r w:rsidR="02191C6D">
        <w:rPr/>
        <w:t>A table is probably fine for this</w:t>
      </w:r>
      <w:r>
        <w:rPr>
          <w:rStyle w:val="CommentReference"/>
        </w:rPr>
        <w:annotationRef/>
      </w:r>
    </w:p>
  </w:comment>
  <w:comment w:initials="PK" w:author="Patrick Keating" w:date="2020-05-01T13:03:54" w:id="284528228">
    <w:p w:rsidR="02191C6D" w:rsidRDefault="02191C6D" w14:paraId="32E52F16" w14:textId="12DBB724">
      <w:pPr>
        <w:pStyle w:val="CommentText"/>
      </w:pPr>
      <w:r w:rsidR="02191C6D">
        <w:rPr/>
        <w:t>I like how it was phrased in the Kimbi report "The measles vaccination coverage among children aged 6 to 59 months  was..."</w:t>
      </w:r>
      <w:r>
        <w:rPr>
          <w:rStyle w:val="CommentReference"/>
        </w:rPr>
        <w:annotationRef/>
      </w:r>
    </w:p>
  </w:comment>
  <w:comment w:initials="PK" w:author="Patrick Keating" w:date="2020-05-01T13:06:22" w:id="1227974530">
    <w:p w:rsidR="02191C6D" w:rsidRDefault="02191C6D" w14:paraId="65F67018" w14:textId="02352A80">
      <w:pPr>
        <w:pStyle w:val="CommentText"/>
      </w:pPr>
      <w:r w:rsidR="02191C6D">
        <w:rPr/>
        <w:t>I think so</w:t>
      </w:r>
      <w:r>
        <w:rPr>
          <w:rStyle w:val="CommentReference"/>
        </w:rPr>
        <w:annotationRef/>
      </w:r>
    </w:p>
    <w:p w:rsidR="02191C6D" w:rsidRDefault="02191C6D" w14:paraId="584B7E3A" w14:textId="64F6BB7D">
      <w:pPr>
        <w:pStyle w:val="CommentText"/>
      </w:pPr>
    </w:p>
  </w:comment>
  <w:comment w:initials="PK" w:author="Patrick Keating" w:date="2020-05-01T13:06:49" w:id="552013642">
    <w:p w:rsidR="02191C6D" w:rsidRDefault="02191C6D" w14:paraId="081A6FE1" w14:textId="20907CE0">
      <w:pPr>
        <w:pStyle w:val="CommentText"/>
      </w:pPr>
      <w:r w:rsidR="02191C6D">
        <w:rPr/>
        <w:t>Sounds good</w:t>
      </w:r>
      <w:r>
        <w:rPr>
          <w:rStyle w:val="CommentReference"/>
        </w:rPr>
        <w:annotationRef/>
      </w:r>
    </w:p>
  </w:comment>
  <w:comment w:initials="PK" w:author="Patrick Keating" w:date="2020-05-01T13:07:19" w:id="838940948">
    <w:p w:rsidR="02191C6D" w:rsidRDefault="02191C6D" w14:paraId="1F161448" w14:textId="382C0053">
      <w:pPr>
        <w:pStyle w:val="CommentText"/>
      </w:pPr>
      <w:r w:rsidR="02191C6D">
        <w:rPr/>
        <w:t>For sure. Not saying it was the wrong call. Just highlighting that it's difficult</w:t>
      </w:r>
      <w:r>
        <w:rPr>
          <w:rStyle w:val="CommentReference"/>
        </w:rPr>
        <w:annotationRef/>
      </w:r>
    </w:p>
  </w:comment>
  <w:comment w:initials="PK" w:author="Patrick Keating" w:date="2020-05-01T13:09:04" w:id="1768130217">
    <w:p w:rsidR="02191C6D" w:rsidRDefault="02191C6D" w14:paraId="36E36D81" w14:textId="2CA8F10B">
      <w:pPr>
        <w:pStyle w:val="CommentText"/>
      </w:pPr>
      <w:r w:rsidR="02191C6D">
        <w:rPr/>
        <w:t>That's a good point! Does speak to the need for sensitisation of the community on the need for routine vaccination. Given that kids must be getting measles all the time and then some dying, I struggle to understand this</w:t>
      </w:r>
      <w:r>
        <w:rPr>
          <w:rStyle w:val="CommentReference"/>
        </w:rPr>
        <w:annotationRef/>
      </w:r>
    </w:p>
  </w:comment>
  <w:comment w:initials="PK" w:author="Patrick Keating" w:date="2020-05-01T13:10:40" w:id="1294484004">
    <w:p w:rsidR="02191C6D" w:rsidRDefault="02191C6D" w14:paraId="13EBB816" w14:textId="4989C31C">
      <w:pPr>
        <w:pStyle w:val="CommentText"/>
      </w:pPr>
      <w:r w:rsidR="02191C6D">
        <w:rPr/>
        <w:t>All included in the calendrier :)</w:t>
      </w:r>
      <w:r>
        <w:rPr>
          <w:rStyle w:val="CommentReference"/>
        </w:rPr>
        <w:annotationRef/>
      </w:r>
    </w:p>
  </w:comment>
  <w:comment w:initials="PK" w:author="Patrick Keating" w:date="2020-05-01T13:11:54" w:id="1262355153">
    <w:p w:rsidR="02191C6D" w:rsidRDefault="02191C6D" w14:paraId="0F63C7F1" w14:textId="660E36AA">
      <w:pPr>
        <w:pStyle w:val="CommentText"/>
      </w:pPr>
      <w:r w:rsidR="02191C6D">
        <w:rPr/>
        <w:t>Our survey doesn't leave us space for more "understanding" questions... joy of the templates</w:t>
      </w:r>
      <w:r>
        <w:rPr>
          <w:rStyle w:val="CommentReference"/>
        </w:rPr>
        <w:annotationRef/>
      </w:r>
    </w:p>
  </w:comment>
  <w:comment w:initials="PK" w:author="Patrick Keating" w:date="2020-05-01T13:14:57" w:id="1431746438">
    <w:p w:rsidR="02191C6D" w:rsidRDefault="02191C6D" w14:paraId="44647847" w14:textId="5E35C052">
      <w:pPr>
        <w:pStyle w:val="CommentText"/>
      </w:pPr>
      <w:r w:rsidR="02191C6D">
        <w:rPr/>
        <w:t>Would look at birth rate for Chad and see if we can something like given the expected birth rate, we can expect to see another outbreak in next 2-3 years if routine and SIA activities are not improved. Standard fare sadly</w:t>
      </w:r>
      <w:r>
        <w:rPr>
          <w:rStyle w:val="CommentReference"/>
        </w:rPr>
        <w:annotationRef/>
      </w:r>
    </w:p>
  </w:comment>
  <w:comment w:initials="PK" w:author="Patrick Keating" w:date="2020-05-01T13:15:18" w:id="1868977015">
    <w:p w:rsidR="02191C6D" w:rsidRDefault="02191C6D" w14:paraId="65510B93" w14:textId="78126BBD">
      <w:pPr>
        <w:pStyle w:val="CommentText"/>
      </w:pPr>
      <w:r w:rsidR="02191C6D">
        <w:rPr/>
        <w:t>This paper we wrote on measles seroprevalence may help with the discussion https://www.ncbi.nlm.nih.gov/pmc/articles/PMC6704676/</w:t>
      </w:r>
      <w:r>
        <w:rPr>
          <w:rStyle w:val="CommentReference"/>
        </w:rPr>
        <w:annotationRef/>
      </w:r>
    </w:p>
  </w:comment>
  <w:comment w:initials="PK" w:author="Patrick Keating" w:date="2020-05-01T13:16:34" w:id="1833292395">
    <w:p w:rsidR="02191C6D" w:rsidRDefault="02191C6D" w14:paraId="608D8158" w14:textId="52A74260">
      <w:pPr>
        <w:pStyle w:val="CommentText"/>
      </w:pPr>
      <w:r w:rsidR="02191C6D">
        <w:rPr/>
        <w:t>This looks like huge heterogeneity within the sample for vaccine coverage. If you table routine_vacc by cluster, there are huge differences. Not sure why they would be so different.</w:t>
      </w:r>
      <w:r>
        <w:rPr>
          <w:rStyle w:val="CommentReference"/>
        </w:rPr>
        <w:annotationRef/>
      </w:r>
    </w:p>
    <w:p w:rsidR="02191C6D" w:rsidRDefault="02191C6D" w14:paraId="02393F87" w14:textId="68AF9F70">
      <w:pPr>
        <w:pStyle w:val="CommentText"/>
      </w:pPr>
    </w:p>
  </w:comment>
  <w:comment w:initials="PK" w:author="Patrick Keating" w:date="2020-05-01T13:17:27" w:id="1746433844">
    <w:p w:rsidR="02191C6D" w:rsidRDefault="02191C6D" w14:paraId="2A6CF3D7" w14:textId="0AD0AB49">
      <w:pPr>
        <w:pStyle w:val="CommentText"/>
      </w:pPr>
      <w:r w:rsidR="02191C6D">
        <w:rPr/>
        <w:t>Not sure if it's a data collection issue or actually the way it is and there are very different approaches to routine vaccination in that part of Chad</w:t>
      </w:r>
      <w:r>
        <w:rPr>
          <w:rStyle w:val="CommentReference"/>
        </w:rPr>
        <w:annotationRef/>
      </w:r>
    </w:p>
  </w:comment>
  <w:comment w:initials="PK" w:author="Patrick Keating" w:date="2020-05-01T13:23:12" w:id="1763276871">
    <w:p w:rsidR="02191C6D" w:rsidRDefault="02191C6D" w14:paraId="5060E24E" w14:textId="51FDFF7A">
      <w:pPr>
        <w:pStyle w:val="CommentText"/>
      </w:pPr>
      <w:r w:rsidR="02191C6D">
        <w:rPr/>
        <w:t>Reached out to Epicentre to hear if they have observed similarly large variability in areas where OCP/Epicentre have been conducting VCS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4561F6B"/>
  <w15:commentEx w15:done="0" w15:paraId="47024151"/>
  <w15:commentEx w15:done="0" w15:paraId="6FA53978"/>
  <w15:commentEx w15:done="0" w15:paraId="07CEA195" w15:paraIdParent="6FA53978"/>
  <w15:commentEx w15:done="0" w15:paraId="1E97ED17"/>
  <w15:commentEx w15:done="0" w15:paraId="6D9ED95F"/>
  <w15:commentEx w15:done="0" w15:paraId="15BC85E7"/>
  <w15:commentEx w15:done="0" w15:paraId="122DB244" w15:paraIdParent="15BC85E7"/>
  <w15:commentEx w15:done="0" w15:paraId="471EC193"/>
  <w15:commentEx w15:done="0" w15:paraId="316B26E9"/>
  <w15:commentEx w15:done="0" w15:paraId="67100662"/>
  <w15:commentEx w15:done="0" w15:paraId="54730DCD"/>
  <w15:commentEx w15:done="0" w15:paraId="6AC91A37"/>
  <w15:commentEx w15:done="0" w15:paraId="752EE753"/>
  <w15:commentEx w15:done="0" w15:paraId="28F5E13E"/>
  <w15:commentEx w15:done="0" w15:paraId="140A63C4" w15:paraIdParent="28F5E13E"/>
  <w15:commentEx w15:done="0" w15:paraId="7C0B3136"/>
  <w15:commentEx w15:done="0" w15:paraId="5A13FF05"/>
  <w15:commentEx w15:done="0" w15:paraId="1879E6D5"/>
  <w15:commentEx w15:done="0" w15:paraId="685A0D87"/>
  <w15:commentEx w15:done="0" w15:paraId="68180B3D" w15:paraIdParent="685A0D87"/>
  <w15:commentEx w15:done="0" w15:paraId="65A313C0"/>
  <w15:commentEx w15:done="0" w15:paraId="3ADFF628"/>
  <w15:commentEx w15:done="0" w15:paraId="1E9FCEDC"/>
  <w15:commentEx w15:done="0" w15:paraId="74DC399F"/>
  <w15:commentEx w15:done="0" w15:paraId="48B00B9E" w15:paraIdParent="47024151"/>
  <w15:commentEx w15:done="0" w15:paraId="3C886F5C" w15:paraIdParent="44561F6B"/>
  <w15:commentEx w15:done="0" w15:paraId="16EACE0A" w15:paraIdParent="6FA53978"/>
  <w15:commentEx w15:done="0" w15:paraId="3AC4509F" w15:paraIdParent="6FA53978"/>
  <w15:commentEx w15:done="0" w15:paraId="4D9E7A5D" w15:paraIdParent="1E97ED17"/>
  <w15:commentEx w15:done="0" w15:paraId="49F79B22" w15:paraIdParent="15BC85E7"/>
  <w15:commentEx w15:done="0" w15:paraId="65F9E7EE" w15:paraIdParent="15BC85E7"/>
  <w15:commentEx w15:done="0" w15:paraId="6F3A07F4" w15:paraIdParent="67100662"/>
  <w15:commentEx w15:done="0" w15:paraId="69A3A889" w15:paraIdParent="67100662"/>
  <w15:commentEx w15:done="0" w15:paraId="32E52F16" w15:paraIdParent="471EC193"/>
  <w15:commentEx w15:done="0" w15:paraId="584B7E3A" w15:paraIdParent="6AC91A37"/>
  <w15:commentEx w15:done="0" w15:paraId="081A6FE1" w15:paraIdParent="752EE753"/>
  <w15:commentEx w15:done="0" w15:paraId="1F161448" w15:paraIdParent="28F5E13E"/>
  <w15:commentEx w15:done="0" w15:paraId="36E36D81" w15:paraIdParent="5A13FF05"/>
  <w15:commentEx w15:done="0" w15:paraId="13EBB816" w15:paraIdParent="1879E6D5"/>
  <w15:commentEx w15:done="0" w15:paraId="0F63C7F1"/>
  <w15:commentEx w15:done="0" w15:paraId="44647847"/>
  <w15:commentEx w15:done="0" w15:paraId="65510B93" w15:paraIdParent="44647847"/>
  <w15:commentEx w15:done="0" w15:paraId="02393F87"/>
  <w15:commentEx w15:done="0" w15:paraId="2A6CF3D7" w15:paraIdParent="02393F87"/>
  <w15:commentEx w15:done="0" w15:paraId="5060E24E" w15:paraIdParent="02393F8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93BC654" w16cex:dateUtc="2020-04-29T15:58:41.342Z"/>
  <w16cex:commentExtensible w16cex:durableId="15953B37" w16cex:dateUtc="2020-04-29T15:59:23.535Z"/>
  <w16cex:commentExtensible w16cex:durableId="198F588F" w16cex:dateUtc="2020-04-29T16:03:26.008Z"/>
  <w16cex:commentExtensible w16cex:durableId="6E3A617D" w16cex:dateUtc="2020-04-29T16:04:08.971Z"/>
  <w16cex:commentExtensible w16cex:durableId="4D22E9F5" w16cex:dateUtc="2020-04-29T16:06:35.908Z"/>
  <w16cex:commentExtensible w16cex:durableId="5B11BC7C" w16cex:dateUtc="2020-04-29T16:07:25.727Z"/>
  <w16cex:commentExtensible w16cex:durableId="68935FF7" w16cex:dateUtc="2020-04-29T16:08:29.736Z"/>
  <w16cex:commentExtensible w16cex:durableId="250167D3" w16cex:dateUtc="2020-04-29T16:23:25.196Z"/>
  <w16cex:commentExtensible w16cex:durableId="654C5255" w16cex:dateUtc="2020-05-01T07:44:08.752Z"/>
  <w16cex:commentExtensible w16cex:durableId="5B1635D7" w16cex:dateUtc="2020-05-01T07:44:23.652Z"/>
  <w16cex:commentExtensible w16cex:durableId="1A2F65BD" w16cex:dateUtc="2020-05-01T07:45:04.307Z"/>
  <w16cex:commentExtensible w16cex:durableId="66635905" w16cex:dateUtc="2020-05-01T07:45:30.391Z"/>
  <w16cex:commentExtensible w16cex:durableId="41D28F1A" w16cex:dateUtc="2020-05-01T07:46:29.593Z"/>
  <w16cex:commentExtensible w16cex:durableId="009452E1" w16cex:dateUtc="2020-05-01T07:50:56.243Z"/>
  <w16cex:commentExtensible w16cex:durableId="4C52AE3C" w16cex:dateUtc="2020-05-01T07:53:15.146Z"/>
  <w16cex:commentExtensible w16cex:durableId="1677EAD1" w16cex:dateUtc="2020-05-01T07:53:32.666Z"/>
  <w16cex:commentExtensible w16cex:durableId="055ADC17" w16cex:dateUtc="2020-05-01T07:54:02.83Z"/>
  <w16cex:commentExtensible w16cex:durableId="18A1F107" w16cex:dateUtc="2020-05-01T07:56:32.839Z"/>
  <w16cex:commentExtensible w16cex:durableId="1144390A" w16cex:dateUtc="2020-05-01T07:59:15.189Z"/>
  <w16cex:commentExtensible w16cex:durableId="5FBBBD41" w16cex:dateUtc="2020-05-01T11:58:10.24Z"/>
  <w16cex:commentExtensible w16cex:durableId="33316685" w16cex:dateUtc="2020-05-01T11:59:16.97Z"/>
  <w16cex:commentExtensible w16cex:durableId="60D15736" w16cex:dateUtc="2020-05-01T12:01:02.345Z"/>
  <w16cex:commentExtensible w16cex:durableId="091CBEDD" w16cex:dateUtc="2020-05-01T12:01:16.961Z"/>
  <w16cex:commentExtensible w16cex:durableId="28DC8845" w16cex:dateUtc="2020-05-01T12:03:54.225Z"/>
  <w16cex:commentExtensible w16cex:durableId="20EA6FEC" w16cex:dateUtc="2020-05-01T12:06:22.952Z"/>
  <w16cex:commentExtensible w16cex:durableId="58875A26" w16cex:dateUtc="2020-05-01T12:06:49.26Z"/>
  <w16cex:commentExtensible w16cex:durableId="0EAB87F9" w16cex:dateUtc="2020-05-01T12:07:19.572Z"/>
  <w16cex:commentExtensible w16cex:durableId="1F11644B" w16cex:dateUtc="2020-05-01T12:09:04.551Z"/>
  <w16cex:commentExtensible w16cex:durableId="547F3045" w16cex:dateUtc="2020-05-01T12:10:40.931Z"/>
  <w16cex:commentExtensible w16cex:durableId="3C4A967E" w16cex:dateUtc="2020-05-01T12:11:54.235Z"/>
  <w16cex:commentExtensible w16cex:durableId="32B72542" w16cex:dateUtc="2020-05-01T12:14:57.789Z"/>
  <w16cex:commentExtensible w16cex:durableId="43A49A7F" w16cex:dateUtc="2020-05-01T12:15:18.175Z"/>
  <w16cex:commentExtensible w16cex:durableId="219B1E57" w16cex:dateUtc="2020-05-01T12:16:34.286Z"/>
  <w16cex:commentExtensible w16cex:durableId="04AF5DE0" w16cex:dateUtc="2020-05-01T12:17:27.059Z"/>
  <w16cex:commentExtensible w16cex:durableId="3CBD9CD9" w16cex:dateUtc="2020-05-01T12:23:12.738Z"/>
</w16cex:commentsExtensible>
</file>

<file path=word/commentsIds.xml><?xml version="1.0" encoding="utf-8"?>
<w16cid:commentsIds xmlns:mc="http://schemas.openxmlformats.org/markup-compatibility/2006" xmlns:w16cid="http://schemas.microsoft.com/office/word/2016/wordml/cid" mc:Ignorable="w16cid">
  <w16cid:commentId w16cid:paraId="0A85AA11" w16cid:durableId="4311EB39"/>
  <w16cid:commentId w16cid:paraId="45899F91" w16cid:durableId="1D32A5A6"/>
  <w16cid:commentId w16cid:paraId="4BBB4B14" w16cid:durableId="60565128"/>
  <w16cid:commentId w16cid:paraId="5F32BA9E" w16cid:durableId="193BC654"/>
  <w16cid:commentId w16cid:paraId="6FA53978" w16cid:durableId="15953B37"/>
  <w16cid:commentId w16cid:paraId="3FEDC5BD" w16cid:durableId="198F588F"/>
  <w16cid:commentId w16cid:paraId="25B6FC22" w16cid:durableId="6E3A617D"/>
  <w16cid:commentId w16cid:paraId="1366A951" w16cid:durableId="4D22E9F5"/>
  <w16cid:commentId w16cid:paraId="316B26E9" w16cid:durableId="5B11BC7C"/>
  <w16cid:commentId w16cid:paraId="54730DCD" w16cid:durableId="68935FF7"/>
  <w16cid:commentId w16cid:paraId="28F5E13E" w16cid:durableId="250167D3"/>
  <w16cid:commentId w16cid:paraId="44561F6B" w16cid:durableId="4A0AB87C"/>
  <w16cid:commentId w16cid:paraId="47024151" w16cid:durableId="2240B1F1"/>
  <w16cid:commentId w16cid:paraId="07CEA195" w16cid:durableId="79655829"/>
  <w16cid:commentId w16cid:paraId="1E97ED17" w16cid:durableId="00B440CF"/>
  <w16cid:commentId w16cid:paraId="6D9ED95F" w16cid:durableId="55AB54AF"/>
  <w16cid:commentId w16cid:paraId="15BC85E7" w16cid:durableId="7CF4E209"/>
  <w16cid:commentId w16cid:paraId="122DB244" w16cid:durableId="56757D78"/>
  <w16cid:commentId w16cid:paraId="471EC193" w16cid:durableId="582BBBC5"/>
  <w16cid:commentId w16cid:paraId="67100662" w16cid:durableId="0006A7F3"/>
  <w16cid:commentId w16cid:paraId="6AC91A37" w16cid:durableId="514D5B0E"/>
  <w16cid:commentId w16cid:paraId="752EE753" w16cid:durableId="2A33D007"/>
  <w16cid:commentId w16cid:paraId="140A63C4" w16cid:durableId="654CC70D"/>
  <w16cid:commentId w16cid:paraId="7C0B3136" w16cid:durableId="0EFBA745"/>
  <w16cid:commentId w16cid:paraId="5A13FF05" w16cid:durableId="28950CFF"/>
  <w16cid:commentId w16cid:paraId="1879E6D5" w16cid:durableId="50A03CC6"/>
  <w16cid:commentId w16cid:paraId="685A0D87" w16cid:durableId="654C5255"/>
  <w16cid:commentId w16cid:paraId="68180B3D" w16cid:durableId="5B1635D7"/>
  <w16cid:commentId w16cid:paraId="65A313C0" w16cid:durableId="1A2F65BD"/>
  <w16cid:commentId w16cid:paraId="3ADFF628" w16cid:durableId="66635905"/>
  <w16cid:commentId w16cid:paraId="1E9FCEDC" w16cid:durableId="41D28F1A"/>
  <w16cid:commentId w16cid:paraId="74DC399F" w16cid:durableId="009452E1"/>
  <w16cid:commentId w16cid:paraId="48B00B9E" w16cid:durableId="4C52AE3C"/>
  <w16cid:commentId w16cid:paraId="3C886F5C" w16cid:durableId="1677EAD1"/>
  <w16cid:commentId w16cid:paraId="16EACE0A" w16cid:durableId="055ADC17"/>
  <w16cid:commentId w16cid:paraId="3AC4509F" w16cid:durableId="18A1F107"/>
  <w16cid:commentId w16cid:paraId="4D9E7A5D" w16cid:durableId="1144390A"/>
  <w16cid:commentId w16cid:paraId="49F79B22" w16cid:durableId="5FBBBD41"/>
  <w16cid:commentId w16cid:paraId="65F9E7EE" w16cid:durableId="33316685"/>
  <w16cid:commentId w16cid:paraId="6F3A07F4" w16cid:durableId="60D15736"/>
  <w16cid:commentId w16cid:paraId="69A3A889" w16cid:durableId="091CBEDD"/>
  <w16cid:commentId w16cid:paraId="32E52F16" w16cid:durableId="28DC8845"/>
  <w16cid:commentId w16cid:paraId="584B7E3A" w16cid:durableId="20EA6FEC"/>
  <w16cid:commentId w16cid:paraId="081A6FE1" w16cid:durableId="58875A26"/>
  <w16cid:commentId w16cid:paraId="1F161448" w16cid:durableId="0EAB87F9"/>
  <w16cid:commentId w16cid:paraId="36E36D81" w16cid:durableId="1F11644B"/>
  <w16cid:commentId w16cid:paraId="13EBB816" w16cid:durableId="547F3045"/>
  <w16cid:commentId w16cid:paraId="0F63C7F1" w16cid:durableId="3C4A967E"/>
  <w16cid:commentId w16cid:paraId="44647847" w16cid:durableId="32B72542"/>
  <w16cid:commentId w16cid:paraId="65510B93" w16cid:durableId="43A49A7F"/>
  <w16cid:commentId w16cid:paraId="02393F87" w16cid:durableId="219B1E57"/>
  <w16cid:commentId w16cid:paraId="2A6CF3D7" w16cid:durableId="04AF5DE0"/>
  <w16cid:commentId w16cid:paraId="5060E24E" w16cid:durableId="3CBD9CD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BBD" w:rsidP="00B9064B" w:rsidRDefault="00E04BBD" w14:paraId="5388A4A5" w14:textId="77777777">
      <w:pPr>
        <w:spacing w:line="240" w:lineRule="auto"/>
      </w:pPr>
      <w:r>
        <w:separator/>
      </w:r>
    </w:p>
  </w:endnote>
  <w:endnote w:type="continuationSeparator" w:id="0">
    <w:p w:rsidR="00E04BBD" w:rsidP="00B9064B" w:rsidRDefault="00E04BBD" w14:paraId="6B34D6D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altName w:val="Calibri"/>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BD" w:rsidRDefault="00E04BBD" w14:paraId="1AB41629" w14:textId="77777777">
    <w:pPr>
      <w:pStyle w:val="Footer"/>
      <w:rPr>
        <w:sz w:val="16"/>
        <w:szCs w:val="16"/>
        <w:lang w:val="en-GB"/>
      </w:rPr>
    </w:pPr>
    <w:bookmarkStart w:name="OLE_LINK4" w:id="82"/>
    <w:r>
      <w:rPr>
        <w:rFonts w:cs="Arial"/>
        <w:sz w:val="16"/>
        <w:lang w:val="en-GB"/>
      </w:rPr>
      <w:t xml:space="preserve">Vaccine Coverage Survey / </w:t>
    </w:r>
    <w:r w:rsidRPr="00EF7505">
      <w:rPr>
        <w:rFonts w:cs="Arial"/>
        <w:sz w:val="16"/>
        <w:lang w:val="en-GB"/>
      </w:rPr>
      <w:t xml:space="preserve">Béboto, Chad / MSF, </w:t>
    </w:r>
    <w:bookmarkEnd w:id="82"/>
    <w:r w:rsidRPr="00EF7505">
      <w:rPr>
        <w:rFonts w:cs="Arial"/>
        <w:sz w:val="16"/>
        <w:lang w:val="en-GB"/>
      </w:rPr>
      <w:t>2020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BBD" w:rsidP="00B9064B" w:rsidRDefault="00E04BBD" w14:paraId="43402096" w14:textId="77777777">
      <w:pPr>
        <w:spacing w:line="240" w:lineRule="auto"/>
      </w:pPr>
      <w:r>
        <w:separator/>
      </w:r>
    </w:p>
  </w:footnote>
  <w:footnote w:type="continuationSeparator" w:id="0">
    <w:p w:rsidR="00E04BBD" w:rsidP="00B9064B" w:rsidRDefault="00E04BBD" w14:paraId="6AEA7629" w14:textId="77777777">
      <w:pPr>
        <w:spacing w:line="240" w:lineRule="auto"/>
      </w:pPr>
      <w:r>
        <w:continuationSeparator/>
      </w:r>
    </w:p>
  </w:footnote>
  <w:footnote w:id="1">
    <w:p w:rsidR="00E04BBD" w:rsidP="00D40C80" w:rsidRDefault="00E04BBD" w14:paraId="17992FB4" w14:textId="77777777">
      <w:pPr>
        <w:pStyle w:val="FootnoteText"/>
        <w:rPr>
          <w:ins w:author="Julia Sohn" w:date="2020-04-30T16:23:00Z" w:id="75"/>
        </w:rPr>
      </w:pPr>
      <w:ins w:author="Julia Sohn" w:date="2020-04-30T16:23:00Z" w:id="76">
        <w:r>
          <w:rPr>
            <w:rStyle w:val="FootnoteReference"/>
          </w:rPr>
          <w:footnoteRef/>
        </w:r>
        <w:r>
          <w:t xml:space="preserve"> </w:t>
        </w:r>
        <w:r w:rsidRPr="00881AF1">
          <w:t>UNICEF Data: Monitoring the situation of children and women</w:t>
        </w:r>
        <w:r>
          <w:t>. 2015. Available at: https://</w:t>
        </w:r>
        <w:r w:rsidRPr="003568A7">
          <w:t>data.unicef.org/country/tcd/</w:t>
        </w:r>
      </w:ins>
    </w:p>
  </w:footnote>
  <w:footnote w:id="2">
    <w:p w:rsidR="00E04BBD" w:rsidP="00D40C80" w:rsidRDefault="00E04BBD" w14:paraId="6AC7DA50" w14:textId="77777777">
      <w:pPr>
        <w:pStyle w:val="FootnoteText"/>
        <w:rPr>
          <w:ins w:author="Julia Sohn" w:date="2020-04-30T16:23:00Z" w:id="77"/>
        </w:rPr>
      </w:pPr>
      <w:ins w:author="Julia Sohn" w:date="2020-04-30T16:23:00Z" w:id="78">
        <w:r>
          <w:rPr>
            <w:rStyle w:val="FootnoteReference"/>
          </w:rPr>
          <w:footnoteRef/>
        </w:r>
        <w:r>
          <w:t xml:space="preserve"> </w:t>
        </w:r>
        <w:r w:rsidRPr="00881AF1">
          <w:t>UNICEF Data: Monitoring the situation of children and women</w:t>
        </w:r>
        <w:r>
          <w:t>. 2015. Available at: https://</w:t>
        </w:r>
        <w:r w:rsidRPr="003568A7">
          <w:t>data.unicef.org/country/tcd/</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A7090"/>
    <w:multiLevelType w:val="hybridMultilevel"/>
    <w:tmpl w:val="8B943BC0"/>
    <w:lvl w:ilvl="0" w:tplc="D982CB36">
      <w:start w:val="3"/>
      <w:numFmt w:val="bullet"/>
      <w:lvlText w:val="-"/>
      <w:lvlJc w:val="left"/>
      <w:pPr>
        <w:ind w:left="720" w:hanging="360"/>
      </w:pPr>
      <w:rPr>
        <w:rFonts w:hint="default" w:ascii="Garamond" w:hAnsi="Garamond"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4EB2490A"/>
    <w:multiLevelType w:val="hybridMultilevel"/>
    <w:tmpl w:val="CECE2C62"/>
    <w:lvl w:ilvl="0" w:tplc="C86A2C9C">
      <w:start w:val="2"/>
      <w:numFmt w:val="bullet"/>
      <w:lvlText w:val="-"/>
      <w:lvlJc w:val="left"/>
      <w:pPr>
        <w:ind w:left="720" w:hanging="360"/>
      </w:pPr>
      <w:rPr>
        <w:rFonts w:hint="default" w:ascii="Garamond" w:hAnsi="Garamond" w:eastAsia="Times New Roman" w:cs="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762A6E8E"/>
    <w:multiLevelType w:val="multilevel"/>
    <w:tmpl w:val="D026C30C"/>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A9E531B"/>
    <w:multiLevelType w:val="hybridMultilevel"/>
    <w:tmpl w:val="2632A2B8"/>
    <w:lvl w:ilvl="0" w:tplc="04090005">
      <w:start w:val="1"/>
      <w:numFmt w:val="bullet"/>
      <w:lvlText w:val=""/>
      <w:lvlJc w:val="left"/>
      <w:pPr>
        <w:tabs>
          <w:tab w:val="num" w:pos="720"/>
        </w:tabs>
        <w:ind w:left="720" w:hanging="360"/>
      </w:pPr>
      <w:rPr>
        <w:rFonts w:hint="default" w:ascii="Wingdings" w:hAnsi="Wingding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
  </w:num>
</w:numbering>
</file>

<file path=word/people.xml><?xml version="1.0" encoding="utf-8"?>
<w15:people xmlns:mc="http://schemas.openxmlformats.org/markup-compatibility/2006" xmlns:w15="http://schemas.microsoft.com/office/word/2012/wordml" mc:Ignorable="w15">
  <w15:person w15:author="Julia Sohn">
    <w15:presenceInfo w15:providerId="None" w15:userId="Julia Sohn"/>
  </w15:person>
  <w15:person w15:author="Patrick Keating">
    <w15:presenceInfo w15:providerId="AD" w15:userId="S::patrick.keating@london.msf.org::a1639940-a73f-4158-92b9-2d4a5070c23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2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82"/>
    <w:rsid w:val="000010FD"/>
    <w:rsid w:val="0004316F"/>
    <w:rsid w:val="00046D91"/>
    <w:rsid w:val="00047DDD"/>
    <w:rsid w:val="000509B8"/>
    <w:rsid w:val="00062151"/>
    <w:rsid w:val="00066F81"/>
    <w:rsid w:val="000725EE"/>
    <w:rsid w:val="000748A3"/>
    <w:rsid w:val="000A15B6"/>
    <w:rsid w:val="000A3582"/>
    <w:rsid w:val="000B6000"/>
    <w:rsid w:val="000C59E7"/>
    <w:rsid w:val="000D3091"/>
    <w:rsid w:val="000E2E6B"/>
    <w:rsid w:val="000F47E9"/>
    <w:rsid w:val="000F4BE1"/>
    <w:rsid w:val="000F62D6"/>
    <w:rsid w:val="000F7932"/>
    <w:rsid w:val="001021B1"/>
    <w:rsid w:val="00105938"/>
    <w:rsid w:val="001139E4"/>
    <w:rsid w:val="00122091"/>
    <w:rsid w:val="00122BCD"/>
    <w:rsid w:val="00147676"/>
    <w:rsid w:val="00160682"/>
    <w:rsid w:val="00163748"/>
    <w:rsid w:val="00172EE6"/>
    <w:rsid w:val="001874BF"/>
    <w:rsid w:val="001968E9"/>
    <w:rsid w:val="001A1EE7"/>
    <w:rsid w:val="001A242F"/>
    <w:rsid w:val="001A443D"/>
    <w:rsid w:val="001A71A2"/>
    <w:rsid w:val="001A79BC"/>
    <w:rsid w:val="001A7E39"/>
    <w:rsid w:val="001B3281"/>
    <w:rsid w:val="001B6707"/>
    <w:rsid w:val="001C3564"/>
    <w:rsid w:val="001C45DD"/>
    <w:rsid w:val="001D3C9F"/>
    <w:rsid w:val="001D73E5"/>
    <w:rsid w:val="001E0AEC"/>
    <w:rsid w:val="001F1157"/>
    <w:rsid w:val="00210F97"/>
    <w:rsid w:val="00214263"/>
    <w:rsid w:val="00221A1D"/>
    <w:rsid w:val="00221AFD"/>
    <w:rsid w:val="00221BD0"/>
    <w:rsid w:val="00226408"/>
    <w:rsid w:val="00233959"/>
    <w:rsid w:val="002409FB"/>
    <w:rsid w:val="00241913"/>
    <w:rsid w:val="00242926"/>
    <w:rsid w:val="00244976"/>
    <w:rsid w:val="00253D4E"/>
    <w:rsid w:val="00256D9A"/>
    <w:rsid w:val="00256F28"/>
    <w:rsid w:val="002628BF"/>
    <w:rsid w:val="00266901"/>
    <w:rsid w:val="00270753"/>
    <w:rsid w:val="0027206D"/>
    <w:rsid w:val="00273993"/>
    <w:rsid w:val="00274D6A"/>
    <w:rsid w:val="0027504E"/>
    <w:rsid w:val="0027719A"/>
    <w:rsid w:val="00277BD1"/>
    <w:rsid w:val="00292CC9"/>
    <w:rsid w:val="002C2E06"/>
    <w:rsid w:val="002D20C1"/>
    <w:rsid w:val="002D46F7"/>
    <w:rsid w:val="002D59B3"/>
    <w:rsid w:val="002D6C9B"/>
    <w:rsid w:val="002D6DC4"/>
    <w:rsid w:val="002D7640"/>
    <w:rsid w:val="002E1433"/>
    <w:rsid w:val="002E4363"/>
    <w:rsid w:val="002F125F"/>
    <w:rsid w:val="002F34FA"/>
    <w:rsid w:val="00302938"/>
    <w:rsid w:val="00302EFF"/>
    <w:rsid w:val="00313888"/>
    <w:rsid w:val="00315E5A"/>
    <w:rsid w:val="0032670F"/>
    <w:rsid w:val="003323AC"/>
    <w:rsid w:val="00333BB9"/>
    <w:rsid w:val="003356EE"/>
    <w:rsid w:val="00341013"/>
    <w:rsid w:val="00354CF4"/>
    <w:rsid w:val="00355D46"/>
    <w:rsid w:val="00360119"/>
    <w:rsid w:val="00370609"/>
    <w:rsid w:val="00372771"/>
    <w:rsid w:val="003735EB"/>
    <w:rsid w:val="00377A22"/>
    <w:rsid w:val="00387DF2"/>
    <w:rsid w:val="0039289D"/>
    <w:rsid w:val="00395BE9"/>
    <w:rsid w:val="00396006"/>
    <w:rsid w:val="003A162C"/>
    <w:rsid w:val="003A6BBC"/>
    <w:rsid w:val="003B15BD"/>
    <w:rsid w:val="003D0C9C"/>
    <w:rsid w:val="003E3D2C"/>
    <w:rsid w:val="003F0B3C"/>
    <w:rsid w:val="00412C17"/>
    <w:rsid w:val="004152EB"/>
    <w:rsid w:val="004218C6"/>
    <w:rsid w:val="00423124"/>
    <w:rsid w:val="00425428"/>
    <w:rsid w:val="00436188"/>
    <w:rsid w:val="00444ABC"/>
    <w:rsid w:val="004504D8"/>
    <w:rsid w:val="00454B84"/>
    <w:rsid w:val="00457A20"/>
    <w:rsid w:val="004733C8"/>
    <w:rsid w:val="00492E91"/>
    <w:rsid w:val="004A1B17"/>
    <w:rsid w:val="004B4D48"/>
    <w:rsid w:val="004C53D8"/>
    <w:rsid w:val="004C5EC3"/>
    <w:rsid w:val="004C64C6"/>
    <w:rsid w:val="004E3F01"/>
    <w:rsid w:val="004E4B93"/>
    <w:rsid w:val="00506AFD"/>
    <w:rsid w:val="0050779D"/>
    <w:rsid w:val="00517ADD"/>
    <w:rsid w:val="005451C5"/>
    <w:rsid w:val="00551FD9"/>
    <w:rsid w:val="00555C5C"/>
    <w:rsid w:val="005645B1"/>
    <w:rsid w:val="005816CA"/>
    <w:rsid w:val="005848D5"/>
    <w:rsid w:val="0059039D"/>
    <w:rsid w:val="00591D62"/>
    <w:rsid w:val="005963B2"/>
    <w:rsid w:val="005A4511"/>
    <w:rsid w:val="005A53A8"/>
    <w:rsid w:val="005B3233"/>
    <w:rsid w:val="005C47E5"/>
    <w:rsid w:val="005D4A75"/>
    <w:rsid w:val="005D6D8E"/>
    <w:rsid w:val="005E7AA5"/>
    <w:rsid w:val="005F170C"/>
    <w:rsid w:val="005F3BC1"/>
    <w:rsid w:val="00603159"/>
    <w:rsid w:val="0060432B"/>
    <w:rsid w:val="00615BD7"/>
    <w:rsid w:val="00620FB9"/>
    <w:rsid w:val="0062649D"/>
    <w:rsid w:val="006269EE"/>
    <w:rsid w:val="00636667"/>
    <w:rsid w:val="00647B2C"/>
    <w:rsid w:val="0065356B"/>
    <w:rsid w:val="0066368A"/>
    <w:rsid w:val="006859D0"/>
    <w:rsid w:val="006948DF"/>
    <w:rsid w:val="006A05D6"/>
    <w:rsid w:val="006A161F"/>
    <w:rsid w:val="006A610E"/>
    <w:rsid w:val="006B1DF6"/>
    <w:rsid w:val="006B7EAB"/>
    <w:rsid w:val="006C0E01"/>
    <w:rsid w:val="006C15DB"/>
    <w:rsid w:val="006C6C64"/>
    <w:rsid w:val="006C7DD2"/>
    <w:rsid w:val="006D3271"/>
    <w:rsid w:val="006D7799"/>
    <w:rsid w:val="006E01B8"/>
    <w:rsid w:val="006E42DD"/>
    <w:rsid w:val="006F0A62"/>
    <w:rsid w:val="006F1026"/>
    <w:rsid w:val="00702954"/>
    <w:rsid w:val="007032E5"/>
    <w:rsid w:val="00723A23"/>
    <w:rsid w:val="0073689E"/>
    <w:rsid w:val="00740E40"/>
    <w:rsid w:val="00751CE4"/>
    <w:rsid w:val="00751E53"/>
    <w:rsid w:val="0075558D"/>
    <w:rsid w:val="00760F0C"/>
    <w:rsid w:val="00761733"/>
    <w:rsid w:val="0079012B"/>
    <w:rsid w:val="007B2248"/>
    <w:rsid w:val="007B3EBA"/>
    <w:rsid w:val="007B450D"/>
    <w:rsid w:val="007E0C4E"/>
    <w:rsid w:val="007E3800"/>
    <w:rsid w:val="007E65E5"/>
    <w:rsid w:val="00801E64"/>
    <w:rsid w:val="00803739"/>
    <w:rsid w:val="00811875"/>
    <w:rsid w:val="00814C0B"/>
    <w:rsid w:val="0082302C"/>
    <w:rsid w:val="008413CA"/>
    <w:rsid w:val="00843DAA"/>
    <w:rsid w:val="00855B53"/>
    <w:rsid w:val="00871022"/>
    <w:rsid w:val="0089479B"/>
    <w:rsid w:val="008A1C2C"/>
    <w:rsid w:val="008C24E8"/>
    <w:rsid w:val="008C5929"/>
    <w:rsid w:val="008C5EBE"/>
    <w:rsid w:val="008C65C1"/>
    <w:rsid w:val="008D53E8"/>
    <w:rsid w:val="008D72A6"/>
    <w:rsid w:val="008E5F24"/>
    <w:rsid w:val="008E6963"/>
    <w:rsid w:val="008F62CA"/>
    <w:rsid w:val="00900826"/>
    <w:rsid w:val="0091004B"/>
    <w:rsid w:val="00910F30"/>
    <w:rsid w:val="009145BB"/>
    <w:rsid w:val="00920D3C"/>
    <w:rsid w:val="009259EB"/>
    <w:rsid w:val="00927B78"/>
    <w:rsid w:val="00927D35"/>
    <w:rsid w:val="0094232A"/>
    <w:rsid w:val="00950E9D"/>
    <w:rsid w:val="009548B1"/>
    <w:rsid w:val="0096100C"/>
    <w:rsid w:val="009634CF"/>
    <w:rsid w:val="00963CA4"/>
    <w:rsid w:val="00974FE7"/>
    <w:rsid w:val="009768FA"/>
    <w:rsid w:val="009801DF"/>
    <w:rsid w:val="00981C7B"/>
    <w:rsid w:val="00987EB5"/>
    <w:rsid w:val="00990458"/>
    <w:rsid w:val="0099454F"/>
    <w:rsid w:val="009959EB"/>
    <w:rsid w:val="00997DE9"/>
    <w:rsid w:val="009A1942"/>
    <w:rsid w:val="009A48AD"/>
    <w:rsid w:val="009B59D3"/>
    <w:rsid w:val="009B6A3C"/>
    <w:rsid w:val="009B7D5F"/>
    <w:rsid w:val="009F3C77"/>
    <w:rsid w:val="009F78F6"/>
    <w:rsid w:val="00A178AF"/>
    <w:rsid w:val="00A35A61"/>
    <w:rsid w:val="00A43AAB"/>
    <w:rsid w:val="00A43C25"/>
    <w:rsid w:val="00A44ADA"/>
    <w:rsid w:val="00A45DC7"/>
    <w:rsid w:val="00A46BF4"/>
    <w:rsid w:val="00A557F9"/>
    <w:rsid w:val="00A70FA9"/>
    <w:rsid w:val="00A8591A"/>
    <w:rsid w:val="00A90ED3"/>
    <w:rsid w:val="00A94D54"/>
    <w:rsid w:val="00AB4457"/>
    <w:rsid w:val="00AB593F"/>
    <w:rsid w:val="00AB73C5"/>
    <w:rsid w:val="00AD7C8C"/>
    <w:rsid w:val="00AE5D44"/>
    <w:rsid w:val="00AF3864"/>
    <w:rsid w:val="00AF4B0E"/>
    <w:rsid w:val="00AF562D"/>
    <w:rsid w:val="00B03688"/>
    <w:rsid w:val="00B03856"/>
    <w:rsid w:val="00B22E41"/>
    <w:rsid w:val="00B231D7"/>
    <w:rsid w:val="00B40DD0"/>
    <w:rsid w:val="00B527A3"/>
    <w:rsid w:val="00B535D0"/>
    <w:rsid w:val="00B65000"/>
    <w:rsid w:val="00B667F4"/>
    <w:rsid w:val="00B712D2"/>
    <w:rsid w:val="00B77108"/>
    <w:rsid w:val="00B8108A"/>
    <w:rsid w:val="00B82A2E"/>
    <w:rsid w:val="00B8478D"/>
    <w:rsid w:val="00B9064B"/>
    <w:rsid w:val="00B96380"/>
    <w:rsid w:val="00BA2FBE"/>
    <w:rsid w:val="00BB5467"/>
    <w:rsid w:val="00BC04B1"/>
    <w:rsid w:val="00BC19AD"/>
    <w:rsid w:val="00BC3697"/>
    <w:rsid w:val="00BC4EAB"/>
    <w:rsid w:val="00BC7797"/>
    <w:rsid w:val="00BD579D"/>
    <w:rsid w:val="00BD6E31"/>
    <w:rsid w:val="00C05E56"/>
    <w:rsid w:val="00C103BA"/>
    <w:rsid w:val="00C114B6"/>
    <w:rsid w:val="00C12221"/>
    <w:rsid w:val="00C148C3"/>
    <w:rsid w:val="00C14E7C"/>
    <w:rsid w:val="00C240EC"/>
    <w:rsid w:val="00C24F3D"/>
    <w:rsid w:val="00C272C9"/>
    <w:rsid w:val="00C3115C"/>
    <w:rsid w:val="00C35B4F"/>
    <w:rsid w:val="00C6307C"/>
    <w:rsid w:val="00C65691"/>
    <w:rsid w:val="00C67B41"/>
    <w:rsid w:val="00C75666"/>
    <w:rsid w:val="00C77C48"/>
    <w:rsid w:val="00C85AD9"/>
    <w:rsid w:val="00C902E1"/>
    <w:rsid w:val="00CA440B"/>
    <w:rsid w:val="00CB60A7"/>
    <w:rsid w:val="00CB7EFD"/>
    <w:rsid w:val="00CD43B2"/>
    <w:rsid w:val="00CE5AED"/>
    <w:rsid w:val="00CF1CFA"/>
    <w:rsid w:val="00D001F9"/>
    <w:rsid w:val="00D11BAE"/>
    <w:rsid w:val="00D1264E"/>
    <w:rsid w:val="00D144D8"/>
    <w:rsid w:val="00D30522"/>
    <w:rsid w:val="00D40C80"/>
    <w:rsid w:val="00D508D3"/>
    <w:rsid w:val="00D61389"/>
    <w:rsid w:val="00D640D6"/>
    <w:rsid w:val="00D7671A"/>
    <w:rsid w:val="00D81D94"/>
    <w:rsid w:val="00D94294"/>
    <w:rsid w:val="00D95357"/>
    <w:rsid w:val="00DA00E5"/>
    <w:rsid w:val="00DB3AF9"/>
    <w:rsid w:val="00DB41A1"/>
    <w:rsid w:val="00DB51C8"/>
    <w:rsid w:val="00DC78DD"/>
    <w:rsid w:val="00DF0E21"/>
    <w:rsid w:val="00DF7D42"/>
    <w:rsid w:val="00E04487"/>
    <w:rsid w:val="00E04BBD"/>
    <w:rsid w:val="00E0797E"/>
    <w:rsid w:val="00E07CE5"/>
    <w:rsid w:val="00E213EE"/>
    <w:rsid w:val="00E31112"/>
    <w:rsid w:val="00E33DCB"/>
    <w:rsid w:val="00E60D27"/>
    <w:rsid w:val="00E60F56"/>
    <w:rsid w:val="00E76082"/>
    <w:rsid w:val="00E87BF7"/>
    <w:rsid w:val="00E92960"/>
    <w:rsid w:val="00E93A72"/>
    <w:rsid w:val="00E95846"/>
    <w:rsid w:val="00E962EE"/>
    <w:rsid w:val="00EA3C13"/>
    <w:rsid w:val="00EA6B04"/>
    <w:rsid w:val="00EB3A65"/>
    <w:rsid w:val="00ED1378"/>
    <w:rsid w:val="00ED5955"/>
    <w:rsid w:val="00ED6C10"/>
    <w:rsid w:val="00F025FA"/>
    <w:rsid w:val="00F03FD4"/>
    <w:rsid w:val="00F0792C"/>
    <w:rsid w:val="00F16633"/>
    <w:rsid w:val="00F23210"/>
    <w:rsid w:val="00F24396"/>
    <w:rsid w:val="00F35F73"/>
    <w:rsid w:val="00F62B60"/>
    <w:rsid w:val="00F71D62"/>
    <w:rsid w:val="00F75911"/>
    <w:rsid w:val="00F80466"/>
    <w:rsid w:val="00F839D7"/>
    <w:rsid w:val="00F85168"/>
    <w:rsid w:val="00F920C3"/>
    <w:rsid w:val="00FA208B"/>
    <w:rsid w:val="00FA2B8D"/>
    <w:rsid w:val="00FA562D"/>
    <w:rsid w:val="00FA7296"/>
    <w:rsid w:val="00FB0AB2"/>
    <w:rsid w:val="00FB0C3D"/>
    <w:rsid w:val="00FB5ED9"/>
    <w:rsid w:val="00FD0BA2"/>
    <w:rsid w:val="00FD35EB"/>
    <w:rsid w:val="00FE5E4A"/>
    <w:rsid w:val="02191C6D"/>
    <w:rsid w:val="02D37C9A"/>
    <w:rsid w:val="0BD72B36"/>
    <w:rsid w:val="0D4F991B"/>
    <w:rsid w:val="0E7CE535"/>
    <w:rsid w:val="0F96A77A"/>
    <w:rsid w:val="103179A9"/>
    <w:rsid w:val="10CDF2BE"/>
    <w:rsid w:val="12C96AC8"/>
    <w:rsid w:val="163CB29B"/>
    <w:rsid w:val="17B0B1B2"/>
    <w:rsid w:val="1ABE53E7"/>
    <w:rsid w:val="1B9A44EE"/>
    <w:rsid w:val="28B2CC05"/>
    <w:rsid w:val="29E3C91A"/>
    <w:rsid w:val="2DD3AC87"/>
    <w:rsid w:val="32E31432"/>
    <w:rsid w:val="3D09AE7A"/>
    <w:rsid w:val="3D13F95C"/>
    <w:rsid w:val="3EB30DEA"/>
    <w:rsid w:val="4146FEE1"/>
    <w:rsid w:val="4BF11224"/>
    <w:rsid w:val="4FA84005"/>
    <w:rsid w:val="4FE9563B"/>
    <w:rsid w:val="5028AA3D"/>
    <w:rsid w:val="51658052"/>
    <w:rsid w:val="5566CB4B"/>
    <w:rsid w:val="59C0D3A3"/>
    <w:rsid w:val="5A7DDC4D"/>
    <w:rsid w:val="619E8922"/>
    <w:rsid w:val="628155A8"/>
    <w:rsid w:val="62FA6ACB"/>
    <w:rsid w:val="63C17C5A"/>
    <w:rsid w:val="672C96B3"/>
    <w:rsid w:val="6B1B90CF"/>
    <w:rsid w:val="6D963BFA"/>
    <w:rsid w:val="6DD39D54"/>
    <w:rsid w:val="6F3D3D56"/>
    <w:rsid w:val="752018D7"/>
    <w:rsid w:val="78B22E0C"/>
    <w:rsid w:val="78E5D35A"/>
    <w:rsid w:val="79658C9C"/>
    <w:rsid w:val="79CD026E"/>
    <w:rsid w:val="7E37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E46550"/>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Garamond" w:hAnsi="Garamond"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76082"/>
    <w:pPr>
      <w:spacing w:line="276" w:lineRule="auto"/>
    </w:pPr>
    <w:rPr>
      <w:rFonts w:eastAsia="Times New Roman" w:cs="Times New Roman"/>
      <w:lang w:val="en-CA" w:eastAsia="fr-FR"/>
    </w:rPr>
  </w:style>
  <w:style w:type="paragraph" w:styleId="Heading2">
    <w:name w:val="heading 2"/>
    <w:basedOn w:val="Normal"/>
    <w:next w:val="Normal"/>
    <w:link w:val="Heading2Char"/>
    <w:autoRedefine/>
    <w:qFormat/>
    <w:rsid w:val="00396006"/>
    <w:pPr>
      <w:keepNext/>
      <w:numPr>
        <w:numId w:val="1"/>
      </w:numPr>
      <w:outlineLvl w:val="1"/>
    </w:pPr>
    <w:rPr>
      <w:rFonts w:cs="Arial"/>
      <w:b/>
      <w:bCs/>
      <w:caps/>
      <w:szCs w:val="22"/>
      <w:lang w:val="en-GB"/>
    </w:rPr>
  </w:style>
  <w:style w:type="paragraph" w:styleId="Heading3">
    <w:name w:val="heading 3"/>
    <w:basedOn w:val="Heading2"/>
    <w:next w:val="Normal"/>
    <w:link w:val="Heading3Char"/>
    <w:qFormat/>
    <w:rsid w:val="00E76082"/>
    <w:pPr>
      <w:numPr>
        <w:ilvl w:val="1"/>
      </w:numPr>
      <w:tabs>
        <w:tab w:val="left" w:pos="851"/>
      </w:tabs>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rsid w:val="00396006"/>
    <w:rPr>
      <w:rFonts w:eastAsia="Times New Roman" w:cs="Arial"/>
      <w:b/>
      <w:bCs/>
      <w:caps/>
      <w:szCs w:val="22"/>
      <w:lang w:val="en-GB" w:eastAsia="fr-FR"/>
    </w:rPr>
  </w:style>
  <w:style w:type="character" w:styleId="Heading3Char" w:customStyle="1">
    <w:name w:val="Heading 3 Char"/>
    <w:basedOn w:val="DefaultParagraphFont"/>
    <w:link w:val="Heading3"/>
    <w:rsid w:val="00E76082"/>
    <w:rPr>
      <w:rFonts w:eastAsia="Times New Roman" w:cs="Arial"/>
      <w:b/>
      <w:bCs/>
      <w:caps/>
      <w:szCs w:val="22"/>
      <w:lang w:val="en-GB" w:eastAsia="fr-FR"/>
    </w:rPr>
  </w:style>
  <w:style w:type="paragraph" w:styleId="BodyText">
    <w:name w:val="Body Text"/>
    <w:basedOn w:val="Normal"/>
    <w:link w:val="BodyTextChar"/>
    <w:semiHidden/>
    <w:rsid w:val="00E76082"/>
    <w:rPr>
      <w:b/>
      <w:bCs/>
      <w:i/>
      <w:iCs/>
    </w:rPr>
  </w:style>
  <w:style w:type="character" w:styleId="BodyTextChar" w:customStyle="1">
    <w:name w:val="Body Text Char"/>
    <w:basedOn w:val="DefaultParagraphFont"/>
    <w:link w:val="BodyText"/>
    <w:semiHidden/>
    <w:rsid w:val="00E76082"/>
    <w:rPr>
      <w:rFonts w:eastAsia="Times New Roman" w:cs="Times New Roman"/>
      <w:b/>
      <w:bCs/>
      <w:i/>
      <w:iCs/>
      <w:lang w:val="en-CA" w:eastAsia="fr-FR"/>
    </w:rPr>
  </w:style>
  <w:style w:type="paragraph" w:styleId="Footer">
    <w:name w:val="footer"/>
    <w:basedOn w:val="Normal"/>
    <w:link w:val="FooterChar"/>
    <w:semiHidden/>
    <w:rsid w:val="00E76082"/>
    <w:pPr>
      <w:tabs>
        <w:tab w:val="center" w:pos="4536"/>
        <w:tab w:val="right" w:pos="9072"/>
      </w:tabs>
    </w:pPr>
  </w:style>
  <w:style w:type="character" w:styleId="FooterChar" w:customStyle="1">
    <w:name w:val="Footer Char"/>
    <w:basedOn w:val="DefaultParagraphFont"/>
    <w:link w:val="Footer"/>
    <w:semiHidden/>
    <w:rsid w:val="00E76082"/>
    <w:rPr>
      <w:rFonts w:eastAsia="Times New Roman" w:cs="Times New Roman"/>
      <w:lang w:val="en-CA" w:eastAsia="fr-FR"/>
    </w:rPr>
  </w:style>
  <w:style w:type="paragraph" w:styleId="CommentText">
    <w:name w:val="annotation text"/>
    <w:basedOn w:val="Normal"/>
    <w:link w:val="CommentTextChar"/>
    <w:semiHidden/>
    <w:rsid w:val="00E76082"/>
    <w:pPr>
      <w:widowControl w:val="0"/>
      <w:overflowPunct w:val="0"/>
      <w:autoSpaceDE w:val="0"/>
      <w:autoSpaceDN w:val="0"/>
      <w:adjustRightInd w:val="0"/>
      <w:textAlignment w:val="baseline"/>
    </w:pPr>
    <w:rPr>
      <w:sz w:val="20"/>
      <w:szCs w:val="20"/>
    </w:rPr>
  </w:style>
  <w:style w:type="character" w:styleId="CommentTextChar" w:customStyle="1">
    <w:name w:val="Comment Text Char"/>
    <w:basedOn w:val="DefaultParagraphFont"/>
    <w:link w:val="CommentText"/>
    <w:semiHidden/>
    <w:rsid w:val="00E76082"/>
    <w:rPr>
      <w:rFonts w:eastAsia="Times New Roman" w:cs="Times New Roman"/>
      <w:sz w:val="20"/>
      <w:szCs w:val="20"/>
      <w:lang w:val="en-CA" w:eastAsia="fr-FR"/>
    </w:rPr>
  </w:style>
  <w:style w:type="character" w:styleId="CommentReference">
    <w:name w:val="annotation reference"/>
    <w:semiHidden/>
    <w:rsid w:val="00E76082"/>
    <w:rPr>
      <w:sz w:val="16"/>
      <w:szCs w:val="16"/>
    </w:rPr>
  </w:style>
  <w:style w:type="paragraph" w:styleId="Caption">
    <w:name w:val="caption"/>
    <w:basedOn w:val="Normal"/>
    <w:next w:val="Normal"/>
    <w:uiPriority w:val="35"/>
    <w:unhideWhenUsed/>
    <w:qFormat/>
    <w:rsid w:val="00E76082"/>
    <w:rPr>
      <w:b/>
      <w:bCs/>
      <w:sz w:val="20"/>
      <w:szCs w:val="20"/>
    </w:rPr>
  </w:style>
  <w:style w:type="table" w:styleId="Table" w:customStyle="1">
    <w:name w:val="Table"/>
    <w:semiHidden/>
    <w:unhideWhenUsed/>
    <w:qFormat/>
    <w:rsid w:val="00E76082"/>
    <w:pPr>
      <w:spacing w:after="200"/>
    </w:pPr>
    <w:rPr>
      <w:rFonts w:ascii="Cambria" w:hAnsi="Cambria" w:eastAsia="Cambria" w:cs="Times New Roman"/>
    </w:rPr>
    <w:tblPr>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76082"/>
    <w:pPr>
      <w:spacing w:line="240" w:lineRule="auto"/>
    </w:pPr>
    <w:rPr>
      <w:rFonts w:ascii="Times New Roman" w:hAnsi="Times New Roman"/>
    </w:rPr>
  </w:style>
  <w:style w:type="character" w:styleId="DocumentMapChar" w:customStyle="1">
    <w:name w:val="Document Map Char"/>
    <w:basedOn w:val="DefaultParagraphFont"/>
    <w:link w:val="DocumentMap"/>
    <w:uiPriority w:val="99"/>
    <w:semiHidden/>
    <w:rsid w:val="00E76082"/>
    <w:rPr>
      <w:rFonts w:ascii="Times New Roman" w:hAnsi="Times New Roman" w:eastAsia="Times New Roman" w:cs="Times New Roman"/>
      <w:lang w:val="en-CA" w:eastAsia="fr-FR"/>
    </w:rPr>
  </w:style>
  <w:style w:type="paragraph" w:styleId="CommentSubject">
    <w:name w:val="annotation subject"/>
    <w:basedOn w:val="CommentText"/>
    <w:next w:val="CommentText"/>
    <w:link w:val="CommentSubjectChar"/>
    <w:uiPriority w:val="99"/>
    <w:semiHidden/>
    <w:unhideWhenUsed/>
    <w:rsid w:val="0062649D"/>
    <w:pPr>
      <w:widowControl/>
      <w:overflowPunct/>
      <w:autoSpaceDE/>
      <w:autoSpaceDN/>
      <w:adjustRightInd/>
      <w:spacing w:line="240" w:lineRule="auto"/>
      <w:textAlignment w:val="auto"/>
    </w:pPr>
    <w:rPr>
      <w:b/>
      <w:bCs/>
    </w:rPr>
  </w:style>
  <w:style w:type="character" w:styleId="CommentSubjectChar" w:customStyle="1">
    <w:name w:val="Comment Subject Char"/>
    <w:basedOn w:val="CommentTextChar"/>
    <w:link w:val="CommentSubject"/>
    <w:uiPriority w:val="99"/>
    <w:semiHidden/>
    <w:rsid w:val="0062649D"/>
    <w:rPr>
      <w:rFonts w:eastAsia="Times New Roman" w:cs="Times New Roman"/>
      <w:b/>
      <w:bCs/>
      <w:sz w:val="20"/>
      <w:szCs w:val="20"/>
      <w:lang w:val="en-CA" w:eastAsia="fr-FR"/>
    </w:rPr>
  </w:style>
  <w:style w:type="paragraph" w:styleId="Revision">
    <w:name w:val="Revision"/>
    <w:hidden/>
    <w:uiPriority w:val="99"/>
    <w:semiHidden/>
    <w:rsid w:val="0062649D"/>
    <w:rPr>
      <w:rFonts w:eastAsia="Times New Roman" w:cs="Times New Roman"/>
      <w:lang w:val="en-CA" w:eastAsia="fr-FR"/>
    </w:rPr>
  </w:style>
  <w:style w:type="paragraph" w:styleId="BalloonText">
    <w:name w:val="Balloon Text"/>
    <w:basedOn w:val="Normal"/>
    <w:link w:val="BalloonTextChar"/>
    <w:uiPriority w:val="99"/>
    <w:semiHidden/>
    <w:unhideWhenUsed/>
    <w:rsid w:val="0062649D"/>
    <w:pPr>
      <w:spacing w:line="240" w:lineRule="auto"/>
    </w:pPr>
    <w:rPr>
      <w:rFonts w:ascii="Times New Roman" w:hAnsi="Times New Roman"/>
      <w:sz w:val="18"/>
      <w:szCs w:val="18"/>
    </w:rPr>
  </w:style>
  <w:style w:type="character" w:styleId="BalloonTextChar" w:customStyle="1">
    <w:name w:val="Balloon Text Char"/>
    <w:basedOn w:val="DefaultParagraphFont"/>
    <w:link w:val="BalloonText"/>
    <w:uiPriority w:val="99"/>
    <w:semiHidden/>
    <w:rsid w:val="0062649D"/>
    <w:rPr>
      <w:rFonts w:ascii="Times New Roman" w:hAnsi="Times New Roman" w:eastAsia="Times New Roman" w:cs="Times New Roman"/>
      <w:sz w:val="18"/>
      <w:szCs w:val="18"/>
      <w:lang w:val="en-CA" w:eastAsia="fr-FR"/>
    </w:rPr>
  </w:style>
  <w:style w:type="paragraph" w:styleId="Header">
    <w:name w:val="header"/>
    <w:basedOn w:val="Normal"/>
    <w:link w:val="HeaderChar"/>
    <w:uiPriority w:val="99"/>
    <w:unhideWhenUsed/>
    <w:rsid w:val="00B9064B"/>
    <w:pPr>
      <w:tabs>
        <w:tab w:val="center" w:pos="4680"/>
        <w:tab w:val="right" w:pos="9360"/>
      </w:tabs>
      <w:spacing w:line="240" w:lineRule="auto"/>
    </w:pPr>
  </w:style>
  <w:style w:type="character" w:styleId="HeaderChar" w:customStyle="1">
    <w:name w:val="Header Char"/>
    <w:basedOn w:val="DefaultParagraphFont"/>
    <w:link w:val="Header"/>
    <w:uiPriority w:val="99"/>
    <w:rsid w:val="00B9064B"/>
    <w:rPr>
      <w:rFonts w:eastAsia="Times New Roman" w:cs="Times New Roman"/>
      <w:lang w:val="en-CA" w:eastAsia="fr-FR"/>
    </w:rPr>
  </w:style>
  <w:style w:type="paragraph" w:styleId="ListParagraph">
    <w:name w:val="List Paragraph"/>
    <w:basedOn w:val="Normal"/>
    <w:uiPriority w:val="34"/>
    <w:qFormat/>
    <w:rsid w:val="000E2E6B"/>
    <w:pPr>
      <w:ind w:left="720"/>
      <w:contextualSpacing/>
    </w:pPr>
  </w:style>
  <w:style w:type="character" w:styleId="FootnoteReference">
    <w:name w:val="footnote reference"/>
    <w:semiHidden/>
    <w:rsid w:val="00D40C80"/>
    <w:rPr>
      <w:vertAlign w:val="superscript"/>
    </w:rPr>
  </w:style>
  <w:style w:type="paragraph" w:styleId="FootnoteText">
    <w:name w:val="footnote text"/>
    <w:aliases w:val=" Char Char"/>
    <w:basedOn w:val="Normal"/>
    <w:link w:val="FootnoteTextChar"/>
    <w:semiHidden/>
    <w:rsid w:val="00D40C80"/>
    <w:rPr>
      <w:sz w:val="20"/>
      <w:szCs w:val="20"/>
    </w:rPr>
  </w:style>
  <w:style w:type="character" w:styleId="FootnoteTextChar" w:customStyle="1">
    <w:name w:val="Footnote Text Char"/>
    <w:aliases w:val=" Char Char Char"/>
    <w:basedOn w:val="DefaultParagraphFont"/>
    <w:link w:val="FootnoteText"/>
    <w:semiHidden/>
    <w:rsid w:val="00D40C80"/>
    <w:rPr>
      <w:rFonts w:eastAsia="Times New Roman" w:cs="Times New Roman"/>
      <w:sz w:val="20"/>
      <w:szCs w:val="20"/>
      <w:lang w:val="en-CA" w:eastAsia="fr-FR"/>
    </w:rPr>
  </w:style>
  <w:style w:type="paragraph" w:styleId="Default" w:customStyle="1">
    <w:name w:val="Default"/>
    <w:rsid w:val="00354CF4"/>
    <w:pPr>
      <w:widowControl w:val="0"/>
      <w:autoSpaceDE w:val="0"/>
      <w:autoSpaceDN w:val="0"/>
      <w:adjustRightInd w:val="0"/>
    </w:pPr>
    <w:rPr>
      <w:rFonts w:ascii="Calibri Light" w:hAnsi="Calibri Light" w:cs="Calibri Ligh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9292">
      <w:bodyDiv w:val="1"/>
      <w:marLeft w:val="0"/>
      <w:marRight w:val="0"/>
      <w:marTop w:val="0"/>
      <w:marBottom w:val="0"/>
      <w:divBdr>
        <w:top w:val="none" w:sz="0" w:space="0" w:color="auto"/>
        <w:left w:val="none" w:sz="0" w:space="0" w:color="auto"/>
        <w:bottom w:val="none" w:sz="0" w:space="0" w:color="auto"/>
        <w:right w:val="none" w:sz="0" w:space="0" w:color="auto"/>
      </w:divBdr>
    </w:div>
    <w:div w:id="235744657">
      <w:bodyDiv w:val="1"/>
      <w:marLeft w:val="0"/>
      <w:marRight w:val="0"/>
      <w:marTop w:val="0"/>
      <w:marBottom w:val="0"/>
      <w:divBdr>
        <w:top w:val="none" w:sz="0" w:space="0" w:color="auto"/>
        <w:left w:val="none" w:sz="0" w:space="0" w:color="auto"/>
        <w:bottom w:val="none" w:sz="0" w:space="0" w:color="auto"/>
        <w:right w:val="none" w:sz="0" w:space="0" w:color="auto"/>
      </w:divBdr>
    </w:div>
    <w:div w:id="305404295">
      <w:bodyDiv w:val="1"/>
      <w:marLeft w:val="0"/>
      <w:marRight w:val="0"/>
      <w:marTop w:val="0"/>
      <w:marBottom w:val="0"/>
      <w:divBdr>
        <w:top w:val="none" w:sz="0" w:space="0" w:color="auto"/>
        <w:left w:val="none" w:sz="0" w:space="0" w:color="auto"/>
        <w:bottom w:val="none" w:sz="0" w:space="0" w:color="auto"/>
        <w:right w:val="none" w:sz="0" w:space="0" w:color="auto"/>
      </w:divBdr>
    </w:div>
    <w:div w:id="646327992">
      <w:bodyDiv w:val="1"/>
      <w:marLeft w:val="0"/>
      <w:marRight w:val="0"/>
      <w:marTop w:val="0"/>
      <w:marBottom w:val="0"/>
      <w:divBdr>
        <w:top w:val="none" w:sz="0" w:space="0" w:color="auto"/>
        <w:left w:val="none" w:sz="0" w:space="0" w:color="auto"/>
        <w:bottom w:val="none" w:sz="0" w:space="0" w:color="auto"/>
        <w:right w:val="none" w:sz="0" w:space="0" w:color="auto"/>
      </w:divBdr>
    </w:div>
    <w:div w:id="720977709">
      <w:bodyDiv w:val="1"/>
      <w:marLeft w:val="0"/>
      <w:marRight w:val="0"/>
      <w:marTop w:val="0"/>
      <w:marBottom w:val="0"/>
      <w:divBdr>
        <w:top w:val="none" w:sz="0" w:space="0" w:color="auto"/>
        <w:left w:val="none" w:sz="0" w:space="0" w:color="auto"/>
        <w:bottom w:val="none" w:sz="0" w:space="0" w:color="auto"/>
        <w:right w:val="none" w:sz="0" w:space="0" w:color="auto"/>
      </w:divBdr>
    </w:div>
    <w:div w:id="1316449800">
      <w:bodyDiv w:val="1"/>
      <w:marLeft w:val="0"/>
      <w:marRight w:val="0"/>
      <w:marTop w:val="0"/>
      <w:marBottom w:val="0"/>
      <w:divBdr>
        <w:top w:val="none" w:sz="0" w:space="0" w:color="auto"/>
        <w:left w:val="none" w:sz="0" w:space="0" w:color="auto"/>
        <w:bottom w:val="none" w:sz="0" w:space="0" w:color="auto"/>
        <w:right w:val="none" w:sz="0" w:space="0" w:color="auto"/>
      </w:divBdr>
    </w:div>
    <w:div w:id="1785344025">
      <w:bodyDiv w:val="1"/>
      <w:marLeft w:val="0"/>
      <w:marRight w:val="0"/>
      <w:marTop w:val="0"/>
      <w:marBottom w:val="0"/>
      <w:divBdr>
        <w:top w:val="none" w:sz="0" w:space="0" w:color="auto"/>
        <w:left w:val="none" w:sz="0" w:space="0" w:color="auto"/>
        <w:bottom w:val="none" w:sz="0" w:space="0" w:color="auto"/>
        <w:right w:val="none" w:sz="0" w:space="0" w:color="auto"/>
      </w:divBdr>
    </w:div>
    <w:div w:id="1796413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oter" Target="foot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bac632f871c64a43" Type="http://schemas.microsoft.com/office/2018/08/relationships/commentsExtensible" Target="commentsExtensible.xml"/><Relationship Id="Ra632270cf56345b7" Type="http://schemas.microsoft.com/office/2016/09/relationships/commentsIds" Target="commentsIds.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d29f0ef384242669a606ad1a9df00b7 xmlns="20c1abfa-485b-41c9-a329-38772ca1fd48">
      <Terms xmlns="http://schemas.microsoft.com/office/infopath/2007/PartnerControls">
        <TermInfo xmlns="http://schemas.microsoft.com/office/infopath/2007/PartnerControls">
          <TermName xmlns="http://schemas.microsoft.com/office/infopath/2007/PartnerControls">Operational Centre Amsterdam</TermName>
          <TermId xmlns="http://schemas.microsoft.com/office/infopath/2007/PartnerControls">c1cea462-cc28-4c38-bab9-3ca4a912d8a4</TermId>
        </TermInfo>
      </Terms>
    </cd29f0ef384242669a606ad1a9df00b7>
    <PublishTo xmlns="20c1abfa-485b-41c9-a329-38772ca1fd48" xsi:nil="true"/>
    <hf1c0e968c904d07a40bcfc4c670c7df xmlns="20c1abfa-485b-41c9-a329-38772ca1fd48">
      <Terms xmlns="http://schemas.microsoft.com/office/infopath/2007/PartnerControls">
        <TermInfo xmlns="http://schemas.microsoft.com/office/infopath/2007/PartnerControls">
          <TermName xmlns="http://schemas.microsoft.com/office/infopath/2007/PartnerControls">Medical</TermName>
          <TermId xmlns="http://schemas.microsoft.com/office/infopath/2007/PartnerControls">9876df0d-2114-45e7-af4a-a3839de2f0e0</TermId>
        </TermInfo>
      </Terms>
    </hf1c0e968c904d07a40bcfc4c670c7df>
    <k28648cfc64c4feeb48d6f4fd07f97c9 xmlns="20c1abfa-485b-41c9-a329-38772ca1fd48">
      <Terms xmlns="http://schemas.microsoft.com/office/infopath/2007/PartnerControls">
        <TermInfo xmlns="http://schemas.microsoft.com/office/infopath/2007/PartnerControls">
          <TermName xmlns="http://schemas.microsoft.com/office/infopath/2007/PartnerControls">Chad</TermName>
          <TermId xmlns="http://schemas.microsoft.com/office/infopath/2007/PartnerControls">49bc6c13-b346-4385-a104-c5ce6d4be834</TermId>
        </TermInfo>
      </Terms>
    </k28648cfc64c4feeb48d6f4fd07f97c9>
    <PublishLocation xmlns="20c1abfa-485b-41c9-a329-38772ca1fd48" xsi:nil="true"/>
    <ea1123c5d5854e3487d4709e724a374d xmlns="20c1abfa-485b-41c9-a329-38772ca1fd48">
      <Terms xmlns="http://schemas.microsoft.com/office/infopath/2007/PartnerControls"/>
    </ea1123c5d5854e3487d4709e724a374d>
    <Publish xmlns="20c1abfa-485b-41c9-a329-38772ca1fd48" xsi:nil="true"/>
    <TaxCatchAll xmlns="20c1abfa-485b-41c9-a329-38772ca1fd48">
      <Value>76</Value>
      <Value>75</Value>
      <Value>3</Value>
      <Value>2</Value>
      <Value>8</Value>
    </TaxCatchAll>
    <p0c3e7b3f5fa4709884d178aaf27d97b xmlns="20c1abfa-485b-41c9-a329-38772ca1fd48">
      <Terms xmlns="http://schemas.microsoft.com/office/infopath/2007/PartnerControls">
        <TermInfo xmlns="http://schemas.microsoft.com/office/infopath/2007/PartnerControls">
          <TermName xmlns="http://schemas.microsoft.com/office/infopath/2007/PartnerControls">Chad</TermName>
          <TermId xmlns="http://schemas.microsoft.com/office/infopath/2007/PartnerControls">eb5a4bfa-db48-49ca-9116-323816783180</TermId>
        </TermInfo>
      </Terms>
    </p0c3e7b3f5fa4709884d178aaf27d97b>
    <TaxKeywordTaxHTField xmlns="20c1abfa-485b-41c9-a329-38772ca1fd48">
      <Terms xmlns="http://schemas.microsoft.com/office/infopath/2007/PartnerControls"/>
    </TaxKeywordTaxHTField>
    <ac5bcaea78d645efbd7ad57ee0e99c74 xmlns="20c1abfa-485b-41c9-a329-38772ca1fd48">
      <Terms xmlns="http://schemas.microsoft.com/office/infopath/2007/PartnerControls"/>
    </ac5bcaea78d645efbd7ad57ee0e99c74>
    <ma355bf4056648d0a4807f82c334cfeb xmlns="20c1abfa-485b-41c9-a329-38772ca1fd48">
      <Terms xmlns="http://schemas.microsoft.com/office/infopath/2007/PartnerControls">
        <TermInfo xmlns="http://schemas.microsoft.com/office/infopath/2007/PartnerControls">
          <TermName xmlns="http://schemas.microsoft.com/office/infopath/2007/PartnerControls">Field</TermName>
          <TermId xmlns="http://schemas.microsoft.com/office/infopath/2007/PartnerControls">b0809ff9-3f65-44b7-bafd-132f7bd5c20e</TermId>
        </TermInfo>
      </Terms>
    </ma355bf4056648d0a4807f82c334cfeb>
    <Last_Published_Date xmlns="20c1abfa-485b-41c9-a329-38772ca1fd48" xsi:nil="true"/>
    <c9685e466d8f4649b390625e1425c3ff xmlns="20c1abfa-485b-41c9-a329-38772ca1fd48">
      <Terms xmlns="http://schemas.microsoft.com/office/infopath/2007/PartnerControls"/>
    </c9685e466d8f4649b390625e1425c3ff>
    <PubID xmlns="20c1abfa-485b-41c9-a329-38772ca1fd4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OCA_Mission Document" ma:contentTypeID="0x01010015F0DD43F147ED4DB3F172C2DF96DD960600E7AE2D83EA525C49AB60035309488CF5" ma:contentTypeVersion="130" ma:contentTypeDescription="" ma:contentTypeScope="" ma:versionID="a80df249dbac2127917ee8cfbb0e6ee5">
  <xsd:schema xmlns:xsd="http://www.w3.org/2001/XMLSchema" xmlns:xs="http://www.w3.org/2001/XMLSchema" xmlns:p="http://schemas.microsoft.com/office/2006/metadata/properties" xmlns:ns2="20c1abfa-485b-41c9-a329-38772ca1fd48" xmlns:ns3="49239076-927c-4bdb-8ace-4a9ddfca0a46" targetNamespace="http://schemas.microsoft.com/office/2006/metadata/properties" ma:root="true" ma:fieldsID="7956e1b0c80c340087dfa1b2944c2509" ns2:_="" ns3:_="">
    <xsd:import namespace="20c1abfa-485b-41c9-a329-38772ca1fd48"/>
    <xsd:import namespace="49239076-927c-4bdb-8ace-4a9ddfca0a46"/>
    <xsd:element name="properties">
      <xsd:complexType>
        <xsd:sequence>
          <xsd:element name="documentManagement">
            <xsd:complexType>
              <xsd:all>
                <xsd:element ref="ns2:PublishTo" minOccurs="0"/>
                <xsd:element ref="ns2:Last_Published_Date" minOccurs="0"/>
                <xsd:element ref="ns2:Publish" minOccurs="0"/>
                <xsd:element ref="ns2:PublishLocation" minOccurs="0"/>
                <xsd:element ref="ns2:PubID" minOccurs="0"/>
                <xsd:element ref="ns2:hf1c0e968c904d07a40bcfc4c670c7df" minOccurs="0"/>
                <xsd:element ref="ns2:TaxCatchAll" minOccurs="0"/>
                <xsd:element ref="ns2:ac5bcaea78d645efbd7ad57ee0e99c74" minOccurs="0"/>
                <xsd:element ref="ns2:k28648cfc64c4feeb48d6f4fd07f97c9" minOccurs="0"/>
                <xsd:element ref="ns2:TaxCatchAllLabel" minOccurs="0"/>
                <xsd:element ref="ns2:c9685e466d8f4649b390625e1425c3ff" minOccurs="0"/>
                <xsd:element ref="ns2:p0c3e7b3f5fa4709884d178aaf27d97b" minOccurs="0"/>
                <xsd:element ref="ns2:ea1123c5d5854e3487d4709e724a374d" minOccurs="0"/>
                <xsd:element ref="ns2:ma355bf4056648d0a4807f82c334cfeb" minOccurs="0"/>
                <xsd:element ref="ns2:cd29f0ef384242669a606ad1a9df00b7" minOccurs="0"/>
                <xsd:element ref="ns2:TaxKeywordTaxHTField"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1abfa-485b-41c9-a329-38772ca1fd48" elementFormDefault="qualified">
    <xsd:import namespace="http://schemas.microsoft.com/office/2006/documentManagement/types"/>
    <xsd:import namespace="http://schemas.microsoft.com/office/infopath/2007/PartnerControls"/>
    <xsd:element name="PublishTo" ma:index="4" nillable="true" ma:displayName="PublishTo" ma:format="Dropdown" ma:internalName="PublishTo">
      <xsd:simpleType>
        <xsd:restriction base="dms:Choice">
          <xsd:enumeration value="Portal and Onboarding: Mandatory Reading"/>
          <xsd:enumeration value="Portal and Onboarding: Additional Reading"/>
          <xsd:enumeration value="Onboarding Only (Mandatory Reading)"/>
          <xsd:enumeration value="Onboarding Only (Additional reading)"/>
        </xsd:restriction>
      </xsd:simpleType>
    </xsd:element>
    <xsd:element name="Last_Published_Date" ma:index="6" nillable="true" ma:displayName="Last_Published_Date" ma:format="DateOnly" ma:hidden="true" ma:internalName="Last_Published_Date" ma:readOnly="false">
      <xsd:simpleType>
        <xsd:restriction base="dms:DateTime"/>
      </xsd:simpleType>
    </xsd:element>
    <xsd:element name="Publish" ma:index="14" nillable="true" ma:displayName="Publish" ma:hidden="true" ma:internalName="Publish" ma:readOnly="false">
      <xsd:simpleType>
        <xsd:restriction base="dms:Text">
          <xsd:maxLength value="255"/>
        </xsd:restriction>
      </xsd:simpleType>
    </xsd:element>
    <xsd:element name="PublishLocation" ma:index="15" nillable="true" ma:displayName="PublishLocation" ma:hidden="true" ma:internalName="PublishLocation" ma:readOnly="false">
      <xsd:simpleType>
        <xsd:restriction base="dms:Text">
          <xsd:maxLength value="255"/>
        </xsd:restriction>
      </xsd:simpleType>
    </xsd:element>
    <xsd:element name="PubID" ma:index="16" nillable="true" ma:displayName="PubID" ma:description="internal column for publishing process," ma:hidden="true" ma:internalName="PubID" ma:readOnly="false">
      <xsd:simpleType>
        <xsd:restriction base="dms:Text">
          <xsd:maxLength value="255"/>
        </xsd:restriction>
      </xsd:simpleType>
    </xsd:element>
    <xsd:element name="hf1c0e968c904d07a40bcfc4c670c7df" ma:index="17" nillable="true" ma:taxonomy="true" ma:internalName="hf1c0e968c904d07a40bcfc4c670c7df" ma:taxonomyFieldName="OCA_Department" ma:displayName="Department-name" ma:readOnly="false" ma:default="8;#Medical|9876df0d-2114-45e7-af4a-a3839de2f0e0" ma:fieldId="{1f1c0e96-8c90-4d07-a40b-cfc4c670c7df}" ma:sspId="3f8169e7-20d4-4f95-9450-953b2d8ea517" ma:termSetId="b44e5cb3-8906-48ec-b14b-0d9680188a89" ma:anchorId="00000000-0000-0000-0000-000000000000" ma:open="false" ma:isKeyword="false">
      <xsd:complexType>
        <xsd:sequence>
          <xsd:element ref="pc:Terms" minOccurs="0" maxOccurs="1"/>
        </xsd:sequence>
      </xsd:complexType>
    </xsd:element>
    <xsd:element name="TaxCatchAll" ma:index="18" nillable="true" ma:displayName="Taxonomy Catch All Column" ma:hidden="true" ma:list="{206f9588-ea25-40e0-a240-9bf1cdf0299d}" ma:internalName="TaxCatchAll" ma:showField="CatchAllData" ma:web="b651839b-7e4d-4830-bd2c-5c3b42a67d4e">
      <xsd:complexType>
        <xsd:complexContent>
          <xsd:extension base="dms:MultiChoiceLookup">
            <xsd:sequence>
              <xsd:element name="Value" type="dms:Lookup" maxOccurs="unbounded" minOccurs="0" nillable="true"/>
            </xsd:sequence>
          </xsd:extension>
        </xsd:complexContent>
      </xsd:complexType>
    </xsd:element>
    <xsd:element name="ac5bcaea78d645efbd7ad57ee0e99c74" ma:index="19" nillable="true" ma:taxonomy="true" ma:internalName="ac5bcaea78d645efbd7ad57ee0e99c74" ma:taxonomyFieldName="OCA_DocType" ma:displayName="Document Type" ma:default="" ma:fieldId="{ac5bcaea-78d6-45ef-bd7a-d57ee0e99c74}" ma:taxonomyMulti="true" ma:sspId="3f8169e7-20d4-4f95-9450-953b2d8ea517" ma:termSetId="2173d809-285d-447d-acd7-641ecd217f73" ma:anchorId="00000000-0000-0000-0000-000000000000" ma:open="false" ma:isKeyword="false">
      <xsd:complexType>
        <xsd:sequence>
          <xsd:element ref="pc:Terms" minOccurs="0" maxOccurs="1"/>
        </xsd:sequence>
      </xsd:complexType>
    </xsd:element>
    <xsd:element name="k28648cfc64c4feeb48d6f4fd07f97c9" ma:index="23" nillable="true" ma:taxonomy="true" ma:internalName="k28648cfc64c4feeb48d6f4fd07f97c9" ma:taxonomyFieldName="OCA_Mission" ma:displayName="Mission" ma:readOnly="false" ma:default="" ma:fieldId="{428648cf-c64c-4fee-b48d-6f4fd07f97c9}"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TaxCatchAllLabel" ma:index="25" nillable="true" ma:displayName="Taxonomy Catch All Column1" ma:hidden="true" ma:list="{206f9588-ea25-40e0-a240-9bf1cdf0299d}" ma:internalName="TaxCatchAllLabel" ma:readOnly="true" ma:showField="CatchAllDataLabel" ma:web="b651839b-7e4d-4830-bd2c-5c3b42a67d4e">
      <xsd:complexType>
        <xsd:complexContent>
          <xsd:extension base="dms:MultiChoiceLookup">
            <xsd:sequence>
              <xsd:element name="Value" type="dms:Lookup" maxOccurs="unbounded" minOccurs="0" nillable="true"/>
            </xsd:sequence>
          </xsd:extension>
        </xsd:complexContent>
      </xsd:complexType>
    </xsd:element>
    <xsd:element name="c9685e466d8f4649b390625e1425c3ff" ma:index="26" nillable="true" ma:taxonomy="true" ma:internalName="c9685e466d8f4649b390625e1425c3ff" ma:taxonomyFieldName="OCA_Project" ma:displayName="Project" ma:default="" ma:fieldId="{c9685e46-6d8f-4649-b390-625e1425c3ff}" ma:taxonomyMulti="true"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p0c3e7b3f5fa4709884d178aaf27d97b" ma:index="29" nillable="true" ma:taxonomy="true" ma:internalName="p0c3e7b3f5fa4709884d178aaf27d97b" ma:taxonomyFieldName="OCA_Country" ma:displayName="Country" ma:default="" ma:fieldId="{90c3e7b3-f5fa-4709-884d-178aaf27d97b}" ma:taxonomyMulti="true" ma:sspId="3f8169e7-20d4-4f95-9450-953b2d8ea517" ma:termSetId="36af809d-73a7-4f22-967c-6aa7005dc99c" ma:anchorId="00000000-0000-0000-0000-000000000000" ma:open="false" ma:isKeyword="false">
      <xsd:complexType>
        <xsd:sequence>
          <xsd:element ref="pc:Terms" minOccurs="0" maxOccurs="1"/>
        </xsd:sequence>
      </xsd:complexType>
    </xsd:element>
    <xsd:element name="ea1123c5d5854e3487d4709e724a374d" ma:index="30" nillable="true" ma:taxonomy="true" ma:internalName="ea1123c5d5854e3487d4709e724a374d" ma:taxonomyFieldName="OCA_Audience" ma:displayName="Audience" ma:readOnly="false" ma:default="" ma:fieldId="{ea1123c5-d585-4e34-87d4-709e724a374d}" ma:taxonomyMulti="true" ma:sspId="3f8169e7-20d4-4f95-9450-953b2d8ea517" ma:termSetId="238e0ffe-d0c1-48dd-8345-8650b0a1fe87" ma:anchorId="00000000-0000-0000-0000-000000000000" ma:open="false" ma:isKeyword="false">
      <xsd:complexType>
        <xsd:sequence>
          <xsd:element ref="pc:Terms" minOccurs="0" maxOccurs="1"/>
        </xsd:sequence>
      </xsd:complexType>
    </xsd:element>
    <xsd:element name="ma355bf4056648d0a4807f82c334cfeb" ma:index="31" nillable="true" ma:taxonomy="true" ma:internalName="ma355bf4056648d0a4807f82c334cfeb" ma:taxonomyFieldName="OCA_Entity" ma:displayName="OCA Entity" ma:readOnly="false" ma:default="" ma:fieldId="{6a355bf4-0566-48d0-a480-7f82c334cfeb}" ma:sspId="3f8169e7-20d4-4f95-9450-953b2d8ea517" ma:termSetId="ce6c5e2f-fea0-4dc7-924e-dc3a0e147723" ma:anchorId="00000000-0000-0000-0000-000000000000" ma:open="false" ma:isKeyword="false">
      <xsd:complexType>
        <xsd:sequence>
          <xsd:element ref="pc:Terms" minOccurs="0" maxOccurs="1"/>
        </xsd:sequence>
      </xsd:complexType>
    </xsd:element>
    <xsd:element name="cd29f0ef384242669a606ad1a9df00b7" ma:index="32" nillable="true" ma:taxonomy="true" ma:internalName="cd29f0ef384242669a606ad1a9df00b7" ma:taxonomyFieldName="OCA_MSFEntity" ma:displayName="MSF Entity" ma:default="3;#Operational Centre Amsterdam|c1cea462-cc28-4c38-bab9-3ca4a912d8a4" ma:fieldId="{cd29f0ef-3842-4266-9a60-6ad1a9df00b7}" ma:sspId="3f8169e7-20d4-4f95-9450-953b2d8ea517" ma:termSetId="535309ab-0619-4f55-9ff2-498ea4073903" ma:anchorId="00000000-0000-0000-0000-000000000000" ma:open="false" ma:isKeyword="false">
      <xsd:complexType>
        <xsd:sequence>
          <xsd:element ref="pc:Terms" minOccurs="0" maxOccurs="1"/>
        </xsd:sequence>
      </xsd:complexType>
    </xsd:element>
    <xsd:element name="TaxKeywordTaxHTField" ma:index="33"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9239076-927c-4bdb-8ace-4a9ddfca0a46" elementFormDefault="qualified">
    <xsd:import namespace="http://schemas.microsoft.com/office/2006/documentManagement/types"/>
    <xsd:import namespace="http://schemas.microsoft.com/office/infopath/2007/PartnerControls"/>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3f8169e7-20d4-4f95-9450-953b2d8ea517" ContentTypeId="0x01010015F0DD43F147ED4DB3F172C2DF96DD9606" PreviousValue="false"/>
</file>

<file path=customXml/item5.xml><?xml version="1.0" encoding="utf-8"?>
<?mso-contentType ?>
<customXsn xmlns="http://schemas.microsoft.com/office/2006/metadata/customXsn">
  <xsnLocation/>
  <cached>True</cached>
  <openByDefault>True</openByDefault>
  <xsnScope/>
</customXsn>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36781C-0205-4D2B-9693-74841F67F793}">
  <ds:schemaRefs>
    <ds:schemaRef ds:uri="http://schemas.microsoft.com/sharepoint/v3/contenttype/forms"/>
  </ds:schemaRefs>
</ds:datastoreItem>
</file>

<file path=customXml/itemProps2.xml><?xml version="1.0" encoding="utf-8"?>
<ds:datastoreItem xmlns:ds="http://schemas.openxmlformats.org/officeDocument/2006/customXml" ds:itemID="{E8F91C78-897D-43D5-8F80-7B95F774036E}">
  <ds:schemaRefs>
    <ds:schemaRef ds:uri="http://schemas.microsoft.com/office/2006/metadata/properties"/>
    <ds:schemaRef ds:uri="http://schemas.microsoft.com/office/infopath/2007/PartnerControls"/>
    <ds:schemaRef ds:uri="20c1abfa-485b-41c9-a329-38772ca1fd48"/>
  </ds:schemaRefs>
</ds:datastoreItem>
</file>

<file path=customXml/itemProps3.xml><?xml version="1.0" encoding="utf-8"?>
<ds:datastoreItem xmlns:ds="http://schemas.openxmlformats.org/officeDocument/2006/customXml" ds:itemID="{B68CF5D6-D4ED-48E1-AD54-4E4B531772C1}"/>
</file>

<file path=customXml/itemProps4.xml><?xml version="1.0" encoding="utf-8"?>
<ds:datastoreItem xmlns:ds="http://schemas.openxmlformats.org/officeDocument/2006/customXml" ds:itemID="{86532748-8706-4428-9494-A4B1506726D3}">
  <ds:schemaRefs>
    <ds:schemaRef ds:uri="Microsoft.SharePoint.Taxonomy.ContentTypeSync"/>
  </ds:schemaRefs>
</ds:datastoreItem>
</file>

<file path=customXml/itemProps5.xml><?xml version="1.0" encoding="utf-8"?>
<ds:datastoreItem xmlns:ds="http://schemas.openxmlformats.org/officeDocument/2006/customXml" ds:itemID="{95D5AB4A-0D17-4F8B-A663-E15E3390D120}">
  <ds:schemaRefs>
    <ds:schemaRef ds:uri="http://schemas.microsoft.com/office/2006/metadata/customXsn"/>
  </ds:schemaRefs>
</ds:datastoreItem>
</file>

<file path=customXml/itemProps6.xml><?xml version="1.0" encoding="utf-8"?>
<ds:datastoreItem xmlns:ds="http://schemas.openxmlformats.org/officeDocument/2006/customXml" ds:itemID="{974D0030-89F6-204E-A22F-FC0774D1D5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Sohn</dc:creator>
  <cp:keywords/>
  <dc:description/>
  <cp:lastModifiedBy>Patrick Keating</cp:lastModifiedBy>
  <cp:revision>196</cp:revision>
  <dcterms:created xsi:type="dcterms:W3CDTF">2020-04-29T00:38:00Z</dcterms:created>
  <dcterms:modified xsi:type="dcterms:W3CDTF">2020-05-01T12:23:13Z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0x01010015F0DD43F147ED4DB3F172C2DF96DD960600E7AE2D83EA525C49AB60035309488CF5</vt:lpwstr>
  </property>
  <property fmtid="{D5CDD505-2E9C-101B-9397-08002B2CF9AE}" pid="3" name="TaxKeyword">
    <vt:lpwstr/>
  </property>
  <property fmtid="{D5CDD505-2E9C-101B-9397-08002B2CF9AE}" pid="4" name="OCA_Mission">
    <vt:lpwstr>75;#Chad|49bc6c13-b346-4385-a104-c5ce6d4be834</vt:lpwstr>
  </property>
  <property fmtid="{D5CDD505-2E9C-101B-9397-08002B2CF9AE}" pid="5" name="OCA_MSFEntity">
    <vt:lpwstr>3;#Operational Centre Amsterdam|c1cea462-cc28-4c38-bab9-3ca4a912d8a4</vt:lpwstr>
  </property>
  <property fmtid="{D5CDD505-2E9C-101B-9397-08002B2CF9AE}" pid="6" name="OCA_Entity">
    <vt:lpwstr>2;#Field|b0809ff9-3f65-44b7-bafd-132f7bd5c20e</vt:lpwstr>
  </property>
  <property fmtid="{D5CDD505-2E9C-101B-9397-08002B2CF9AE}" pid="7" name="OCA_Department">
    <vt:lpwstr>8;#Medical|9876df0d-2114-45e7-af4a-a3839de2f0e0</vt:lpwstr>
  </property>
  <property fmtid="{D5CDD505-2E9C-101B-9397-08002B2CF9AE}" pid="8" name="OCA_Country">
    <vt:lpwstr>76;#Chad|eb5a4bfa-db48-49ca-9116-323816783180</vt:lpwstr>
  </property>
  <property fmtid="{D5CDD505-2E9C-101B-9397-08002B2CF9AE}" pid="9" name="OCA_DocType">
    <vt:lpwstr/>
  </property>
  <property fmtid="{D5CDD505-2E9C-101B-9397-08002B2CF9AE}" pid="10" name="OCA_Audience">
    <vt:lpwstr/>
  </property>
  <property fmtid="{D5CDD505-2E9C-101B-9397-08002B2CF9AE}" pid="11" name="OCA_Project">
    <vt:lpwstr/>
  </property>
</Properties>
</file>