
<file path=[Content_Types].xml><?xml version="1.0" encoding="utf-8"?>
<Types xmlns="http://schemas.openxmlformats.org/package/2006/content-types">
  <Default Extension="png" ContentType="image/png"/>
  <Default Extension="rels" ContentType="application/vnd.openxmlformats-package.relationships+xml"/>
  <Default Extension="emf" ContentType="image/x-e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BB5CBF" w:rsidR="00B47F17" w:rsidP="00C55D89" w:rsidRDefault="006C58B7" w14:paraId="37CF6D40" w14:textId="2FF31445">
      <w:pPr>
        <w:pStyle w:val="BodyText"/>
        <w:rPr>
          <w:rFonts w:cs="Arial"/>
          <w:i w:val="0"/>
          <w:iCs w:val="0"/>
        </w:rPr>
      </w:pPr>
      <w:r>
        <w:rPr>
          <w:rFonts w:cs="Arial"/>
          <w:i w:val="0"/>
          <w:iCs w:val="0"/>
          <w:noProof/>
          <w:lang w:val="en-US" w:eastAsia="en-US"/>
        </w:rPr>
        <w:drawing>
          <wp:anchor distT="0" distB="0" distL="114300" distR="114300" simplePos="0" relativeHeight="251655168" behindDoc="0" locked="0" layoutInCell="1" allowOverlap="1" wp14:anchorId="39ED4017" wp14:editId="2C540FE8">
            <wp:simplePos x="0" y="0"/>
            <wp:positionH relativeFrom="column">
              <wp:posOffset>2171700</wp:posOffset>
            </wp:positionH>
            <wp:positionV relativeFrom="paragraph">
              <wp:posOffset>229235</wp:posOffset>
            </wp:positionV>
            <wp:extent cx="1605915" cy="946785"/>
            <wp:effectExtent l="0" t="0" r="0" b="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5915" cy="946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BB5CBF" w:rsidR="00B47F17" w:rsidP="00C55D89" w:rsidRDefault="00B47F17" w14:paraId="2B9F13C2" w14:textId="77777777">
      <w:pPr>
        <w:pStyle w:val="BodyText"/>
        <w:rPr>
          <w:rFonts w:cs="Arial"/>
          <w:i w:val="0"/>
          <w:iCs w:val="0"/>
        </w:rPr>
      </w:pPr>
    </w:p>
    <w:p w:rsidRPr="00BB5CBF" w:rsidR="00B47F17" w:rsidP="00C55D89" w:rsidRDefault="00B47F17" w14:paraId="10C5B559" w14:textId="77777777">
      <w:pPr>
        <w:pStyle w:val="BodyText"/>
        <w:rPr>
          <w:rFonts w:cs="Arial"/>
          <w:i w:val="0"/>
          <w:iCs w:val="0"/>
        </w:rPr>
      </w:pPr>
    </w:p>
    <w:p w:rsidRPr="00BB5CBF" w:rsidR="00B47F17" w:rsidP="00C55D89" w:rsidRDefault="00B47F17" w14:paraId="0BCACFD5" w14:textId="77777777">
      <w:pPr>
        <w:pStyle w:val="BodyText"/>
        <w:rPr>
          <w:rFonts w:cs="Arial"/>
          <w:i w:val="0"/>
          <w:iCs w:val="0"/>
        </w:rPr>
      </w:pPr>
    </w:p>
    <w:p w:rsidRPr="00BB5CBF" w:rsidR="00B47F17" w:rsidP="00C55D89" w:rsidRDefault="00B47F17" w14:paraId="7E93D034" w14:textId="77777777">
      <w:pPr>
        <w:pStyle w:val="BodyText"/>
        <w:rPr>
          <w:rFonts w:cs="Arial"/>
          <w:i w:val="0"/>
          <w:iCs w:val="0"/>
        </w:rPr>
      </w:pPr>
    </w:p>
    <w:p w:rsidRPr="00BB5CBF" w:rsidR="00B47F17" w:rsidP="00C55D89" w:rsidRDefault="00B47F17" w14:paraId="07A75314" w14:textId="77777777">
      <w:pPr>
        <w:pStyle w:val="BodyText"/>
        <w:jc w:val="center"/>
        <w:rPr>
          <w:rFonts w:cs="Arial"/>
          <w:i w:val="0"/>
          <w:iCs w:val="0"/>
        </w:rPr>
      </w:pPr>
    </w:p>
    <w:p w:rsidR="0089778B" w:rsidP="00C55D89" w:rsidRDefault="0089778B" w14:paraId="450A65C0" w14:textId="77777777">
      <w:pPr>
        <w:pStyle w:val="BodyText"/>
        <w:jc w:val="center"/>
        <w:rPr>
          <w:rFonts w:cs="Arial"/>
          <w:i w:val="0"/>
          <w:iCs w:val="0"/>
          <w:sz w:val="36"/>
        </w:rPr>
      </w:pPr>
      <w:bookmarkStart w:name="OLE_LINK2" w:id="0"/>
    </w:p>
    <w:p w:rsidR="0089778B" w:rsidP="00C55D89" w:rsidRDefault="0089778B" w14:paraId="3AEE5503" w14:textId="77777777">
      <w:pPr>
        <w:pStyle w:val="BodyText"/>
        <w:jc w:val="center"/>
        <w:rPr>
          <w:rFonts w:cs="Arial"/>
          <w:i w:val="0"/>
          <w:iCs w:val="0"/>
          <w:sz w:val="36"/>
        </w:rPr>
      </w:pPr>
    </w:p>
    <w:p w:rsidRPr="0089778B" w:rsidR="002A6683" w:rsidP="00C55D89" w:rsidRDefault="00B47F17" w14:paraId="392AE73B" w14:textId="77777777">
      <w:pPr>
        <w:pStyle w:val="BodyText"/>
        <w:jc w:val="center"/>
        <w:rPr>
          <w:rFonts w:cs="Arial"/>
          <w:i w:val="0"/>
          <w:iCs w:val="0"/>
          <w:sz w:val="36"/>
        </w:rPr>
      </w:pPr>
      <w:r w:rsidRPr="0089778B">
        <w:rPr>
          <w:rFonts w:cs="Arial"/>
          <w:i w:val="0"/>
          <w:iCs w:val="0"/>
          <w:sz w:val="36"/>
        </w:rPr>
        <w:t>Vaccin</w:t>
      </w:r>
      <w:r w:rsidRPr="0089778B" w:rsidR="00227776">
        <w:rPr>
          <w:rFonts w:cs="Arial"/>
          <w:i w:val="0"/>
          <w:iCs w:val="0"/>
          <w:sz w:val="36"/>
        </w:rPr>
        <w:t>ation</w:t>
      </w:r>
      <w:r w:rsidRPr="0089778B">
        <w:rPr>
          <w:rFonts w:cs="Arial"/>
          <w:i w:val="0"/>
          <w:iCs w:val="0"/>
          <w:sz w:val="36"/>
        </w:rPr>
        <w:t xml:space="preserve"> coverage </w:t>
      </w:r>
      <w:r w:rsidRPr="0089778B" w:rsidR="00806CFE">
        <w:rPr>
          <w:rFonts w:cs="Arial"/>
          <w:i w:val="0"/>
          <w:iCs w:val="0"/>
          <w:sz w:val="36"/>
        </w:rPr>
        <w:t xml:space="preserve">survey </w:t>
      </w:r>
      <w:r w:rsidRPr="0089778B" w:rsidR="00C57ACB">
        <w:rPr>
          <w:rFonts w:cs="Arial"/>
          <w:i w:val="0"/>
          <w:iCs w:val="0"/>
          <w:sz w:val="36"/>
        </w:rPr>
        <w:t xml:space="preserve">for </w:t>
      </w:r>
      <w:r w:rsidRPr="0089778B" w:rsidR="00B82F01">
        <w:rPr>
          <w:rFonts w:cs="Arial"/>
          <w:i w:val="0"/>
          <w:iCs w:val="0"/>
          <w:sz w:val="36"/>
        </w:rPr>
        <w:t>children aged</w:t>
      </w:r>
    </w:p>
    <w:p w:rsidRPr="0089778B" w:rsidR="00E97A18" w:rsidP="00C55D89" w:rsidRDefault="002A6683" w14:paraId="3DF5886B" w14:textId="77777777">
      <w:pPr>
        <w:pStyle w:val="BodyText"/>
        <w:jc w:val="center"/>
        <w:rPr>
          <w:rFonts w:cs="Arial"/>
          <w:i w:val="0"/>
          <w:iCs w:val="0"/>
          <w:sz w:val="36"/>
        </w:rPr>
      </w:pPr>
      <w:r w:rsidRPr="0089778B">
        <w:rPr>
          <w:rFonts w:cs="Arial"/>
          <w:i w:val="0"/>
          <w:iCs w:val="0"/>
          <w:sz w:val="36"/>
        </w:rPr>
        <w:t>six months to nine</w:t>
      </w:r>
      <w:r w:rsidRPr="0089778B" w:rsidR="00B82F01">
        <w:rPr>
          <w:rFonts w:cs="Arial"/>
          <w:i w:val="0"/>
          <w:iCs w:val="0"/>
          <w:sz w:val="36"/>
        </w:rPr>
        <w:t xml:space="preserve"> </w:t>
      </w:r>
      <w:proofErr w:type="gramStart"/>
      <w:r w:rsidRPr="0089778B" w:rsidR="00B82F01">
        <w:rPr>
          <w:rFonts w:cs="Arial"/>
          <w:i w:val="0"/>
          <w:iCs w:val="0"/>
          <w:sz w:val="36"/>
        </w:rPr>
        <w:t>years</w:t>
      </w:r>
      <w:proofErr w:type="gramEnd"/>
      <w:r w:rsidRPr="0089778B" w:rsidR="00B82F01">
        <w:rPr>
          <w:rFonts w:cs="Arial"/>
          <w:i w:val="0"/>
          <w:iCs w:val="0"/>
          <w:sz w:val="36"/>
        </w:rPr>
        <w:t xml:space="preserve"> in</w:t>
      </w:r>
    </w:p>
    <w:p w:rsidRPr="0089778B" w:rsidR="00B82F01" w:rsidP="00C55D89" w:rsidRDefault="00B82F01" w14:paraId="0F7F3D60" w14:textId="77777777">
      <w:pPr>
        <w:pStyle w:val="BodyText"/>
        <w:jc w:val="center"/>
        <w:rPr>
          <w:rFonts w:cs="Arial"/>
          <w:i w:val="0"/>
          <w:iCs w:val="0"/>
          <w:sz w:val="36"/>
        </w:rPr>
      </w:pPr>
      <w:r w:rsidRPr="0089778B">
        <w:rPr>
          <w:rFonts w:cs="Arial"/>
          <w:i w:val="0"/>
          <w:iCs w:val="0"/>
          <w:sz w:val="36"/>
        </w:rPr>
        <w:t>Béboto</w:t>
      </w:r>
      <w:r w:rsidRPr="0089778B" w:rsidR="00DE6675">
        <w:rPr>
          <w:rFonts w:cs="Arial"/>
          <w:i w:val="0"/>
          <w:iCs w:val="0"/>
          <w:sz w:val="36"/>
        </w:rPr>
        <w:t xml:space="preserve"> District</w:t>
      </w:r>
      <w:r w:rsidRPr="0089778B">
        <w:rPr>
          <w:rFonts w:cs="Arial"/>
          <w:i w:val="0"/>
          <w:iCs w:val="0"/>
          <w:sz w:val="36"/>
        </w:rPr>
        <w:t xml:space="preserve">, </w:t>
      </w:r>
      <w:proofErr w:type="spellStart"/>
      <w:r w:rsidRPr="0089778B">
        <w:rPr>
          <w:rFonts w:cs="Arial"/>
          <w:i w:val="0"/>
          <w:iCs w:val="0"/>
          <w:sz w:val="36"/>
        </w:rPr>
        <w:t>Logone</w:t>
      </w:r>
      <w:proofErr w:type="spellEnd"/>
      <w:r w:rsidRPr="0089778B">
        <w:rPr>
          <w:rFonts w:cs="Arial"/>
          <w:i w:val="0"/>
          <w:iCs w:val="0"/>
          <w:sz w:val="36"/>
        </w:rPr>
        <w:t xml:space="preserve"> Oriental, Chad</w:t>
      </w:r>
    </w:p>
    <w:bookmarkEnd w:id="0"/>
    <w:p w:rsidRPr="00BB5CBF" w:rsidR="00B47F17" w:rsidP="00C55D89" w:rsidRDefault="00B47F17" w14:paraId="1F6250D0" w14:textId="77777777">
      <w:pPr>
        <w:pStyle w:val="BodyText"/>
        <w:pBdr>
          <w:bottom w:val="single" w:color="auto" w:sz="12" w:space="1"/>
        </w:pBdr>
        <w:rPr>
          <w:rFonts w:cs="Arial"/>
          <w:i w:val="0"/>
          <w:iCs w:val="0"/>
        </w:rPr>
      </w:pPr>
    </w:p>
    <w:p w:rsidRPr="00BB5CBF" w:rsidR="00B47F17" w:rsidP="00C55D89" w:rsidRDefault="00B47F17" w14:paraId="19C2F33D" w14:textId="77777777">
      <w:pPr>
        <w:pStyle w:val="BodyText"/>
        <w:jc w:val="center"/>
        <w:rPr>
          <w:rFonts w:cs="Arial"/>
          <w:i w:val="0"/>
          <w:iCs w:val="0"/>
        </w:rPr>
      </w:pPr>
    </w:p>
    <w:p w:rsidR="0089778B" w:rsidP="00C55D89" w:rsidRDefault="0089778B" w14:paraId="64401AE5" w14:textId="77777777">
      <w:pPr>
        <w:pStyle w:val="BodyText"/>
        <w:jc w:val="center"/>
        <w:rPr>
          <w:rFonts w:cs="Arial"/>
          <w:i w:val="0"/>
          <w:iCs w:val="0"/>
        </w:rPr>
      </w:pPr>
    </w:p>
    <w:p w:rsidR="0089778B" w:rsidP="00C55D89" w:rsidRDefault="0089778B" w14:paraId="0A54B5FC" w14:textId="77777777">
      <w:pPr>
        <w:pStyle w:val="BodyText"/>
        <w:jc w:val="center"/>
        <w:rPr>
          <w:rFonts w:cs="Arial"/>
          <w:i w:val="0"/>
          <w:iCs w:val="0"/>
        </w:rPr>
      </w:pPr>
    </w:p>
    <w:p w:rsidRPr="00BB5CBF" w:rsidR="00B47F17" w:rsidP="00C55D89" w:rsidRDefault="00E90E9D" w14:paraId="66FA1D0F" w14:textId="77777777">
      <w:pPr>
        <w:pStyle w:val="BodyText"/>
        <w:jc w:val="center"/>
        <w:rPr>
          <w:rFonts w:cs="Arial"/>
          <w:i w:val="0"/>
          <w:iCs w:val="0"/>
        </w:rPr>
      </w:pPr>
      <w:r w:rsidRPr="00BB5CBF">
        <w:rPr>
          <w:rFonts w:cs="Arial"/>
          <w:i w:val="0"/>
          <w:iCs w:val="0"/>
        </w:rPr>
        <w:t>Final Report</w:t>
      </w:r>
    </w:p>
    <w:p w:rsidRPr="00BB5CBF" w:rsidR="00E90E9D" w:rsidP="00C55D89" w:rsidRDefault="00E90E9D" w14:paraId="2439C79B" w14:textId="77777777">
      <w:pPr>
        <w:pStyle w:val="BodyText"/>
        <w:jc w:val="center"/>
        <w:rPr>
          <w:rFonts w:cs="Arial"/>
          <w:i w:val="0"/>
          <w:iCs w:val="0"/>
        </w:rPr>
      </w:pPr>
    </w:p>
    <w:p w:rsidRPr="00BB5CBF" w:rsidR="00B47F17" w:rsidP="00C55D89" w:rsidRDefault="00FF7E2B" w14:paraId="57AB4226" w14:textId="2CC27DBF">
      <w:pPr>
        <w:pStyle w:val="BodyText"/>
        <w:jc w:val="center"/>
        <w:rPr>
          <w:rFonts w:cs="Arial"/>
          <w:i w:val="0"/>
        </w:rPr>
      </w:pPr>
      <w:r w:rsidRPr="00BB5CBF">
        <w:rPr>
          <w:rFonts w:cs="Arial"/>
          <w:i w:val="0"/>
        </w:rPr>
        <w:t xml:space="preserve">Date: </w:t>
      </w:r>
      <w:r w:rsidR="0089778B">
        <w:rPr>
          <w:rFonts w:cs="Arial"/>
          <w:i w:val="0"/>
        </w:rPr>
        <w:t>April</w:t>
      </w:r>
      <w:r w:rsidRPr="00BB5CBF" w:rsidR="00E90E9D">
        <w:rPr>
          <w:rFonts w:cs="Arial"/>
          <w:i w:val="0"/>
        </w:rPr>
        <w:t xml:space="preserve"> 2020</w:t>
      </w:r>
    </w:p>
    <w:p w:rsidRPr="00BB5CBF" w:rsidR="00B47F17" w:rsidP="00C55D89" w:rsidRDefault="00E97A18" w14:paraId="37893C06" w14:textId="77777777">
      <w:pPr>
        <w:pStyle w:val="BodyText"/>
        <w:jc w:val="center"/>
        <w:rPr>
          <w:rFonts w:cs="Arial"/>
          <w:i w:val="0"/>
        </w:rPr>
      </w:pPr>
      <w:r w:rsidRPr="00BB5CBF">
        <w:rPr>
          <w:rFonts w:cs="Arial"/>
          <w:i w:val="0"/>
        </w:rPr>
        <w:t>Julia Sohn, MPH</w:t>
      </w:r>
    </w:p>
    <w:p w:rsidRPr="00BB5CBF" w:rsidR="00B47F17" w:rsidP="00C55D89" w:rsidRDefault="00B47F17" w14:paraId="26D088E0" w14:textId="77777777">
      <w:pPr>
        <w:pStyle w:val="BodyText"/>
        <w:jc w:val="center"/>
        <w:rPr>
          <w:rFonts w:cs="Arial"/>
          <w:i w:val="0"/>
          <w:iCs w:val="0"/>
        </w:rPr>
      </w:pPr>
    </w:p>
    <w:p w:rsidRPr="00BB5CBF" w:rsidR="00B47F17" w:rsidP="00C55D89" w:rsidRDefault="00B47F17" w14:paraId="291FB2EC" w14:textId="77777777">
      <w:pPr>
        <w:pStyle w:val="Footer"/>
        <w:tabs>
          <w:tab w:val="clear" w:pos="4536"/>
          <w:tab w:val="clear" w:pos="9072"/>
        </w:tabs>
        <w:rPr>
          <w:rFonts w:cs="Arial"/>
        </w:rPr>
      </w:pPr>
    </w:p>
    <w:p w:rsidRPr="00BB5CBF" w:rsidR="00B47F17" w:rsidP="00C55D89" w:rsidRDefault="00B47F17" w14:paraId="401FCE64" w14:textId="77777777">
      <w:pPr>
        <w:pStyle w:val="Footer"/>
        <w:tabs>
          <w:tab w:val="clear" w:pos="4536"/>
          <w:tab w:val="clear" w:pos="9072"/>
        </w:tabs>
        <w:rPr>
          <w:rFonts w:cs="Arial"/>
        </w:rPr>
      </w:pPr>
    </w:p>
    <w:p w:rsidRPr="00BB5CBF" w:rsidR="00C147C5" w:rsidP="00C55D89" w:rsidRDefault="00B47F17" w14:paraId="632ED60C" w14:textId="19E4F1F8">
      <w:pPr>
        <w:rPr>
          <w:rFonts w:cs="Arial"/>
        </w:rPr>
      </w:pPr>
      <w:r w:rsidRPr="00BB5CBF">
        <w:rPr>
          <w:rFonts w:cs="Arial"/>
          <w:i/>
          <w:iCs/>
        </w:rPr>
        <w:br w:type="page"/>
      </w:r>
      <w:r w:rsidRPr="00BB5CBF" w:rsidR="00EE1BA9">
        <w:rPr>
          <w:rFonts w:cs="Arial"/>
          <w:i/>
          <w:iCs/>
        </w:rPr>
        <w:lastRenderedPageBreak/>
        <w:t>Summary</w:t>
      </w:r>
    </w:p>
    <w:p w:rsidRPr="00BB5CBF" w:rsidR="00B47F17" w:rsidP="00C55D89" w:rsidRDefault="00B47F17" w14:paraId="16D66F24" w14:textId="77777777">
      <w:pPr>
        <w:pStyle w:val="BodyText"/>
        <w:rPr>
          <w:rFonts w:cs="Arial"/>
        </w:rPr>
      </w:pPr>
    </w:p>
    <w:p w:rsidR="00754600" w:rsidP="00C55D89" w:rsidRDefault="0098253C" w14:paraId="71524722" w14:textId="77777777">
      <w:pPr>
        <w:rPr>
          <w:rFonts w:cs="Arial"/>
        </w:rPr>
      </w:pPr>
      <w:r w:rsidRPr="00BB5CBF">
        <w:rPr>
          <w:rFonts w:cs="Arial"/>
          <w:b/>
          <w:bCs/>
          <w:i/>
          <w:iCs/>
        </w:rPr>
        <w:t>Study design</w:t>
      </w:r>
      <w:r w:rsidRPr="00BB5CBF">
        <w:rPr>
          <w:rFonts w:cs="Arial"/>
          <w:b/>
          <w:bCs/>
        </w:rPr>
        <w:tab/>
      </w:r>
      <w:r w:rsidRPr="00BB5CBF">
        <w:rPr>
          <w:rFonts w:cs="Arial"/>
        </w:rPr>
        <w:tab/>
      </w:r>
      <w:r w:rsidRPr="00BB5CBF">
        <w:rPr>
          <w:rFonts w:cs="Arial"/>
        </w:rPr>
        <w:tab/>
      </w:r>
      <w:r w:rsidRPr="00BB5CBF">
        <w:rPr>
          <w:rFonts w:cs="Arial"/>
        </w:rPr>
        <w:tab/>
      </w:r>
      <w:r w:rsidR="00754600">
        <w:rPr>
          <w:rFonts w:cs="Arial"/>
        </w:rPr>
        <w:t>Cross-sectional survey</w:t>
      </w:r>
    </w:p>
    <w:p w:rsidR="00754600" w:rsidP="00C55D89" w:rsidRDefault="00754600" w14:paraId="51DC29D0" w14:textId="77777777">
      <w:pPr>
        <w:rPr>
          <w:rFonts w:cs="Arial"/>
        </w:rPr>
      </w:pPr>
    </w:p>
    <w:p w:rsidRPr="00BB5CBF" w:rsidR="0098253C" w:rsidP="00C55D89" w:rsidRDefault="00754600" w14:paraId="3B727751" w14:textId="19C5E15A">
      <w:pPr>
        <w:rPr>
          <w:rFonts w:cs="Arial"/>
        </w:rPr>
      </w:pPr>
      <w:r w:rsidRPr="00B93819">
        <w:rPr>
          <w:rFonts w:cs="Arial"/>
          <w:b/>
          <w:bCs/>
          <w:i/>
          <w:iCs/>
        </w:rPr>
        <w:t>Sampling strategy</w:t>
      </w:r>
      <w:r>
        <w:rPr>
          <w:rFonts w:cs="Arial"/>
        </w:rPr>
        <w:tab/>
      </w:r>
      <w:r>
        <w:rPr>
          <w:rFonts w:cs="Arial"/>
        </w:rPr>
        <w:tab/>
      </w:r>
      <w:r>
        <w:rPr>
          <w:rFonts w:cs="Arial"/>
        </w:rPr>
        <w:tab/>
      </w:r>
      <w:r w:rsidRPr="00BB5CBF" w:rsidR="00F34876">
        <w:rPr>
          <w:rFonts w:cs="Arial"/>
        </w:rPr>
        <w:t>T</w:t>
      </w:r>
      <w:r w:rsidRPr="00BB5CBF" w:rsidR="0098253C">
        <w:rPr>
          <w:rFonts w:cs="Arial"/>
        </w:rPr>
        <w:t>wo-stage cluster sampling</w:t>
      </w:r>
    </w:p>
    <w:p w:rsidRPr="00BB5CBF" w:rsidR="00B47F17" w:rsidP="00C55D89" w:rsidRDefault="00B47F17" w14:paraId="37477535" w14:textId="77777777">
      <w:pPr>
        <w:rPr>
          <w:rFonts w:cs="Arial"/>
        </w:rPr>
      </w:pPr>
    </w:p>
    <w:p w:rsidRPr="00BB5CBF" w:rsidR="00F709D1" w:rsidP="00C55D89" w:rsidRDefault="00F709D1" w14:paraId="4B68548F" w14:textId="77777777">
      <w:pPr>
        <w:rPr>
          <w:rFonts w:cs="Arial"/>
        </w:rPr>
      </w:pPr>
      <w:r w:rsidRPr="00BB5CBF">
        <w:rPr>
          <w:rFonts w:cs="Arial"/>
          <w:b/>
          <w:bCs/>
          <w:i/>
          <w:iCs/>
        </w:rPr>
        <w:t>Study participants</w:t>
      </w:r>
      <w:r w:rsidRPr="00BB5CBF">
        <w:rPr>
          <w:rFonts w:cs="Arial"/>
        </w:rPr>
        <w:tab/>
      </w:r>
      <w:r w:rsidRPr="00BB5CBF">
        <w:rPr>
          <w:rFonts w:cs="Arial"/>
        </w:rPr>
        <w:tab/>
      </w:r>
      <w:r w:rsidRPr="00BB5CBF">
        <w:rPr>
          <w:rFonts w:cs="Arial"/>
        </w:rPr>
        <w:tab/>
      </w:r>
      <w:r w:rsidRPr="00BB5CBF">
        <w:rPr>
          <w:rFonts w:cs="Arial"/>
        </w:rPr>
        <w:t>Children 6 months – 9 years</w:t>
      </w:r>
    </w:p>
    <w:p w:rsidRPr="00BB5CBF" w:rsidR="00B47F17" w:rsidP="00C55D89" w:rsidRDefault="00B47F17" w14:paraId="7C80D7C6" w14:textId="77777777">
      <w:pPr>
        <w:rPr>
          <w:rFonts w:cs="Arial"/>
        </w:rPr>
      </w:pPr>
    </w:p>
    <w:p w:rsidRPr="00BB5CBF" w:rsidR="0081647F" w:rsidP="00C55D89" w:rsidRDefault="00B47F17" w14:paraId="75E2C15C" w14:textId="429F16D7">
      <w:pPr>
        <w:rPr>
          <w:rFonts w:cs="Arial"/>
          <w:i/>
          <w:iCs/>
          <w:color w:val="0000FF"/>
        </w:rPr>
      </w:pPr>
      <w:r w:rsidRPr="00BB5CBF">
        <w:rPr>
          <w:rFonts w:cs="Arial"/>
          <w:b/>
          <w:bCs/>
          <w:i/>
          <w:iCs/>
        </w:rPr>
        <w:t xml:space="preserve">Study </w:t>
      </w:r>
      <w:r w:rsidRPr="00BB5CBF" w:rsidR="0081647F">
        <w:rPr>
          <w:rFonts w:cs="Arial"/>
          <w:b/>
          <w:bCs/>
          <w:i/>
          <w:iCs/>
        </w:rPr>
        <w:t>period</w:t>
      </w:r>
      <w:r w:rsidRPr="00BB5CBF" w:rsidR="003A031B">
        <w:rPr>
          <w:rFonts w:cs="Arial"/>
        </w:rPr>
        <w:tab/>
      </w:r>
      <w:r w:rsidRPr="00BB5CBF" w:rsidR="003A031B">
        <w:rPr>
          <w:rFonts w:cs="Arial"/>
        </w:rPr>
        <w:tab/>
      </w:r>
      <w:r w:rsidRPr="00BB5CBF" w:rsidR="003A031B">
        <w:rPr>
          <w:rFonts w:cs="Arial"/>
        </w:rPr>
        <w:tab/>
      </w:r>
      <w:r w:rsidRPr="00BB5CBF" w:rsidR="003A031B">
        <w:rPr>
          <w:rFonts w:cs="Arial"/>
        </w:rPr>
        <w:tab/>
      </w:r>
      <w:r w:rsidRPr="00BB5CBF" w:rsidR="00174B6C">
        <w:rPr>
          <w:rFonts w:cs="Arial"/>
        </w:rPr>
        <w:t>April</w:t>
      </w:r>
      <w:r w:rsidRPr="00BB5CBF" w:rsidR="0081647F">
        <w:rPr>
          <w:rFonts w:cs="Arial"/>
        </w:rPr>
        <w:t xml:space="preserve"> 2020</w:t>
      </w:r>
    </w:p>
    <w:p w:rsidRPr="00BB5CBF" w:rsidR="00B47F17" w:rsidP="00C55D89" w:rsidRDefault="00B47F17" w14:paraId="1720DF22" w14:textId="77777777">
      <w:pPr>
        <w:rPr>
          <w:rFonts w:cs="Arial"/>
        </w:rPr>
      </w:pPr>
    </w:p>
    <w:p w:rsidRPr="00BB5CBF" w:rsidR="00B47F17" w:rsidP="00C55D89" w:rsidRDefault="00B47F17" w14:paraId="631CE6CD" w14:textId="77777777">
      <w:pPr>
        <w:rPr>
          <w:rFonts w:cs="Arial"/>
        </w:rPr>
      </w:pPr>
      <w:r w:rsidRPr="00BB5CBF">
        <w:rPr>
          <w:rFonts w:cs="Arial"/>
          <w:b/>
          <w:i/>
        </w:rPr>
        <w:t>Study site</w:t>
      </w:r>
      <w:r w:rsidRPr="00BB5CBF">
        <w:rPr>
          <w:rFonts w:cs="Arial"/>
          <w:b/>
          <w:i/>
        </w:rPr>
        <w:tab/>
      </w:r>
      <w:r w:rsidRPr="00BB5CBF">
        <w:rPr>
          <w:rFonts w:cs="Arial"/>
          <w:b/>
          <w:i/>
        </w:rPr>
        <w:tab/>
      </w:r>
      <w:r w:rsidRPr="00BB5CBF">
        <w:rPr>
          <w:rFonts w:cs="Arial"/>
        </w:rPr>
        <w:tab/>
      </w:r>
      <w:r w:rsidRPr="00BB5CBF">
        <w:rPr>
          <w:rFonts w:cs="Arial"/>
        </w:rPr>
        <w:tab/>
      </w:r>
      <w:r w:rsidRPr="00BB5CBF" w:rsidR="00D9461B">
        <w:rPr>
          <w:rFonts w:cs="Arial"/>
        </w:rPr>
        <w:t xml:space="preserve">Béboto </w:t>
      </w:r>
      <w:r w:rsidRPr="00BB5CBF" w:rsidR="002E3C6B">
        <w:rPr>
          <w:rFonts w:cs="Arial"/>
        </w:rPr>
        <w:t>District</w:t>
      </w:r>
    </w:p>
    <w:p w:rsidRPr="00BB5CBF" w:rsidR="00B47F17" w:rsidP="00C55D89" w:rsidRDefault="00B47F17" w14:paraId="66CF434D" w14:textId="77777777">
      <w:pPr>
        <w:rPr>
          <w:rFonts w:cs="Arial"/>
        </w:rPr>
      </w:pPr>
    </w:p>
    <w:p w:rsidRPr="00BB5CBF" w:rsidR="002E3C6B" w:rsidP="00C55D89" w:rsidRDefault="002E3C6B" w14:paraId="3855D257" w14:textId="77777777">
      <w:pPr>
        <w:ind w:left="3540" w:hanging="3540"/>
        <w:rPr>
          <w:rFonts w:cs="Arial"/>
        </w:rPr>
      </w:pPr>
      <w:r w:rsidRPr="00BB5CBF">
        <w:rPr>
          <w:rFonts w:cs="Arial"/>
          <w:b/>
          <w:i/>
        </w:rPr>
        <w:t>Study team</w:t>
      </w:r>
      <w:r w:rsidRPr="00BB5CBF">
        <w:rPr>
          <w:rFonts w:cs="Arial"/>
        </w:rPr>
        <w:tab/>
      </w:r>
    </w:p>
    <w:tbl>
      <w:tblPr>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27"/>
        <w:gridCol w:w="4253"/>
        <w:gridCol w:w="2376"/>
      </w:tblGrid>
      <w:tr w:rsidRPr="00BB5CBF" w:rsidR="005470DA" w:rsidTr="005470DA" w14:paraId="7FC3AC5F" w14:textId="77777777">
        <w:tc>
          <w:tcPr>
            <w:tcW w:w="2727" w:type="dxa"/>
            <w:shd w:val="clear" w:color="auto" w:fill="auto"/>
          </w:tcPr>
          <w:p w:rsidRPr="00BB5CBF" w:rsidR="002E3C6B" w:rsidP="00C55D89" w:rsidRDefault="002E3C6B" w14:paraId="4F7326A0" w14:textId="77777777">
            <w:pPr>
              <w:rPr>
                <w:rFonts w:cs="Arial"/>
                <w:b/>
              </w:rPr>
            </w:pPr>
            <w:r w:rsidRPr="00BB5CBF">
              <w:rPr>
                <w:rFonts w:cs="Arial"/>
                <w:b/>
              </w:rPr>
              <w:t>Name</w:t>
            </w:r>
          </w:p>
        </w:tc>
        <w:tc>
          <w:tcPr>
            <w:tcW w:w="4253" w:type="dxa"/>
            <w:shd w:val="clear" w:color="auto" w:fill="auto"/>
          </w:tcPr>
          <w:p w:rsidRPr="00BB5CBF" w:rsidR="002E3C6B" w:rsidP="00C55D89" w:rsidRDefault="002E3C6B" w14:paraId="0F9DABDC" w14:textId="77777777">
            <w:pPr>
              <w:ind w:right="-922"/>
              <w:rPr>
                <w:rFonts w:cs="Arial"/>
                <w:b/>
              </w:rPr>
            </w:pPr>
            <w:r w:rsidRPr="00BB5CBF">
              <w:rPr>
                <w:rFonts w:cs="Arial"/>
                <w:b/>
              </w:rPr>
              <w:t>Title and affiliation</w:t>
            </w:r>
          </w:p>
        </w:tc>
        <w:tc>
          <w:tcPr>
            <w:tcW w:w="2376" w:type="dxa"/>
            <w:shd w:val="clear" w:color="auto" w:fill="auto"/>
          </w:tcPr>
          <w:p w:rsidRPr="00BB5CBF" w:rsidR="002E3C6B" w:rsidP="00C55D89" w:rsidRDefault="002E3C6B" w14:paraId="2ED6C155" w14:textId="77777777">
            <w:pPr>
              <w:rPr>
                <w:rFonts w:cs="Arial"/>
                <w:b/>
              </w:rPr>
            </w:pPr>
            <w:r w:rsidRPr="00BB5CBF">
              <w:rPr>
                <w:rFonts w:cs="Arial"/>
                <w:b/>
              </w:rPr>
              <w:t>Role in survey</w:t>
            </w:r>
          </w:p>
        </w:tc>
      </w:tr>
      <w:tr w:rsidRPr="00BB5CBF" w:rsidR="005470DA" w:rsidTr="005470DA" w14:paraId="35D69DC2" w14:textId="77777777">
        <w:tc>
          <w:tcPr>
            <w:tcW w:w="2727" w:type="dxa"/>
            <w:shd w:val="clear" w:color="auto" w:fill="auto"/>
          </w:tcPr>
          <w:p w:rsidRPr="00BB5CBF" w:rsidR="002E3C6B" w:rsidP="00C55D89" w:rsidRDefault="002E3C6B" w14:paraId="10B8B831" w14:textId="77777777">
            <w:pPr>
              <w:rPr>
                <w:rFonts w:cs="Arial"/>
              </w:rPr>
            </w:pPr>
            <w:r w:rsidRPr="00BB5CBF">
              <w:rPr>
                <w:rFonts w:cs="Arial"/>
              </w:rPr>
              <w:t>Julia Sohn</w:t>
            </w:r>
          </w:p>
        </w:tc>
        <w:tc>
          <w:tcPr>
            <w:tcW w:w="4253" w:type="dxa"/>
            <w:shd w:val="clear" w:color="auto" w:fill="auto"/>
          </w:tcPr>
          <w:p w:rsidRPr="00BB5CBF" w:rsidR="002E3C6B" w:rsidP="00C55D89" w:rsidRDefault="002E3C6B" w14:paraId="197EF70F" w14:textId="77777777">
            <w:pPr>
              <w:rPr>
                <w:rFonts w:cs="Arial"/>
              </w:rPr>
            </w:pPr>
            <w:r w:rsidRPr="00BB5CBF">
              <w:rPr>
                <w:rFonts w:cs="Arial"/>
              </w:rPr>
              <w:t>Field epidemiologist, Chad Emergency Response Unit (CERU), MSF-OCA</w:t>
            </w:r>
          </w:p>
        </w:tc>
        <w:tc>
          <w:tcPr>
            <w:tcW w:w="2376" w:type="dxa"/>
            <w:shd w:val="clear" w:color="auto" w:fill="auto"/>
          </w:tcPr>
          <w:p w:rsidRPr="00BB5CBF" w:rsidR="002E3C6B" w:rsidP="00C55D89" w:rsidRDefault="002E3C6B" w14:paraId="36D8CA53" w14:textId="77777777">
            <w:pPr>
              <w:rPr>
                <w:rFonts w:cs="Arial"/>
              </w:rPr>
            </w:pPr>
            <w:r w:rsidRPr="00BB5CBF">
              <w:rPr>
                <w:rFonts w:cs="Arial"/>
              </w:rPr>
              <w:t>Principal investigator</w:t>
            </w:r>
          </w:p>
        </w:tc>
      </w:tr>
      <w:tr w:rsidRPr="00BB5CBF" w:rsidR="005470DA" w:rsidTr="005470DA" w14:paraId="572A12F4" w14:textId="77777777">
        <w:tc>
          <w:tcPr>
            <w:tcW w:w="2727" w:type="dxa"/>
            <w:shd w:val="clear" w:color="auto" w:fill="auto"/>
          </w:tcPr>
          <w:p w:rsidRPr="00BB5CBF" w:rsidR="002E3C6B" w:rsidP="00C55D89" w:rsidRDefault="002E3C6B" w14:paraId="056ED985" w14:textId="77777777">
            <w:pPr>
              <w:rPr>
                <w:rFonts w:cs="Arial"/>
              </w:rPr>
            </w:pPr>
            <w:r w:rsidRPr="00BB5CBF">
              <w:rPr>
                <w:rFonts w:cs="Arial"/>
              </w:rPr>
              <w:t>Patrick Keating</w:t>
            </w:r>
          </w:p>
        </w:tc>
        <w:tc>
          <w:tcPr>
            <w:tcW w:w="4253" w:type="dxa"/>
            <w:shd w:val="clear" w:color="auto" w:fill="auto"/>
          </w:tcPr>
          <w:p w:rsidRPr="00BB5CBF" w:rsidR="002E3C6B" w:rsidP="00C55D89" w:rsidRDefault="002E3C6B" w14:paraId="089B8615" w14:textId="77777777">
            <w:pPr>
              <w:rPr>
                <w:rFonts w:cs="Arial"/>
              </w:rPr>
            </w:pPr>
            <w:r w:rsidRPr="00BB5CBF">
              <w:rPr>
                <w:rFonts w:cs="Arial"/>
              </w:rPr>
              <w:t>Epidemiology advisor, Manson Unit, MSF-OCA</w:t>
            </w:r>
          </w:p>
        </w:tc>
        <w:tc>
          <w:tcPr>
            <w:tcW w:w="2376" w:type="dxa"/>
            <w:shd w:val="clear" w:color="auto" w:fill="auto"/>
          </w:tcPr>
          <w:p w:rsidRPr="00BB5CBF" w:rsidR="002E3C6B" w:rsidP="00C55D89" w:rsidRDefault="0073209B" w14:paraId="51738109" w14:textId="77777777">
            <w:pPr>
              <w:rPr>
                <w:rFonts w:cs="Arial"/>
              </w:rPr>
            </w:pPr>
            <w:r w:rsidRPr="00BB5CBF">
              <w:rPr>
                <w:rFonts w:cs="Arial"/>
              </w:rPr>
              <w:t>Co-investigator, study coordinator</w:t>
            </w:r>
          </w:p>
        </w:tc>
      </w:tr>
      <w:tr w:rsidRPr="00BB5CBF" w:rsidR="005470DA" w:rsidTr="005470DA" w14:paraId="6386B194" w14:textId="77777777">
        <w:tc>
          <w:tcPr>
            <w:tcW w:w="2727" w:type="dxa"/>
            <w:shd w:val="clear" w:color="auto" w:fill="auto"/>
          </w:tcPr>
          <w:p w:rsidRPr="00BB5CBF" w:rsidR="002E3C6B" w:rsidP="00C55D89" w:rsidRDefault="002E3C6B" w14:paraId="04260EEF" w14:textId="77777777">
            <w:pPr>
              <w:rPr>
                <w:rFonts w:cs="Arial"/>
              </w:rPr>
            </w:pPr>
            <w:r w:rsidRPr="00BB5CBF">
              <w:rPr>
                <w:rFonts w:cs="Arial"/>
              </w:rPr>
              <w:t>Susan Doyle</w:t>
            </w:r>
          </w:p>
        </w:tc>
        <w:tc>
          <w:tcPr>
            <w:tcW w:w="4253" w:type="dxa"/>
            <w:shd w:val="clear" w:color="auto" w:fill="auto"/>
          </w:tcPr>
          <w:p w:rsidRPr="00BB5CBF" w:rsidR="002E3C6B" w:rsidP="00C55D89" w:rsidRDefault="002E3C6B" w14:paraId="431796B4" w14:textId="77777777">
            <w:pPr>
              <w:rPr>
                <w:rFonts w:cs="Arial"/>
              </w:rPr>
            </w:pPr>
            <w:r w:rsidRPr="00BB5CBF">
              <w:rPr>
                <w:rFonts w:cs="Arial"/>
              </w:rPr>
              <w:t>Project coordinator, CERU, MSF-OCA</w:t>
            </w:r>
          </w:p>
        </w:tc>
        <w:tc>
          <w:tcPr>
            <w:tcW w:w="2376" w:type="dxa"/>
            <w:shd w:val="clear" w:color="auto" w:fill="auto"/>
          </w:tcPr>
          <w:p w:rsidRPr="00BB5CBF" w:rsidR="002E3C6B" w:rsidP="00C55D89" w:rsidRDefault="002E3C6B" w14:paraId="7AFD53D9" w14:textId="77777777">
            <w:pPr>
              <w:rPr>
                <w:rFonts w:cs="Arial"/>
              </w:rPr>
            </w:pPr>
            <w:r w:rsidRPr="00BB5CBF">
              <w:rPr>
                <w:rFonts w:cs="Arial"/>
              </w:rPr>
              <w:t>Co-investigator</w:t>
            </w:r>
          </w:p>
        </w:tc>
      </w:tr>
      <w:tr w:rsidRPr="00BB5CBF" w:rsidR="005470DA" w:rsidTr="005470DA" w14:paraId="5BE8F28D" w14:textId="77777777">
        <w:tc>
          <w:tcPr>
            <w:tcW w:w="2727" w:type="dxa"/>
            <w:shd w:val="clear" w:color="auto" w:fill="auto"/>
          </w:tcPr>
          <w:p w:rsidRPr="00BB5CBF" w:rsidR="002E3C6B" w:rsidP="00C55D89" w:rsidRDefault="002E3C6B" w14:paraId="41575D72" w14:textId="77777777">
            <w:pPr>
              <w:rPr>
                <w:rFonts w:cs="Arial"/>
              </w:rPr>
            </w:pPr>
            <w:proofErr w:type="spellStart"/>
            <w:r w:rsidRPr="00BB5CBF">
              <w:rPr>
                <w:rFonts w:cs="Arial"/>
              </w:rPr>
              <w:t>Allafi</w:t>
            </w:r>
            <w:proofErr w:type="spellEnd"/>
            <w:r w:rsidRPr="00BB5CBF">
              <w:rPr>
                <w:rFonts w:cs="Arial"/>
              </w:rPr>
              <w:t xml:space="preserve"> Bow </w:t>
            </w:r>
            <w:proofErr w:type="spellStart"/>
            <w:r w:rsidRPr="00BB5CBF">
              <w:rPr>
                <w:rFonts w:cs="Arial"/>
              </w:rPr>
              <w:t>Gamao</w:t>
            </w:r>
            <w:r w:rsidRPr="00BB5CBF" w:rsidR="008E65B3">
              <w:rPr>
                <w:rFonts w:cs="Arial"/>
              </w:rPr>
              <w:t>u</w:t>
            </w:r>
            <w:proofErr w:type="spellEnd"/>
          </w:p>
        </w:tc>
        <w:tc>
          <w:tcPr>
            <w:tcW w:w="4253" w:type="dxa"/>
            <w:shd w:val="clear" w:color="auto" w:fill="auto"/>
          </w:tcPr>
          <w:p w:rsidRPr="00BB5CBF" w:rsidR="002E3C6B" w:rsidP="00C55D89" w:rsidRDefault="002E3C6B" w14:paraId="4FA8C0B8" w14:textId="77777777">
            <w:pPr>
              <w:rPr>
                <w:rFonts w:cs="Arial"/>
              </w:rPr>
            </w:pPr>
            <w:r w:rsidRPr="00BB5CBF">
              <w:rPr>
                <w:rFonts w:cs="Arial"/>
              </w:rPr>
              <w:t>CERU Data manager, CERU, MSF-OCA</w:t>
            </w:r>
          </w:p>
        </w:tc>
        <w:tc>
          <w:tcPr>
            <w:tcW w:w="2376" w:type="dxa"/>
            <w:shd w:val="clear" w:color="auto" w:fill="auto"/>
          </w:tcPr>
          <w:p w:rsidRPr="00BB5CBF" w:rsidR="002E3C6B" w:rsidP="00C55D89" w:rsidRDefault="002E3C6B" w14:paraId="17F638AD" w14:textId="77777777">
            <w:pPr>
              <w:rPr>
                <w:rFonts w:cs="Arial"/>
              </w:rPr>
            </w:pPr>
            <w:r w:rsidRPr="00BB5CBF">
              <w:rPr>
                <w:rFonts w:cs="Arial"/>
              </w:rPr>
              <w:t>Co-investigator</w:t>
            </w:r>
          </w:p>
        </w:tc>
      </w:tr>
      <w:tr w:rsidRPr="00BB5CBF" w:rsidR="005470DA" w:rsidTr="005470DA" w14:paraId="62EFA80C" w14:textId="77777777">
        <w:tc>
          <w:tcPr>
            <w:tcW w:w="2727" w:type="dxa"/>
            <w:shd w:val="clear" w:color="auto" w:fill="auto"/>
          </w:tcPr>
          <w:p w:rsidRPr="00BB5CBF" w:rsidR="002E3C6B" w:rsidP="00C55D89" w:rsidRDefault="006D59A6" w14:paraId="12AE03C9" w14:textId="77777777">
            <w:pPr>
              <w:rPr>
                <w:rFonts w:cs="Arial"/>
              </w:rPr>
            </w:pPr>
            <w:proofErr w:type="spellStart"/>
            <w:r w:rsidRPr="00BB5CBF">
              <w:rPr>
                <w:rFonts w:cs="Arial"/>
              </w:rPr>
              <w:t>Seidina</w:t>
            </w:r>
            <w:proofErr w:type="spellEnd"/>
            <w:r w:rsidRPr="00BB5CBF" w:rsidR="008D6F68">
              <w:rPr>
                <w:rFonts w:cs="Arial"/>
              </w:rPr>
              <w:t xml:space="preserve"> </w:t>
            </w:r>
            <w:proofErr w:type="spellStart"/>
            <w:r w:rsidRPr="00BB5CBF" w:rsidR="00921F48">
              <w:rPr>
                <w:rFonts w:cs="Arial"/>
              </w:rPr>
              <w:t>Ousseini</w:t>
            </w:r>
            <w:proofErr w:type="spellEnd"/>
          </w:p>
        </w:tc>
        <w:tc>
          <w:tcPr>
            <w:tcW w:w="4253" w:type="dxa"/>
            <w:shd w:val="clear" w:color="auto" w:fill="auto"/>
          </w:tcPr>
          <w:p w:rsidRPr="00BB5CBF" w:rsidR="002E3C6B" w:rsidP="00C55D89" w:rsidRDefault="002E3C6B" w14:paraId="38D3F376" w14:textId="77777777">
            <w:pPr>
              <w:rPr>
                <w:rFonts w:cs="Arial"/>
              </w:rPr>
            </w:pPr>
            <w:r w:rsidRPr="00BB5CBF">
              <w:rPr>
                <w:rFonts w:cs="Arial"/>
              </w:rPr>
              <w:t>Head of mission, Chad, MSF-OCA</w:t>
            </w:r>
          </w:p>
        </w:tc>
        <w:tc>
          <w:tcPr>
            <w:tcW w:w="2376" w:type="dxa"/>
            <w:shd w:val="clear" w:color="auto" w:fill="auto"/>
          </w:tcPr>
          <w:p w:rsidRPr="00BB5CBF" w:rsidR="002E3C6B" w:rsidP="00C55D89" w:rsidRDefault="002E3C6B" w14:paraId="362FCD9C" w14:textId="77777777">
            <w:pPr>
              <w:rPr>
                <w:rFonts w:cs="Arial"/>
              </w:rPr>
            </w:pPr>
            <w:r w:rsidRPr="00BB5CBF">
              <w:rPr>
                <w:rFonts w:cs="Arial"/>
              </w:rPr>
              <w:t>Co-investigator</w:t>
            </w:r>
          </w:p>
        </w:tc>
      </w:tr>
      <w:tr w:rsidRPr="00BB5CBF" w:rsidR="005470DA" w:rsidTr="005470DA" w14:paraId="5AFEDA30" w14:textId="77777777">
        <w:tc>
          <w:tcPr>
            <w:tcW w:w="2727" w:type="dxa"/>
            <w:shd w:val="clear" w:color="auto" w:fill="auto"/>
          </w:tcPr>
          <w:p w:rsidRPr="00BB5CBF" w:rsidR="002E3C6B" w:rsidP="00C55D89" w:rsidRDefault="002E3C6B" w14:paraId="1F0EAE0D" w14:textId="77777777">
            <w:pPr>
              <w:rPr>
                <w:rFonts w:cs="Arial"/>
              </w:rPr>
            </w:pPr>
            <w:r w:rsidRPr="00BB5CBF">
              <w:rPr>
                <w:rFonts w:cs="Arial"/>
              </w:rPr>
              <w:t>Winston</w:t>
            </w:r>
            <w:r w:rsidRPr="00BB5CBF" w:rsidR="00D1247A">
              <w:rPr>
                <w:rFonts w:cs="Arial"/>
              </w:rPr>
              <w:t xml:space="preserve"> </w:t>
            </w:r>
            <w:proofErr w:type="spellStart"/>
            <w:r w:rsidRPr="00BB5CBF" w:rsidR="00D1247A">
              <w:rPr>
                <w:rFonts w:cs="Arial"/>
              </w:rPr>
              <w:t>Katuta</w:t>
            </w:r>
            <w:proofErr w:type="spellEnd"/>
            <w:r w:rsidRPr="00BB5CBF">
              <w:rPr>
                <w:rFonts w:cs="Arial"/>
              </w:rPr>
              <w:t xml:space="preserve"> </w:t>
            </w:r>
            <w:proofErr w:type="spellStart"/>
            <w:r w:rsidRPr="00BB5CBF">
              <w:rPr>
                <w:rFonts w:cs="Arial"/>
              </w:rPr>
              <w:t>Mulanda</w:t>
            </w:r>
            <w:proofErr w:type="spellEnd"/>
          </w:p>
        </w:tc>
        <w:tc>
          <w:tcPr>
            <w:tcW w:w="4253" w:type="dxa"/>
            <w:shd w:val="clear" w:color="auto" w:fill="auto"/>
          </w:tcPr>
          <w:p w:rsidRPr="00BB5CBF" w:rsidR="002E3C6B" w:rsidP="00C55D89" w:rsidRDefault="002E3C6B" w14:paraId="1137EC76" w14:textId="77777777">
            <w:pPr>
              <w:rPr>
                <w:rFonts w:cs="Arial"/>
              </w:rPr>
            </w:pPr>
            <w:r w:rsidRPr="00BB5CBF">
              <w:rPr>
                <w:rFonts w:cs="Arial"/>
              </w:rPr>
              <w:t>Medical coordinator, Chad, MSF-OCA</w:t>
            </w:r>
          </w:p>
        </w:tc>
        <w:tc>
          <w:tcPr>
            <w:tcW w:w="2376" w:type="dxa"/>
            <w:shd w:val="clear" w:color="auto" w:fill="auto"/>
          </w:tcPr>
          <w:p w:rsidRPr="00BB5CBF" w:rsidR="002E3C6B" w:rsidP="00C55D89" w:rsidRDefault="002E3C6B" w14:paraId="29772623" w14:textId="77777777">
            <w:pPr>
              <w:rPr>
                <w:rFonts w:cs="Arial"/>
              </w:rPr>
            </w:pPr>
            <w:r w:rsidRPr="00BB5CBF">
              <w:rPr>
                <w:rFonts w:cs="Arial"/>
              </w:rPr>
              <w:t>Co-investigator</w:t>
            </w:r>
          </w:p>
        </w:tc>
      </w:tr>
      <w:tr w:rsidRPr="00BB5CBF" w:rsidR="005470DA" w:rsidTr="005470DA" w14:paraId="1C46DABF" w14:textId="77777777">
        <w:tc>
          <w:tcPr>
            <w:tcW w:w="2727" w:type="dxa"/>
            <w:shd w:val="clear" w:color="auto" w:fill="auto"/>
          </w:tcPr>
          <w:p w:rsidRPr="00BB5CBF" w:rsidR="002E3C6B" w:rsidP="00C55D89" w:rsidRDefault="002E3C6B" w14:paraId="7E055C98" w14:textId="77777777">
            <w:pPr>
              <w:rPr>
                <w:rFonts w:cs="Arial"/>
              </w:rPr>
            </w:pPr>
            <w:r w:rsidRPr="00BB5CBF">
              <w:rPr>
                <w:rFonts w:cs="Arial"/>
              </w:rPr>
              <w:t xml:space="preserve">Lucia </w:t>
            </w:r>
            <w:proofErr w:type="spellStart"/>
            <w:r w:rsidRPr="00BB5CBF">
              <w:rPr>
                <w:rFonts w:cs="Arial"/>
              </w:rPr>
              <w:t>Ringtho</w:t>
            </w:r>
            <w:proofErr w:type="spellEnd"/>
          </w:p>
        </w:tc>
        <w:tc>
          <w:tcPr>
            <w:tcW w:w="4253" w:type="dxa"/>
            <w:shd w:val="clear" w:color="auto" w:fill="auto"/>
          </w:tcPr>
          <w:p w:rsidRPr="00BB5CBF" w:rsidR="002E3C6B" w:rsidP="00C55D89" w:rsidRDefault="002E3C6B" w14:paraId="2EBE2868" w14:textId="77777777">
            <w:pPr>
              <w:rPr>
                <w:rFonts w:cs="Arial"/>
              </w:rPr>
            </w:pPr>
            <w:r w:rsidRPr="00BB5CBF">
              <w:rPr>
                <w:rFonts w:cs="Arial"/>
              </w:rPr>
              <w:t>Health Advisor, MSF-OCA</w:t>
            </w:r>
          </w:p>
        </w:tc>
        <w:tc>
          <w:tcPr>
            <w:tcW w:w="2376" w:type="dxa"/>
            <w:shd w:val="clear" w:color="auto" w:fill="auto"/>
          </w:tcPr>
          <w:p w:rsidRPr="00BB5CBF" w:rsidR="002E3C6B" w:rsidP="00C55D89" w:rsidRDefault="002E3C6B" w14:paraId="5020FAEB" w14:textId="77777777">
            <w:pPr>
              <w:rPr>
                <w:rFonts w:cs="Arial"/>
              </w:rPr>
            </w:pPr>
            <w:r w:rsidRPr="00BB5CBF">
              <w:rPr>
                <w:rFonts w:cs="Arial"/>
              </w:rPr>
              <w:t>Co-investigator</w:t>
            </w:r>
          </w:p>
        </w:tc>
      </w:tr>
    </w:tbl>
    <w:p w:rsidRPr="00BB5CBF" w:rsidR="002E3C6B" w:rsidP="00C55D89" w:rsidRDefault="002E3C6B" w14:paraId="65428EE7" w14:textId="77777777">
      <w:pPr>
        <w:ind w:left="3600" w:hanging="3600"/>
        <w:rPr>
          <w:rFonts w:cs="Arial"/>
          <w:b/>
          <w:bCs/>
          <w:i/>
        </w:rPr>
      </w:pPr>
    </w:p>
    <w:p w:rsidRPr="00BB5CBF" w:rsidR="002E3C6B" w:rsidP="00C55D89" w:rsidRDefault="008E65B3" w14:paraId="457112A1" w14:textId="77777777">
      <w:pPr>
        <w:tabs>
          <w:tab w:val="left" w:pos="2834"/>
        </w:tabs>
        <w:ind w:left="3600" w:hanging="3600"/>
        <w:rPr>
          <w:rFonts w:cs="Arial"/>
          <w:b/>
          <w:bCs/>
          <w:i/>
        </w:rPr>
      </w:pPr>
      <w:r w:rsidRPr="00BB5CBF">
        <w:rPr>
          <w:rFonts w:cs="Arial"/>
          <w:b/>
          <w:bCs/>
          <w:i/>
        </w:rPr>
        <w:tab/>
      </w:r>
    </w:p>
    <w:p w:rsidRPr="00BB5CBF" w:rsidR="00EE1BA9" w:rsidP="00C55D89" w:rsidRDefault="00B47F17" w14:paraId="62911279" w14:textId="77777777">
      <w:pPr>
        <w:ind w:left="3600" w:hanging="3600"/>
        <w:rPr>
          <w:rFonts w:cs="Arial"/>
          <w:iCs/>
        </w:rPr>
      </w:pPr>
      <w:r w:rsidRPr="00BB5CBF">
        <w:rPr>
          <w:rFonts w:cs="Arial"/>
          <w:b/>
          <w:bCs/>
          <w:i/>
        </w:rPr>
        <w:t>Collaborating institutions</w:t>
      </w:r>
      <w:r w:rsidRPr="00BB5CBF">
        <w:rPr>
          <w:rFonts w:cs="Arial"/>
          <w:b/>
          <w:bCs/>
          <w:i/>
        </w:rPr>
        <w:tab/>
      </w:r>
      <w:r w:rsidRPr="00BB5CBF" w:rsidR="00583AFF">
        <w:rPr>
          <w:rFonts w:cs="Arial"/>
        </w:rPr>
        <w:t>Ministry of Health, Chad</w:t>
      </w:r>
      <w:r w:rsidRPr="00BB5CBF" w:rsidR="00583AFF">
        <w:rPr>
          <w:rFonts w:cs="Arial"/>
          <w:iCs/>
        </w:rPr>
        <w:t xml:space="preserve"> </w:t>
      </w:r>
    </w:p>
    <w:p w:rsidRPr="00BB5CBF" w:rsidR="00EE1BA9" w:rsidP="00C55D89" w:rsidRDefault="00EE1BA9" w14:paraId="7AD1556D" w14:textId="77777777">
      <w:pPr>
        <w:rPr>
          <w:rFonts w:cs="Arial"/>
        </w:rPr>
      </w:pPr>
    </w:p>
    <w:p w:rsidRPr="00BB5CBF" w:rsidR="00EE1BA9" w:rsidP="00C55D89" w:rsidRDefault="00EE1BA9" w14:paraId="4BC724AB" w14:textId="77777777">
      <w:pPr>
        <w:rPr>
          <w:rFonts w:cs="Arial"/>
        </w:rPr>
      </w:pPr>
    </w:p>
    <w:p w:rsidRPr="00BB5CBF" w:rsidR="00EE1BA9" w:rsidP="00C55D89" w:rsidRDefault="00EE1BA9" w14:paraId="31D68784" w14:textId="77777777">
      <w:pPr>
        <w:rPr>
          <w:rFonts w:cs="Arial"/>
        </w:rPr>
      </w:pPr>
    </w:p>
    <w:p w:rsidRPr="00BB5CBF" w:rsidR="00EE1BA9" w:rsidP="00C55D89" w:rsidRDefault="00EE1BA9" w14:paraId="0E19B32A" w14:textId="77777777">
      <w:pPr>
        <w:rPr>
          <w:rFonts w:cs="Arial"/>
        </w:rPr>
      </w:pPr>
    </w:p>
    <w:p w:rsidRPr="00BB5CBF" w:rsidR="00EE1BA9" w:rsidP="00C55D89" w:rsidRDefault="00EE1BA9" w14:paraId="0AFB0E6E" w14:textId="77777777">
      <w:pPr>
        <w:rPr>
          <w:rFonts w:cs="Arial"/>
        </w:rPr>
      </w:pPr>
    </w:p>
    <w:p w:rsidRPr="00BB5CBF" w:rsidR="00EE1BA9" w:rsidP="00C55D89" w:rsidRDefault="00EE1BA9" w14:paraId="5C653FF7" w14:textId="77777777">
      <w:pPr>
        <w:rPr>
          <w:rFonts w:cs="Arial"/>
        </w:rPr>
      </w:pPr>
    </w:p>
    <w:p w:rsidRPr="00BB5CBF" w:rsidR="00EE1BA9" w:rsidP="00C55D89" w:rsidRDefault="00EE1BA9" w14:paraId="3353D4CD" w14:textId="77777777">
      <w:pPr>
        <w:rPr>
          <w:rFonts w:cs="Arial"/>
        </w:rPr>
      </w:pPr>
    </w:p>
    <w:p w:rsidRPr="00BB5CBF" w:rsidR="00EE1BA9" w:rsidP="00C55D89" w:rsidRDefault="00EE1BA9" w14:paraId="32178FCB" w14:textId="77777777">
      <w:pPr>
        <w:rPr>
          <w:rFonts w:cs="Arial"/>
        </w:rPr>
      </w:pPr>
    </w:p>
    <w:p w:rsidRPr="00BB5CBF" w:rsidR="00EE1BA9" w:rsidP="00C55D89" w:rsidRDefault="00EE1BA9" w14:paraId="4CF437FC" w14:textId="77777777">
      <w:pPr>
        <w:rPr>
          <w:rFonts w:cs="Arial"/>
        </w:rPr>
      </w:pPr>
    </w:p>
    <w:p w:rsidRPr="00BB5CBF" w:rsidR="00EE1BA9" w:rsidP="00C55D89" w:rsidRDefault="00EE1BA9" w14:paraId="5014A533" w14:textId="77777777">
      <w:pPr>
        <w:rPr>
          <w:rFonts w:cs="Arial"/>
        </w:rPr>
      </w:pPr>
    </w:p>
    <w:p w:rsidRPr="00BB5CBF" w:rsidR="00EE1BA9" w:rsidP="00C55D89" w:rsidRDefault="00EE1BA9" w14:paraId="43126986" w14:textId="77777777">
      <w:pPr>
        <w:rPr>
          <w:rFonts w:cs="Arial"/>
        </w:rPr>
      </w:pPr>
    </w:p>
    <w:p w:rsidRPr="00BB5CBF" w:rsidR="00EE1BA9" w:rsidP="00C55D89" w:rsidRDefault="00EE1BA9" w14:paraId="6F342034" w14:textId="77777777">
      <w:pPr>
        <w:rPr>
          <w:rFonts w:cs="Arial"/>
        </w:rPr>
      </w:pPr>
    </w:p>
    <w:p w:rsidRPr="00BB5CBF" w:rsidR="00EE1BA9" w:rsidP="00C55D89" w:rsidRDefault="00EE1BA9" w14:paraId="3DC4689F" w14:textId="77777777">
      <w:pPr>
        <w:rPr>
          <w:rFonts w:cs="Arial"/>
        </w:rPr>
      </w:pPr>
    </w:p>
    <w:p w:rsidRPr="00BB5CBF" w:rsidR="00EE1BA9" w:rsidP="00C55D89" w:rsidRDefault="00EE1BA9" w14:paraId="32EE6DCF" w14:textId="77777777">
      <w:pPr>
        <w:rPr>
          <w:rFonts w:cs="Arial"/>
        </w:rPr>
      </w:pPr>
    </w:p>
    <w:p w:rsidRPr="00BB5CBF" w:rsidR="00EE1BA9" w:rsidP="00C55D89" w:rsidRDefault="00EE1BA9" w14:paraId="7FF77410" w14:textId="77777777">
      <w:pPr>
        <w:rPr>
          <w:rFonts w:cs="Arial"/>
        </w:rPr>
      </w:pPr>
    </w:p>
    <w:p w:rsidRPr="00BB5CBF" w:rsidR="00EE1BA9" w:rsidP="00C55D89" w:rsidRDefault="00EE1BA9" w14:paraId="532C9028" w14:textId="77777777">
      <w:pPr>
        <w:rPr>
          <w:rFonts w:cs="Arial"/>
        </w:rPr>
      </w:pPr>
    </w:p>
    <w:p w:rsidRPr="00BB5CBF" w:rsidR="00EE1BA9" w:rsidP="00C55D89" w:rsidRDefault="00EE1BA9" w14:paraId="6FA34298" w14:textId="77777777">
      <w:pPr>
        <w:rPr>
          <w:rFonts w:cs="Arial"/>
        </w:rPr>
      </w:pPr>
    </w:p>
    <w:p w:rsidRPr="00BB5CBF" w:rsidR="00EE1BA9" w:rsidP="00C55D89" w:rsidRDefault="00EE1BA9" w14:paraId="653EA8EB" w14:textId="77777777">
      <w:pPr>
        <w:rPr>
          <w:rFonts w:cs="Arial"/>
        </w:rPr>
      </w:pPr>
    </w:p>
    <w:p w:rsidR="00EE1BA9" w:rsidP="006E1825" w:rsidRDefault="00EE1BA9" w14:paraId="346704E9" w14:textId="77777777">
      <w:pPr>
        <w:pStyle w:val="Heading2"/>
        <w:numPr>
          <w:ilvl w:val="0"/>
          <w:numId w:val="0"/>
        </w:numPr>
        <w:ind w:left="360" w:hanging="360"/>
      </w:pPr>
      <w:bookmarkStart w:name="_Toc39509134" w:id="1"/>
      <w:bookmarkStart w:name="_Toc39509240" w:id="2"/>
      <w:bookmarkStart w:name="_Toc39509345" w:id="3"/>
      <w:bookmarkStart w:name="_Toc39606092" w:id="4"/>
      <w:r w:rsidRPr="006E1825">
        <w:lastRenderedPageBreak/>
        <w:t>EXECUTIVE SUMMARY</w:t>
      </w:r>
      <w:bookmarkEnd w:id="1"/>
      <w:bookmarkEnd w:id="2"/>
      <w:bookmarkEnd w:id="3"/>
      <w:bookmarkEnd w:id="4"/>
      <w:r w:rsidRPr="006E1825">
        <w:t xml:space="preserve"> </w:t>
      </w:r>
    </w:p>
    <w:p w:rsidR="00663CC7" w:rsidP="00531402" w:rsidRDefault="00663CC7" w14:paraId="54B58C3E" w14:textId="77777777"/>
    <w:p w:rsidRPr="00531402" w:rsidR="0052176D" w:rsidP="00531402" w:rsidRDefault="0052176D" w14:paraId="708585E6" w14:textId="77777777">
      <w:pPr>
        <w:rPr>
          <w:b/>
          <w:lang w:eastAsia="en-US"/>
        </w:rPr>
      </w:pPr>
      <w:r w:rsidRPr="00531402">
        <w:rPr>
          <w:b/>
        </w:rPr>
        <w:t>Background</w:t>
      </w:r>
    </w:p>
    <w:p w:rsidR="00120B7E" w:rsidP="00120B7E" w:rsidRDefault="00C372C5" w14:paraId="491A5A66" w14:textId="7426F6D5">
      <w:pPr>
        <w:rPr>
          <w:ins w:author="Julia Sohn" w:date="2020-05-05T14:49:00Z" w:id="5"/>
          <w:rFonts w:cs="Arial"/>
        </w:rPr>
      </w:pPr>
      <w:ins w:author="Julia Sohn" w:date="2020-05-05T14:26:00Z" w:id="6">
        <w:r w:rsidRPr="00BB5CBF">
          <w:rPr>
            <w:rFonts w:cs="Arial"/>
            <w:lang w:bidi="en-US"/>
          </w:rPr>
          <w:t xml:space="preserve">Chad is a large country in north-central Africa, with a population of approximately </w:t>
        </w:r>
        <w:del w:author="Julia Sohn" w:date="2020-05-05T14:24:00Z" w:id="7">
          <w:r w:rsidRPr="00BB5CBF" w:rsidDel="00C4730D">
            <w:rPr>
              <w:rFonts w:cs="Arial"/>
              <w:lang w:bidi="en-US"/>
            </w:rPr>
            <w:delText>13.6</w:delText>
          </w:r>
        </w:del>
        <w:r>
          <w:rPr>
            <w:rFonts w:cs="Arial"/>
            <w:lang w:bidi="en-US"/>
          </w:rPr>
          <w:t>15.9</w:t>
        </w:r>
      </w:ins>
      <w:ins w:author="Julia Sohn" w:date="2020-05-05T21:12:00Z" w:id="8">
        <w:r w:rsidR="002D083E">
          <w:rPr>
            <w:rFonts w:cs="Arial"/>
            <w:lang w:bidi="en-US"/>
          </w:rPr>
          <w:t>5</w:t>
        </w:r>
      </w:ins>
      <w:ins w:author="Julia Sohn" w:date="2020-05-05T14:26:00Z" w:id="9">
        <w:r w:rsidRPr="00BB5CBF">
          <w:rPr>
            <w:rFonts w:cs="Arial"/>
            <w:lang w:bidi="en-US"/>
          </w:rPr>
          <w:t xml:space="preserve"> million (201</w:t>
        </w:r>
        <w:r>
          <w:rPr>
            <w:rFonts w:cs="Arial"/>
            <w:lang w:bidi="en-US"/>
          </w:rPr>
          <w:t>9</w:t>
        </w:r>
        <w:del w:author="Julia Sohn" w:date="2020-05-05T14:25:00Z" w:id="10">
          <w:r w:rsidRPr="00BB5CBF" w:rsidDel="00C4730D">
            <w:rPr>
              <w:rFonts w:cs="Arial"/>
              <w:lang w:bidi="en-US"/>
            </w:rPr>
            <w:delText>5</w:delText>
          </w:r>
        </w:del>
      </w:ins>
      <w:ins w:author="Julia Sohn" w:date="2020-05-05T14:21:00Z" w:id="11">
        <w:r w:rsidRPr="00BB5CBF" w:rsidR="00C4730D">
          <w:rPr>
            <w:rFonts w:cs="Arial"/>
            <w:lang w:bidi="en-US"/>
          </w:rPr>
          <w:t xml:space="preserve">). </w:t>
        </w:r>
        <w:r w:rsidRPr="00BB5CBF" w:rsidR="00C4730D">
          <w:rPr>
            <w:rFonts w:cs="Arial"/>
          </w:rPr>
          <w:t>Measles in Chad is endemic and very low vaccination coverage puts children, especially those under five, at risk of infection, comorbidities, and death</w:t>
        </w:r>
      </w:ins>
      <w:ins w:author="Julia Sohn" w:date="2020-05-05T14:26:00Z" w:id="12">
        <w:r>
          <w:rPr>
            <w:rFonts w:cs="Arial"/>
          </w:rPr>
          <w:t xml:space="preserve">. </w:t>
        </w:r>
      </w:ins>
      <w:ins w:author="Julia Sohn" w:date="2020-05-05T14:20:00Z" w:id="13">
        <w:r w:rsidRPr="00BB5CBF" w:rsidR="00892471">
          <w:rPr>
            <w:rFonts w:cs="Arial"/>
          </w:rPr>
          <w:t>The last national measles mass vaccination campaign in Chad occurred 2015</w:t>
        </w:r>
      </w:ins>
      <w:ins w:author="Julia Sohn" w:date="2020-05-05T14:48:00Z" w:id="14">
        <w:r w:rsidR="00120B7E">
          <w:rPr>
            <w:rFonts w:cs="Arial"/>
          </w:rPr>
          <w:t>,</w:t>
        </w:r>
      </w:ins>
      <w:ins w:author="Julia Sohn" w:date="2020-05-05T14:52:00Z" w:id="15">
        <w:r w:rsidR="00135049">
          <w:rPr>
            <w:rFonts w:cs="Arial"/>
          </w:rPr>
          <w:t xml:space="preserve"> </w:t>
        </w:r>
      </w:ins>
      <w:ins w:author="Julia Sohn" w:date="2020-05-05T14:48:00Z" w:id="16">
        <w:r w:rsidR="00120B7E">
          <w:rPr>
            <w:rFonts w:cs="Arial"/>
          </w:rPr>
          <w:t>and a</w:t>
        </w:r>
      </w:ins>
      <w:ins w:author="Julia Sohn" w:date="2020-05-05T14:20:00Z" w:id="17">
        <w:r w:rsidRPr="00BB5CBF" w:rsidR="00892471">
          <w:rPr>
            <w:rFonts w:cs="Arial"/>
          </w:rPr>
          <w:t>ccording to UNICEF survey results in 2017, overall immunization coverage in the country is only 37%.</w:t>
        </w:r>
      </w:ins>
      <w:ins w:author="Julia Sohn" w:date="2020-05-05T14:34:00Z" w:id="18">
        <w:r w:rsidR="00FE483A">
          <w:rPr>
            <w:rFonts w:cs="Arial"/>
          </w:rPr>
          <w:t xml:space="preserve"> </w:t>
        </w:r>
      </w:ins>
    </w:p>
    <w:p w:rsidR="00C372C5" w:rsidP="00663CC7" w:rsidRDefault="00C372C5" w14:paraId="4C350DC6" w14:textId="77777777">
      <w:pPr>
        <w:widowControl w:val="0"/>
        <w:autoSpaceDE w:val="0"/>
        <w:autoSpaceDN w:val="0"/>
        <w:adjustRightInd w:val="0"/>
        <w:spacing w:line="240" w:lineRule="auto"/>
        <w:rPr>
          <w:ins w:author="Julia Sohn" w:date="2020-05-05T14:27:00Z" w:id="19"/>
          <w:rFonts w:cs="Arial"/>
        </w:rPr>
      </w:pPr>
    </w:p>
    <w:p w:rsidRPr="00531402" w:rsidR="00663CC7" w:rsidP="00663CC7" w:rsidRDefault="00CB6A51" w14:paraId="0555BB25" w14:textId="0F5A4F2C">
      <w:pPr>
        <w:widowControl w:val="0"/>
        <w:autoSpaceDE w:val="0"/>
        <w:autoSpaceDN w:val="0"/>
        <w:adjustRightInd w:val="0"/>
        <w:spacing w:line="240" w:lineRule="auto"/>
        <w:rPr>
          <w:rFonts w:cs="AppleSystemUIFont"/>
          <w:color w:val="353535"/>
          <w:lang w:val="en-US" w:eastAsia="en-US"/>
        </w:rPr>
      </w:pPr>
      <w:ins w:author="Julia Sohn" w:date="2020-05-05T14:30:00Z" w:id="20">
        <w:r>
          <w:rPr>
            <w:rFonts w:cs="AppleSystemUIFont"/>
            <w:color w:val="353535"/>
            <w:lang w:val="en-US" w:eastAsia="en-US"/>
          </w:rPr>
          <w:t xml:space="preserve">In </w:t>
        </w:r>
      </w:ins>
      <w:r w:rsidR="00224E62">
        <w:rPr>
          <w:rFonts w:cs="AppleSystemUIFont"/>
          <w:color w:val="353535"/>
          <w:lang w:val="en-US" w:eastAsia="en-US"/>
        </w:rPr>
        <w:t>Bé</w:t>
      </w:r>
      <w:r w:rsidRPr="00531402" w:rsidR="00663CC7">
        <w:rPr>
          <w:rFonts w:cs="AppleSystemUIFont"/>
          <w:color w:val="353535"/>
          <w:lang w:val="en-US" w:eastAsia="en-US"/>
        </w:rPr>
        <w:t>boto</w:t>
      </w:r>
      <w:ins w:author="Julia Sohn" w:date="2020-05-05T14:53:00Z" w:id="21">
        <w:r w:rsidR="00135049">
          <w:rPr>
            <w:rFonts w:cs="AppleSystemUIFont"/>
            <w:color w:val="353535"/>
            <w:lang w:val="en-US" w:eastAsia="en-US"/>
          </w:rPr>
          <w:t xml:space="preserve"> district</w:t>
        </w:r>
      </w:ins>
      <w:r w:rsidRPr="00531402" w:rsidR="00663CC7">
        <w:rPr>
          <w:rFonts w:cs="AppleSystemUIFont"/>
          <w:color w:val="353535"/>
          <w:lang w:val="en-US" w:eastAsia="en-US"/>
        </w:rPr>
        <w:t xml:space="preserve">, </w:t>
      </w:r>
      <w:proofErr w:type="spellStart"/>
      <w:r w:rsidRPr="00531402" w:rsidR="00663CC7">
        <w:rPr>
          <w:rFonts w:cs="AppleSystemUIFont"/>
          <w:color w:val="353535"/>
          <w:lang w:val="en-US" w:eastAsia="en-US"/>
        </w:rPr>
        <w:t>Logone</w:t>
      </w:r>
      <w:proofErr w:type="spellEnd"/>
      <w:r w:rsidRPr="00531402" w:rsidR="00663CC7">
        <w:rPr>
          <w:rFonts w:cs="AppleSystemUIFont"/>
          <w:color w:val="353535"/>
          <w:lang w:val="en-US" w:eastAsia="en-US"/>
        </w:rPr>
        <w:t xml:space="preserve"> Oriental province, Chad, </w:t>
      </w:r>
      <w:ins w:author="Julia Sohn" w:date="2020-05-05T14:30:00Z" w:id="22">
        <w:r>
          <w:rPr>
            <w:rFonts w:cs="AppleSystemUIFont"/>
            <w:color w:val="353535"/>
            <w:lang w:val="en-US" w:eastAsia="en-US"/>
          </w:rPr>
          <w:t xml:space="preserve">a </w:t>
        </w:r>
      </w:ins>
      <w:del w:author="Julia Sohn" w:date="2020-05-05T14:30:00Z" w:id="23">
        <w:r w:rsidDel="00CB6A51" w:rsidR="00224E62">
          <w:rPr>
            <w:rFonts w:cs="AppleSystemUIFont"/>
            <w:color w:val="353535"/>
            <w:lang w:val="en-US" w:eastAsia="en-US"/>
          </w:rPr>
          <w:delText>saw</w:delText>
        </w:r>
        <w:r w:rsidRPr="00531402" w:rsidDel="00CB6A51" w:rsidR="00663CC7">
          <w:rPr>
            <w:rFonts w:cs="AppleSystemUIFont"/>
            <w:color w:val="353535"/>
            <w:lang w:val="en-US" w:eastAsia="en-US"/>
          </w:rPr>
          <w:delText xml:space="preserve"> </w:delText>
        </w:r>
        <w:r w:rsidDel="00CB6A51" w:rsidR="00224E62">
          <w:rPr>
            <w:rFonts w:cs="AppleSystemUIFont"/>
            <w:color w:val="353535"/>
            <w:lang w:val="en-US" w:eastAsia="en-US"/>
          </w:rPr>
          <w:delText xml:space="preserve">a </w:delText>
        </w:r>
      </w:del>
      <w:r w:rsidRPr="00531402" w:rsidR="00663CC7">
        <w:rPr>
          <w:rFonts w:cs="AppleSystemUIFont"/>
          <w:color w:val="353535"/>
          <w:lang w:val="en-US" w:eastAsia="en-US"/>
        </w:rPr>
        <w:t>steady increase in measles cases</w:t>
      </w:r>
      <w:ins w:author="Julia Sohn" w:date="2020-05-05T14:30:00Z" w:id="24">
        <w:r>
          <w:rPr>
            <w:rFonts w:cs="AppleSystemUIFont"/>
            <w:color w:val="353535"/>
            <w:lang w:val="en-US" w:eastAsia="en-US"/>
          </w:rPr>
          <w:t xml:space="preserve"> began</w:t>
        </w:r>
      </w:ins>
      <w:r w:rsidRPr="00531402" w:rsidR="00663CC7">
        <w:rPr>
          <w:rFonts w:cs="AppleSystemUIFont"/>
          <w:color w:val="353535"/>
          <w:lang w:val="en-US" w:eastAsia="en-US"/>
        </w:rPr>
        <w:t xml:space="preserve"> in 2019. This </w:t>
      </w:r>
      <w:r>
        <w:rPr>
          <w:rFonts w:cs="AppleSystemUIFont"/>
          <w:color w:val="353535"/>
          <w:lang w:val="en-US" w:eastAsia="en-US"/>
        </w:rPr>
        <w:t>started</w:t>
      </w:r>
      <w:r w:rsidRPr="00531402" w:rsidR="00663CC7">
        <w:rPr>
          <w:rFonts w:cs="AppleSystemUIFont"/>
          <w:color w:val="353535"/>
          <w:lang w:val="en-US" w:eastAsia="en-US"/>
        </w:rPr>
        <w:t xml:space="preserve"> with a spike in </w:t>
      </w:r>
      <w:r w:rsidR="00224E62">
        <w:rPr>
          <w:rFonts w:cs="AppleSystemUIFont"/>
          <w:color w:val="353535"/>
          <w:lang w:val="en-US" w:eastAsia="en-US"/>
        </w:rPr>
        <w:t xml:space="preserve">late </w:t>
      </w:r>
      <w:r w:rsidRPr="00531402" w:rsidR="00663CC7">
        <w:rPr>
          <w:rFonts w:cs="AppleSystemUIFont"/>
          <w:color w:val="353535"/>
          <w:lang w:val="en-US" w:eastAsia="en-US"/>
        </w:rPr>
        <w:t xml:space="preserve">2019, rising from </w:t>
      </w:r>
      <w:r w:rsidRPr="00183C3C" w:rsidR="00663CC7">
        <w:rPr>
          <w:rFonts w:cs="AppleSystemUIFont"/>
          <w:color w:val="353535"/>
          <w:lang w:val="en-US" w:eastAsia="en-US"/>
        </w:rPr>
        <w:t>10 cases in week 45 to 38 cases in week 46.</w:t>
      </w:r>
      <w:r w:rsidRPr="00531402" w:rsidR="00663CC7">
        <w:rPr>
          <w:rFonts w:cs="AppleSystemUIFont"/>
          <w:color w:val="353535"/>
          <w:lang w:val="en-US" w:eastAsia="en-US"/>
        </w:rPr>
        <w:t xml:space="preserve"> </w:t>
      </w:r>
      <w:ins w:author="Julia Sohn" w:date="2020-05-05T14:53:00Z" w:id="25">
        <w:r w:rsidR="00135049">
          <w:rPr>
            <w:rFonts w:cs="Arial"/>
          </w:rPr>
          <w:t>A</w:t>
        </w:r>
      </w:ins>
      <w:ins w:author="Julia Sohn" w:date="2020-05-05T14:52:00Z" w:id="26">
        <w:r w:rsidRPr="00BB5CBF" w:rsidR="00135049">
          <w:rPr>
            <w:rFonts w:cs="Arial"/>
          </w:rPr>
          <w:t xml:space="preserve">lthough there have been </w:t>
        </w:r>
        <w:r w:rsidR="00135049">
          <w:rPr>
            <w:rFonts w:cs="Arial"/>
          </w:rPr>
          <w:t>supplementary immunization activities</w:t>
        </w:r>
        <w:r w:rsidRPr="00BB5CBF" w:rsidR="00135049">
          <w:rPr>
            <w:rFonts w:cs="Arial"/>
          </w:rPr>
          <w:t xml:space="preserve"> in several districts in</w:t>
        </w:r>
      </w:ins>
      <w:ins w:author="Julia Sohn" w:date="2020-05-05T14:55:00Z" w:id="27">
        <w:r w:rsidR="004332F6">
          <w:rPr>
            <w:rFonts w:cs="Arial"/>
          </w:rPr>
          <w:t xml:space="preserve"> </w:t>
        </w:r>
        <w:proofErr w:type="spellStart"/>
        <w:r w:rsidR="004332F6">
          <w:rPr>
            <w:rFonts w:cs="Arial"/>
          </w:rPr>
          <w:t>Logone</w:t>
        </w:r>
        <w:proofErr w:type="spellEnd"/>
        <w:r w:rsidR="004332F6">
          <w:rPr>
            <w:rFonts w:cs="Arial"/>
          </w:rPr>
          <w:t xml:space="preserve"> Oriental province in</w:t>
        </w:r>
      </w:ins>
      <w:ins w:author="Julia Sohn" w:date="2020-05-05T14:52:00Z" w:id="28">
        <w:r w:rsidRPr="00BB5CBF" w:rsidR="00135049">
          <w:rPr>
            <w:rFonts w:cs="Arial"/>
          </w:rPr>
          <w:t xml:space="preserve"> previous years (</w:t>
        </w:r>
        <w:r w:rsidR="00135049">
          <w:rPr>
            <w:rFonts w:cs="Arial"/>
          </w:rPr>
          <w:t xml:space="preserve">2012, </w:t>
        </w:r>
        <w:r w:rsidRPr="00BB5CBF" w:rsidR="00135049">
          <w:rPr>
            <w:rFonts w:cs="Arial"/>
          </w:rPr>
          <w:t xml:space="preserve">2014, </w:t>
        </w:r>
        <w:r w:rsidR="00135049">
          <w:rPr>
            <w:rFonts w:cs="Arial"/>
          </w:rPr>
          <w:t xml:space="preserve">2015, </w:t>
        </w:r>
        <w:r w:rsidRPr="00BB5CBF" w:rsidR="00135049">
          <w:rPr>
            <w:rFonts w:cs="Arial"/>
          </w:rPr>
          <w:t>2016, 2017), target populations and coverage</w:t>
        </w:r>
        <w:r w:rsidR="00135049">
          <w:rPr>
            <w:rFonts w:cs="Arial"/>
          </w:rPr>
          <w:t xml:space="preserve"> are not well reported in Béboto. </w:t>
        </w:r>
      </w:ins>
      <w:r w:rsidRPr="00531402" w:rsidR="00663CC7">
        <w:rPr>
          <w:rFonts w:cs="AppleSystemUIFont"/>
          <w:color w:val="353535"/>
          <w:lang w:val="en-US" w:eastAsia="en-US"/>
        </w:rPr>
        <w:t>In response</w:t>
      </w:r>
      <w:ins w:author="Julia Sohn" w:date="2020-05-05T14:53:00Z" w:id="29">
        <w:r w:rsidR="00135049">
          <w:rPr>
            <w:rFonts w:cs="AppleSystemUIFont"/>
            <w:color w:val="353535"/>
            <w:lang w:val="en-US" w:eastAsia="en-US"/>
          </w:rPr>
          <w:t xml:space="preserve"> to the </w:t>
        </w:r>
      </w:ins>
      <w:ins w:author="Julia Sohn" w:date="2020-05-05T14:54:00Z" w:id="30">
        <w:r w:rsidR="00135049">
          <w:rPr>
            <w:rFonts w:cs="AppleSystemUIFont"/>
            <w:color w:val="353535"/>
            <w:lang w:val="en-US" w:eastAsia="en-US"/>
          </w:rPr>
          <w:t>surge</w:t>
        </w:r>
      </w:ins>
      <w:ins w:author="Julia Sohn" w:date="2020-05-05T14:53:00Z" w:id="31">
        <w:r w:rsidR="00135049">
          <w:rPr>
            <w:rFonts w:cs="AppleSystemUIFont"/>
            <w:color w:val="353535"/>
            <w:lang w:val="en-US" w:eastAsia="en-US"/>
          </w:rPr>
          <w:t xml:space="preserve"> in cases</w:t>
        </w:r>
      </w:ins>
      <w:r w:rsidRPr="00531402" w:rsidR="00663CC7">
        <w:rPr>
          <w:rFonts w:cs="AppleSystemUIFont"/>
          <w:color w:val="353535"/>
          <w:lang w:val="en-US" w:eastAsia="en-US"/>
        </w:rPr>
        <w:t xml:space="preserve">, </w:t>
      </w:r>
      <w:proofErr w:type="spellStart"/>
      <w:r w:rsidR="006C7EA1">
        <w:rPr>
          <w:rFonts w:cs="AppleSystemUIFont"/>
          <w:color w:val="353535"/>
          <w:lang w:val="en-US" w:eastAsia="en-US"/>
        </w:rPr>
        <w:t>Médecins</w:t>
      </w:r>
      <w:proofErr w:type="spellEnd"/>
      <w:r w:rsidR="006C7EA1">
        <w:rPr>
          <w:rFonts w:cs="AppleSystemUIFont"/>
          <w:color w:val="353535"/>
          <w:lang w:val="en-US" w:eastAsia="en-US"/>
        </w:rPr>
        <w:t xml:space="preserve"> Sans </w:t>
      </w:r>
      <w:proofErr w:type="spellStart"/>
      <w:r w:rsidR="006C7EA1">
        <w:rPr>
          <w:rFonts w:cs="AppleSystemUIFont"/>
          <w:color w:val="353535"/>
          <w:lang w:val="en-US" w:eastAsia="en-US"/>
        </w:rPr>
        <w:t>Frontières</w:t>
      </w:r>
      <w:proofErr w:type="spellEnd"/>
      <w:r w:rsidR="006C7EA1">
        <w:rPr>
          <w:rFonts w:cs="AppleSystemUIFont"/>
          <w:color w:val="353535"/>
          <w:lang w:val="en-US" w:eastAsia="en-US"/>
        </w:rPr>
        <w:t xml:space="preserve"> (MSF)</w:t>
      </w:r>
      <w:r w:rsidRPr="00531402" w:rsidR="00663CC7">
        <w:rPr>
          <w:rFonts w:cs="AppleSystemUIFont"/>
          <w:color w:val="353535"/>
          <w:lang w:val="en-US" w:eastAsia="en-US"/>
        </w:rPr>
        <w:t xml:space="preserve"> undertook a vaccination campaign that targeted children </w:t>
      </w:r>
      <w:commentRangeStart w:id="32"/>
      <w:commentRangeStart w:id="33"/>
      <w:r w:rsidRPr="00531402" w:rsidR="00663CC7">
        <w:rPr>
          <w:rFonts w:cs="AppleSystemUIFont"/>
          <w:color w:val="353535"/>
          <w:lang w:val="en-US" w:eastAsia="en-US"/>
        </w:rPr>
        <w:t xml:space="preserve">aged 6 months to 9 years of age </w:t>
      </w:r>
      <w:commentRangeEnd w:id="32"/>
      <w:r w:rsidR="003C1258">
        <w:rPr>
          <w:rStyle w:val="CommentReference"/>
        </w:rPr>
        <w:commentReference w:id="32"/>
      </w:r>
      <w:commentRangeEnd w:id="33"/>
      <w:r w:rsidR="004332F6">
        <w:rPr>
          <w:rStyle w:val="CommentReference"/>
        </w:rPr>
        <w:commentReference w:id="33"/>
      </w:r>
      <w:r w:rsidR="00083FEB">
        <w:rPr>
          <w:rFonts w:cs="AppleSystemUIFont"/>
          <w:color w:val="353535"/>
          <w:lang w:val="en-US" w:eastAsia="en-US"/>
        </w:rPr>
        <w:t>i</w:t>
      </w:r>
      <w:r w:rsidRPr="00531402" w:rsidR="00663CC7">
        <w:rPr>
          <w:rFonts w:cs="AppleSystemUIFont"/>
          <w:color w:val="353535"/>
          <w:lang w:val="en-US" w:eastAsia="en-US"/>
        </w:rPr>
        <w:t xml:space="preserve">n the 13 health zones of </w:t>
      </w:r>
      <w:r w:rsidR="00A4683C">
        <w:rPr>
          <w:rFonts w:cs="AppleSystemUIFont"/>
          <w:color w:val="353535"/>
          <w:lang w:val="en-US" w:eastAsia="en-US"/>
        </w:rPr>
        <w:t>Bé</w:t>
      </w:r>
      <w:r w:rsidRPr="00531402" w:rsidR="00A4683C">
        <w:rPr>
          <w:rFonts w:cs="AppleSystemUIFont"/>
          <w:color w:val="353535"/>
          <w:lang w:val="en-US" w:eastAsia="en-US"/>
        </w:rPr>
        <w:t xml:space="preserve">boto </w:t>
      </w:r>
      <w:r w:rsidRPr="00531402" w:rsidR="00663CC7">
        <w:rPr>
          <w:rFonts w:cs="AppleSystemUIFont"/>
          <w:color w:val="353535"/>
          <w:lang w:val="en-US" w:eastAsia="en-US"/>
        </w:rPr>
        <w:t xml:space="preserve">district. The campaign took place from March 23-April </w:t>
      </w:r>
      <w:r w:rsidR="004C345C">
        <w:rPr>
          <w:rFonts w:cs="AppleSystemUIFont"/>
          <w:color w:val="353535"/>
          <w:lang w:val="en-US" w:eastAsia="en-US"/>
        </w:rPr>
        <w:t>1</w:t>
      </w:r>
      <w:r w:rsidRPr="00531402" w:rsidR="00663CC7">
        <w:rPr>
          <w:rFonts w:cs="AppleSystemUIFont"/>
          <w:color w:val="353535"/>
          <w:lang w:val="en-US" w:eastAsia="en-US"/>
        </w:rPr>
        <w:t>, 2020. Directly afterward, MSF conducted a vaccination coverage surv</w:t>
      </w:r>
      <w:r w:rsidR="00A4683C">
        <w:rPr>
          <w:rFonts w:cs="AppleSystemUIFont"/>
          <w:color w:val="353535"/>
          <w:lang w:val="en-US" w:eastAsia="en-US"/>
        </w:rPr>
        <w:t xml:space="preserve">ey to </w:t>
      </w:r>
      <w:r w:rsidRPr="00531402" w:rsidR="00663CC7">
        <w:rPr>
          <w:rFonts w:cs="AppleSystemUIFont"/>
          <w:color w:val="353535"/>
          <w:lang w:val="en-US" w:eastAsia="en-US"/>
        </w:rPr>
        <w:t>determine whether the campaign had reached the target number of children and achieved herd immunity.</w:t>
      </w:r>
      <w:del w:author="Julia Sohn" w:date="2020-05-05T14:03:00Z" w:id="34">
        <w:r w:rsidRPr="00531402" w:rsidDel="00A9414B" w:rsidR="00663CC7">
          <w:rPr>
            <w:rFonts w:cs="AppleSystemUIFont"/>
            <w:color w:val="353535"/>
            <w:lang w:val="en-US" w:eastAsia="en-US"/>
          </w:rPr>
          <w:delText xml:space="preserve"> The coverage survey also examined vaccination coverage for routine</w:delText>
        </w:r>
        <w:r w:rsidDel="00A9414B" w:rsidR="00A4683C">
          <w:rPr>
            <w:rFonts w:cs="AppleSystemUIFont"/>
            <w:color w:val="353535"/>
            <w:lang w:val="en-US" w:eastAsia="en-US"/>
          </w:rPr>
          <w:delText xml:space="preserve"> vaccination at 9 months of age, </w:delText>
        </w:r>
        <w:r w:rsidRPr="00531402" w:rsidDel="00A9414B" w:rsidR="00A4683C">
          <w:rPr>
            <w:rFonts w:cs="AppleSystemUIFont"/>
            <w:color w:val="353535"/>
            <w:lang w:val="en-US" w:eastAsia="en-US"/>
          </w:rPr>
          <w:delText>coverage</w:delText>
        </w:r>
        <w:r w:rsidRPr="00531402" w:rsidDel="00A9414B" w:rsidR="00663CC7">
          <w:rPr>
            <w:rFonts w:cs="AppleSystemUIFont"/>
            <w:color w:val="353535"/>
            <w:lang w:val="en-US" w:eastAsia="en-US"/>
          </w:rPr>
          <w:delText xml:space="preserve"> for o</w:delText>
        </w:r>
        <w:r w:rsidDel="00A9414B" w:rsidR="00A4683C">
          <w:rPr>
            <w:rFonts w:cs="AppleSystemUIFont"/>
            <w:color w:val="353535"/>
            <w:lang w:val="en-US" w:eastAsia="en-US"/>
          </w:rPr>
          <w:delText xml:space="preserve">ther vaccination opportunities, overall </w:delText>
        </w:r>
        <w:r w:rsidDel="00A9414B" w:rsidR="00F27EB5">
          <w:rPr>
            <w:rFonts w:cs="AppleSystemUIFont"/>
            <w:color w:val="353535"/>
            <w:lang w:val="en-US" w:eastAsia="en-US"/>
          </w:rPr>
          <w:delText xml:space="preserve">measles vaccination </w:delText>
        </w:r>
        <w:r w:rsidDel="00A9414B" w:rsidR="00A4683C">
          <w:rPr>
            <w:rFonts w:cs="AppleSystemUIFont"/>
            <w:color w:val="353535"/>
            <w:lang w:val="en-US" w:eastAsia="en-US"/>
          </w:rPr>
          <w:delText>coverage, and previous measles infection</w:delText>
        </w:r>
        <w:r w:rsidDel="00A9414B" w:rsidR="00F27EB5">
          <w:rPr>
            <w:rFonts w:cs="AppleSystemUIFont"/>
            <w:color w:val="353535"/>
            <w:lang w:val="en-US" w:eastAsia="en-US"/>
          </w:rPr>
          <w:delText xml:space="preserve"> among the target group</w:delText>
        </w:r>
        <w:r w:rsidDel="00A9414B" w:rsidR="00A4683C">
          <w:rPr>
            <w:rFonts w:cs="AppleSystemUIFont"/>
            <w:color w:val="353535"/>
            <w:lang w:val="en-US" w:eastAsia="en-US"/>
          </w:rPr>
          <w:delText xml:space="preserve">. </w:delText>
        </w:r>
      </w:del>
    </w:p>
    <w:p w:rsidRPr="00531402" w:rsidR="00663CC7" w:rsidP="00663CC7" w:rsidRDefault="00663CC7" w14:paraId="44F92155" w14:textId="77777777">
      <w:pPr>
        <w:widowControl w:val="0"/>
        <w:autoSpaceDE w:val="0"/>
        <w:autoSpaceDN w:val="0"/>
        <w:adjustRightInd w:val="0"/>
        <w:spacing w:line="240" w:lineRule="auto"/>
        <w:rPr>
          <w:rFonts w:cs="AppleSystemUIFont"/>
          <w:color w:val="353535"/>
          <w:lang w:val="en-US" w:eastAsia="en-US"/>
        </w:rPr>
      </w:pPr>
    </w:p>
    <w:p w:rsidRPr="00531402" w:rsidR="00663CC7" w:rsidP="00663CC7" w:rsidRDefault="00663CC7" w14:paraId="72F1B809" w14:textId="0C4454E5">
      <w:pPr>
        <w:widowControl w:val="0"/>
        <w:autoSpaceDE w:val="0"/>
        <w:autoSpaceDN w:val="0"/>
        <w:adjustRightInd w:val="0"/>
        <w:spacing w:line="240" w:lineRule="auto"/>
        <w:rPr>
          <w:rFonts w:cs="AppleSystemUIFont"/>
          <w:color w:val="353535"/>
          <w:lang w:val="en-US" w:eastAsia="en-US"/>
        </w:rPr>
      </w:pPr>
      <w:r w:rsidRPr="00531402">
        <w:rPr>
          <w:rFonts w:cs="AppleSystemUIFont"/>
          <w:b/>
          <w:color w:val="353535"/>
          <w:lang w:val="en-US" w:eastAsia="en-US"/>
        </w:rPr>
        <w:t>Methods</w:t>
      </w:r>
      <w:r w:rsidRPr="00531402">
        <w:rPr>
          <w:rFonts w:cs="AppleSystemUIFont"/>
          <w:color w:val="353535"/>
          <w:lang w:val="en-US" w:eastAsia="en-US"/>
        </w:rPr>
        <w:t xml:space="preserve">: </w:t>
      </w:r>
    </w:p>
    <w:p w:rsidRPr="00531402" w:rsidR="00663CC7" w:rsidP="00663CC7" w:rsidRDefault="00663CC7" w14:paraId="3E2E325F" w14:textId="6B26A2C3">
      <w:pPr>
        <w:widowControl w:val="0"/>
        <w:autoSpaceDE w:val="0"/>
        <w:autoSpaceDN w:val="0"/>
        <w:adjustRightInd w:val="0"/>
        <w:spacing w:line="240" w:lineRule="auto"/>
        <w:rPr>
          <w:rFonts w:cs="AppleSystemUIFont"/>
          <w:color w:val="353535"/>
          <w:lang w:val="en-US" w:eastAsia="en-US"/>
        </w:rPr>
      </w:pPr>
      <w:r w:rsidRPr="00531402">
        <w:rPr>
          <w:rFonts w:cs="AppleSystemUIFont"/>
          <w:color w:val="353535"/>
          <w:lang w:val="en-US" w:eastAsia="en-US"/>
        </w:rPr>
        <w:t xml:space="preserve">The vaccination coverage survey used two-stage cluster sampling methodology as an adaptation of the standardized method recommended by the World Health Organization (WHO). Determination of vaccine status was done by interview, examination of individual vaccination cards, recent vaccine ink markings of fingers </w:t>
      </w:r>
      <w:r w:rsidR="00F27EB5">
        <w:rPr>
          <w:rFonts w:cs="AppleSystemUIFont"/>
          <w:color w:val="353535"/>
          <w:lang w:val="en-US" w:eastAsia="en-US"/>
        </w:rPr>
        <w:t>(if evidence of marking persisted</w:t>
      </w:r>
      <w:r w:rsidRPr="00531402">
        <w:rPr>
          <w:rFonts w:cs="AppleSystemUIFont"/>
          <w:color w:val="353535"/>
          <w:lang w:val="en-US" w:eastAsia="en-US"/>
        </w:rPr>
        <w:t xml:space="preserve">), and verbal reporting of vaccination status. </w:t>
      </w:r>
    </w:p>
    <w:p w:rsidRPr="00531402" w:rsidR="00663CC7" w:rsidP="00663CC7" w:rsidRDefault="00663CC7" w14:paraId="0D4F3F28" w14:textId="77777777">
      <w:pPr>
        <w:widowControl w:val="0"/>
        <w:autoSpaceDE w:val="0"/>
        <w:autoSpaceDN w:val="0"/>
        <w:adjustRightInd w:val="0"/>
        <w:spacing w:line="240" w:lineRule="auto"/>
        <w:rPr>
          <w:rFonts w:cs="AppleSystemUIFont"/>
          <w:color w:val="353535"/>
          <w:lang w:val="en-US" w:eastAsia="en-US"/>
        </w:rPr>
      </w:pPr>
    </w:p>
    <w:p w:rsidRPr="00531402" w:rsidR="00663CC7" w:rsidP="00663CC7" w:rsidRDefault="00A42E32" w14:paraId="34369070" w14:textId="121477CE">
      <w:pPr>
        <w:widowControl w:val="0"/>
        <w:autoSpaceDE w:val="0"/>
        <w:autoSpaceDN w:val="0"/>
        <w:adjustRightInd w:val="0"/>
        <w:spacing w:line="240" w:lineRule="auto"/>
        <w:rPr>
          <w:rFonts w:cs="AppleSystemUIFont"/>
          <w:color w:val="353535"/>
          <w:lang w:val="en-US" w:eastAsia="en-US"/>
        </w:rPr>
      </w:pPr>
      <w:r>
        <w:rPr>
          <w:rFonts w:cs="AppleSystemUIFont"/>
          <w:color w:val="353535"/>
          <w:lang w:val="en-US" w:eastAsia="en-US"/>
        </w:rPr>
        <w:t xml:space="preserve">This coverage survey </w:t>
      </w:r>
      <w:r w:rsidR="0051568E">
        <w:rPr>
          <w:rFonts w:cs="AppleSystemUIFont"/>
          <w:color w:val="353535"/>
          <w:lang w:val="en-US" w:eastAsia="en-US"/>
        </w:rPr>
        <w:t xml:space="preserve">used </w:t>
      </w:r>
      <w:r w:rsidRPr="00531402" w:rsidR="0051568E">
        <w:rPr>
          <w:rFonts w:cs="AppleSystemUIFont"/>
          <w:color w:val="353535"/>
          <w:lang w:val="en-US" w:eastAsia="en-US"/>
        </w:rPr>
        <w:t xml:space="preserve">descriptive </w:t>
      </w:r>
      <w:commentRangeStart w:id="35"/>
      <w:del w:author="Julia Sohn" w:date="2020-05-05T14:06:00Z" w:id="36">
        <w:r w:rsidRPr="00531402" w:rsidDel="00083FEB" w:rsidR="0051568E">
          <w:rPr>
            <w:rFonts w:cs="AppleSystemUIFont"/>
            <w:color w:val="353535"/>
            <w:lang w:val="en-US" w:eastAsia="en-US"/>
          </w:rPr>
          <w:delText>epidemiology</w:delText>
        </w:r>
        <w:r w:rsidDel="00083FEB" w:rsidR="0051568E">
          <w:rPr>
            <w:rFonts w:cs="AppleSystemUIFont"/>
            <w:color w:val="353535"/>
            <w:lang w:val="en-US" w:eastAsia="en-US"/>
          </w:rPr>
          <w:delText xml:space="preserve"> </w:delText>
        </w:r>
      </w:del>
      <w:ins w:author="Julia Sohn" w:date="2020-05-05T14:06:00Z" w:id="37">
        <w:r w:rsidR="00083FEB">
          <w:rPr>
            <w:rFonts w:cs="AppleSystemUIFont"/>
            <w:color w:val="353535"/>
            <w:lang w:val="en-US" w:eastAsia="en-US"/>
          </w:rPr>
          <w:t xml:space="preserve">statistics </w:t>
        </w:r>
      </w:ins>
      <w:commentRangeEnd w:id="35"/>
      <w:r w:rsidR="00754600">
        <w:rPr>
          <w:rStyle w:val="CommentReference"/>
        </w:rPr>
        <w:commentReference w:id="35"/>
      </w:r>
      <w:r w:rsidR="0051568E">
        <w:rPr>
          <w:rFonts w:cs="AppleSystemUIFont"/>
          <w:color w:val="353535"/>
          <w:lang w:val="en-US" w:eastAsia="en-US"/>
        </w:rPr>
        <w:t xml:space="preserve">to </w:t>
      </w:r>
      <w:r>
        <w:rPr>
          <w:rFonts w:cs="AppleSystemUIFont"/>
          <w:color w:val="353535"/>
          <w:lang w:val="en-US" w:eastAsia="en-US"/>
        </w:rPr>
        <w:t>describe the study population</w:t>
      </w:r>
      <w:r w:rsidR="0038371D">
        <w:rPr>
          <w:rFonts w:cs="AppleSystemUIFont"/>
          <w:color w:val="353535"/>
          <w:lang w:val="en-US" w:eastAsia="en-US"/>
        </w:rPr>
        <w:t xml:space="preserve">. </w:t>
      </w:r>
      <w:r>
        <w:rPr>
          <w:rFonts w:cs="AppleSystemUIFont"/>
          <w:color w:val="353535"/>
          <w:lang w:val="en-US" w:eastAsia="en-US"/>
        </w:rPr>
        <w:t xml:space="preserve"> </w:t>
      </w:r>
      <w:r w:rsidR="0038371D">
        <w:rPr>
          <w:rFonts w:cs="AppleSystemUIFont"/>
          <w:color w:val="353535"/>
          <w:lang w:val="en-US" w:eastAsia="en-US"/>
        </w:rPr>
        <w:t xml:space="preserve">Weighted </w:t>
      </w:r>
      <w:r>
        <w:rPr>
          <w:rFonts w:cs="AppleSystemUIFont"/>
          <w:color w:val="353535"/>
          <w:lang w:val="en-US" w:eastAsia="en-US"/>
        </w:rPr>
        <w:t>vaccination</w:t>
      </w:r>
      <w:r w:rsidR="0051568E">
        <w:rPr>
          <w:rFonts w:cs="AppleSystemUIFont"/>
          <w:color w:val="353535"/>
          <w:lang w:val="en-US" w:eastAsia="en-US"/>
        </w:rPr>
        <w:t xml:space="preserve"> coverage rates</w:t>
      </w:r>
      <w:r w:rsidR="0038371D">
        <w:rPr>
          <w:rFonts w:cs="AppleSystemUIFont"/>
          <w:color w:val="353535"/>
          <w:lang w:val="en-US" w:eastAsia="en-US"/>
        </w:rPr>
        <w:t xml:space="preserve"> were calculated for measles vaccination</w:t>
      </w:r>
      <w:r w:rsidRPr="00531402" w:rsidR="00663CC7">
        <w:rPr>
          <w:rFonts w:cs="AppleSystemUIFont"/>
          <w:color w:val="353535"/>
          <w:lang w:val="en-US" w:eastAsia="en-US"/>
        </w:rPr>
        <w:t>. Reasons for non-vaccination were described</w:t>
      </w:r>
      <w:r>
        <w:rPr>
          <w:rFonts w:cs="AppleSystemUIFont"/>
          <w:color w:val="353535"/>
          <w:lang w:val="en-US" w:eastAsia="en-US"/>
        </w:rPr>
        <w:t>, and overall immunity of the target population was calculated</w:t>
      </w:r>
      <w:r w:rsidRPr="00531402" w:rsidR="00663CC7">
        <w:rPr>
          <w:rFonts w:cs="AppleSystemUIFont"/>
          <w:color w:val="353535"/>
          <w:lang w:val="en-US" w:eastAsia="en-US"/>
        </w:rPr>
        <w:t xml:space="preserve">. </w:t>
      </w:r>
    </w:p>
    <w:p w:rsidRPr="00531402" w:rsidR="00663CC7" w:rsidP="00663CC7" w:rsidRDefault="00663CC7" w14:paraId="2C4FE74A" w14:textId="77777777">
      <w:pPr>
        <w:widowControl w:val="0"/>
        <w:autoSpaceDE w:val="0"/>
        <w:autoSpaceDN w:val="0"/>
        <w:adjustRightInd w:val="0"/>
        <w:spacing w:line="240" w:lineRule="auto"/>
        <w:rPr>
          <w:rFonts w:cs="AppleSystemUIFont"/>
          <w:color w:val="353535"/>
          <w:lang w:val="en-US" w:eastAsia="en-US"/>
        </w:rPr>
      </w:pPr>
    </w:p>
    <w:p w:rsidRPr="00531402" w:rsidR="00663CC7" w:rsidP="00663CC7" w:rsidRDefault="00663CC7" w14:paraId="1068CA1E" w14:textId="77777777">
      <w:pPr>
        <w:widowControl w:val="0"/>
        <w:autoSpaceDE w:val="0"/>
        <w:autoSpaceDN w:val="0"/>
        <w:adjustRightInd w:val="0"/>
        <w:spacing w:line="240" w:lineRule="auto"/>
        <w:rPr>
          <w:rFonts w:cs="AppleSystemUIFont"/>
          <w:color w:val="353535"/>
          <w:lang w:val="en-US" w:eastAsia="en-US"/>
        </w:rPr>
      </w:pPr>
    </w:p>
    <w:p w:rsidRPr="00531402" w:rsidR="00663CC7" w:rsidP="00663CC7" w:rsidRDefault="00531402" w14:paraId="73C471D2" w14:textId="77777777">
      <w:pPr>
        <w:widowControl w:val="0"/>
        <w:autoSpaceDE w:val="0"/>
        <w:autoSpaceDN w:val="0"/>
        <w:adjustRightInd w:val="0"/>
        <w:spacing w:line="240" w:lineRule="auto"/>
        <w:rPr>
          <w:rFonts w:cs="AppleSystemUIFont"/>
          <w:color w:val="353535"/>
          <w:lang w:val="en-US" w:eastAsia="en-US"/>
        </w:rPr>
      </w:pPr>
      <w:r w:rsidRPr="00531402">
        <w:rPr>
          <w:rFonts w:cs="AppleSystemUIFont"/>
          <w:b/>
          <w:color w:val="353535"/>
          <w:lang w:val="en-US" w:eastAsia="en-US"/>
        </w:rPr>
        <w:t>R</w:t>
      </w:r>
      <w:r w:rsidRPr="00531402" w:rsidR="00663CC7">
        <w:rPr>
          <w:rFonts w:cs="AppleSystemUIFont"/>
          <w:b/>
          <w:color w:val="353535"/>
          <w:lang w:val="en-US" w:eastAsia="en-US"/>
        </w:rPr>
        <w:t>esults</w:t>
      </w:r>
      <w:r w:rsidRPr="00531402" w:rsidR="00663CC7">
        <w:rPr>
          <w:rFonts w:cs="AppleSystemUIFont"/>
          <w:color w:val="353535"/>
          <w:lang w:val="en-US" w:eastAsia="en-US"/>
        </w:rPr>
        <w:t xml:space="preserve">: </w:t>
      </w:r>
    </w:p>
    <w:p w:rsidRPr="00531402" w:rsidR="007C6AC1" w:rsidP="007C6AC1" w:rsidRDefault="00663CC7" w14:paraId="770F37AB" w14:textId="5465D485">
      <w:pPr>
        <w:widowControl w:val="0"/>
        <w:autoSpaceDE w:val="0"/>
        <w:autoSpaceDN w:val="0"/>
        <w:adjustRightInd w:val="0"/>
        <w:spacing w:line="240" w:lineRule="auto"/>
        <w:rPr>
          <w:rFonts w:cs="AppleSystemUIFont"/>
          <w:color w:val="353535"/>
          <w:lang w:val="en-US" w:eastAsia="en-US"/>
        </w:rPr>
      </w:pPr>
      <w:r w:rsidRPr="00531402">
        <w:rPr>
          <w:rFonts w:cs="AppleSystemUIFont"/>
          <w:color w:val="353535"/>
          <w:lang w:val="en-US" w:eastAsia="en-US"/>
        </w:rPr>
        <w:t>985 children aged 6 months to 9 years were includ</w:t>
      </w:r>
      <w:r w:rsidR="00AB5E9C">
        <w:rPr>
          <w:rFonts w:cs="AppleSystemUIFont"/>
          <w:color w:val="353535"/>
          <w:lang w:val="en-US" w:eastAsia="en-US"/>
        </w:rPr>
        <w:t>ed in the survey. MSF vaccination coverage</w:t>
      </w:r>
      <w:r w:rsidRPr="00531402">
        <w:rPr>
          <w:rFonts w:cs="AppleSystemUIFont"/>
          <w:color w:val="353535"/>
          <w:lang w:val="en-US" w:eastAsia="en-US"/>
        </w:rPr>
        <w:t xml:space="preserve"> was </w:t>
      </w:r>
      <w:r w:rsidRPr="00AB10E9" w:rsidR="00AB5E9C">
        <w:rPr>
          <w:rFonts w:eastAsia="Arial" w:cs="Arial"/>
          <w:color w:val="111111"/>
        </w:rPr>
        <w:t>95.8</w:t>
      </w:r>
      <w:r w:rsidR="00AB5E9C">
        <w:rPr>
          <w:rFonts w:eastAsia="Arial" w:cs="Arial"/>
          <w:color w:val="111111"/>
        </w:rPr>
        <w:t>%</w:t>
      </w:r>
      <w:r w:rsidRPr="00AB10E9" w:rsidR="00AB5E9C">
        <w:rPr>
          <w:rFonts w:eastAsia="Arial" w:cs="Arial"/>
          <w:color w:val="111111"/>
        </w:rPr>
        <w:t xml:space="preserve"> (</w:t>
      </w:r>
      <w:r w:rsidR="00AB5E9C">
        <w:rPr>
          <w:rFonts w:eastAsia="Arial" w:cs="Arial"/>
          <w:color w:val="111111"/>
        </w:rPr>
        <w:t xml:space="preserve">95% CI: </w:t>
      </w:r>
      <w:r w:rsidRPr="00AB10E9" w:rsidR="00AB5E9C">
        <w:rPr>
          <w:rFonts w:eastAsia="Arial" w:cs="Arial"/>
          <w:color w:val="111111"/>
        </w:rPr>
        <w:t>93.0</w:t>
      </w:r>
      <w:r w:rsidR="00AB5E9C">
        <w:rPr>
          <w:rFonts w:eastAsia="Arial" w:cs="Arial"/>
          <w:color w:val="111111"/>
        </w:rPr>
        <w:t>–</w:t>
      </w:r>
      <w:r w:rsidRPr="00AB10E9" w:rsidR="00AB5E9C">
        <w:rPr>
          <w:rFonts w:eastAsia="Arial" w:cs="Arial"/>
          <w:color w:val="111111"/>
        </w:rPr>
        <w:t>97.5)</w:t>
      </w:r>
      <w:r w:rsidRPr="00531402">
        <w:rPr>
          <w:rFonts w:cs="AppleSystemUIFont"/>
          <w:color w:val="353535"/>
          <w:lang w:val="en-US" w:eastAsia="en-US"/>
        </w:rPr>
        <w:t xml:space="preserve">, routine coverage was </w:t>
      </w:r>
      <w:r w:rsidRPr="00214263" w:rsidR="00AB5E9C">
        <w:rPr>
          <w:rFonts w:eastAsia="Arial" w:cs="Arial"/>
          <w:color w:val="111111"/>
        </w:rPr>
        <w:t>45.4</w:t>
      </w:r>
      <w:r w:rsidR="00AB5E9C">
        <w:rPr>
          <w:rFonts w:eastAsia="Arial" w:cs="Arial"/>
          <w:color w:val="111111"/>
        </w:rPr>
        <w:t>%</w:t>
      </w:r>
      <w:r w:rsidRPr="00214263" w:rsidR="00AB5E9C">
        <w:rPr>
          <w:rFonts w:eastAsia="Arial" w:cs="Arial"/>
          <w:color w:val="111111"/>
        </w:rPr>
        <w:t xml:space="preserve"> (</w:t>
      </w:r>
      <w:r w:rsidR="00AB5E9C">
        <w:rPr>
          <w:rFonts w:eastAsia="Arial" w:cs="Arial"/>
          <w:color w:val="111111"/>
        </w:rPr>
        <w:t>95% CI: 35.0–</w:t>
      </w:r>
      <w:r w:rsidRPr="00214263" w:rsidR="00AB5E9C">
        <w:rPr>
          <w:rFonts w:eastAsia="Arial" w:cs="Arial"/>
          <w:color w:val="111111"/>
        </w:rPr>
        <w:t>56.1)</w:t>
      </w:r>
      <w:r w:rsidR="00AB5E9C">
        <w:rPr>
          <w:rFonts w:eastAsia="Arial" w:cs="Arial"/>
          <w:color w:val="111111"/>
        </w:rPr>
        <w:t xml:space="preserve">, </w:t>
      </w:r>
      <w:r w:rsidRPr="00531402">
        <w:rPr>
          <w:rFonts w:cs="AppleSystemUIFont"/>
          <w:color w:val="353535"/>
          <w:lang w:val="en-US" w:eastAsia="en-US"/>
        </w:rPr>
        <w:t xml:space="preserve">while SIA coverage was </w:t>
      </w:r>
      <w:r w:rsidRPr="00214263" w:rsidR="00AB5E9C">
        <w:rPr>
          <w:rFonts w:eastAsia="Arial" w:cs="Arial"/>
          <w:color w:val="111111"/>
        </w:rPr>
        <w:t>48.0</w:t>
      </w:r>
      <w:r w:rsidR="00AB5E9C">
        <w:rPr>
          <w:rFonts w:eastAsia="Arial" w:cs="Arial"/>
          <w:color w:val="111111"/>
        </w:rPr>
        <w:t>%</w:t>
      </w:r>
      <w:r w:rsidRPr="00214263" w:rsidR="00AB5E9C">
        <w:rPr>
          <w:rFonts w:eastAsia="Arial" w:cs="Arial"/>
          <w:color w:val="111111"/>
        </w:rPr>
        <w:t xml:space="preserve"> (</w:t>
      </w:r>
      <w:r w:rsidR="00AB5E9C">
        <w:rPr>
          <w:rFonts w:eastAsia="Arial" w:cs="Arial"/>
          <w:color w:val="111111"/>
        </w:rPr>
        <w:t xml:space="preserve">95% CI: </w:t>
      </w:r>
      <w:r w:rsidRPr="00214263" w:rsidR="00AB5E9C">
        <w:rPr>
          <w:rFonts w:eastAsia="Arial" w:cs="Arial"/>
          <w:color w:val="111111"/>
        </w:rPr>
        <w:t>38.3</w:t>
      </w:r>
      <w:r w:rsidR="00AB5E9C">
        <w:rPr>
          <w:rFonts w:eastAsia="Arial" w:cs="Arial"/>
          <w:color w:val="111111"/>
        </w:rPr>
        <w:t>–</w:t>
      </w:r>
      <w:r w:rsidRPr="00214263" w:rsidR="00AB5E9C">
        <w:rPr>
          <w:rFonts w:eastAsia="Arial" w:cs="Arial"/>
          <w:color w:val="111111"/>
        </w:rPr>
        <w:t>57.8)</w:t>
      </w:r>
      <w:r w:rsidR="00AB5E9C">
        <w:rPr>
          <w:rFonts w:eastAsia="Arial" w:cs="Arial"/>
          <w:color w:val="111111"/>
        </w:rPr>
        <w:t xml:space="preserve">. </w:t>
      </w:r>
      <w:r w:rsidR="007C6AC1">
        <w:rPr>
          <w:rFonts w:cs="AppleSystemUIFont"/>
          <w:color w:val="353535"/>
          <w:lang w:val="en-US" w:eastAsia="en-US"/>
        </w:rPr>
        <w:t xml:space="preserve">The overall measles vaccination coverage in Béboto district was </w:t>
      </w:r>
      <w:r w:rsidRPr="00147676" w:rsidR="007C6AC1">
        <w:rPr>
          <w:rFonts w:eastAsia="Arial" w:cs="Arial"/>
          <w:color w:val="111111"/>
        </w:rPr>
        <w:t>98.1% (</w:t>
      </w:r>
      <w:r w:rsidR="007C6AC1">
        <w:rPr>
          <w:rFonts w:eastAsia="Arial" w:cs="Arial"/>
          <w:color w:val="111111"/>
        </w:rPr>
        <w:t>95% CI: 96.3–</w:t>
      </w:r>
      <w:r w:rsidRPr="00147676" w:rsidR="007C6AC1">
        <w:rPr>
          <w:rFonts w:eastAsia="Arial" w:cs="Arial"/>
          <w:color w:val="111111"/>
        </w:rPr>
        <w:t>99.1)</w:t>
      </w:r>
      <w:r w:rsidR="007C6AC1">
        <w:rPr>
          <w:rFonts w:eastAsia="Arial" w:cs="Arial"/>
          <w:color w:val="111111"/>
        </w:rPr>
        <w:t xml:space="preserve">, and the </w:t>
      </w:r>
      <w:r w:rsidRPr="00531402" w:rsidR="007C6AC1">
        <w:rPr>
          <w:rFonts w:cs="AppleSystemUIFont"/>
          <w:color w:val="353535"/>
          <w:lang w:val="en-US" w:eastAsia="en-US"/>
        </w:rPr>
        <w:t xml:space="preserve">assumed immunity status (those who ever received a measles vaccination or were ever </w:t>
      </w:r>
      <w:r w:rsidR="007C6AC1">
        <w:rPr>
          <w:rFonts w:cs="AppleSystemUIFont"/>
          <w:color w:val="353535"/>
          <w:lang w:val="en-US" w:eastAsia="en-US"/>
        </w:rPr>
        <w:t>infected</w:t>
      </w:r>
      <w:r w:rsidRPr="00531402" w:rsidR="007C6AC1">
        <w:rPr>
          <w:rFonts w:cs="AppleSystemUIFont"/>
          <w:color w:val="353535"/>
          <w:lang w:val="en-US" w:eastAsia="en-US"/>
        </w:rPr>
        <w:t xml:space="preserve"> with measles) was </w:t>
      </w:r>
      <w:r w:rsidRPr="00F23210" w:rsidR="007C6AC1">
        <w:rPr>
          <w:rFonts w:eastAsia="Arial" w:cs="Arial"/>
          <w:color w:val="111111"/>
        </w:rPr>
        <w:t>98.7% (</w:t>
      </w:r>
      <w:r w:rsidR="007C6AC1">
        <w:rPr>
          <w:rFonts w:eastAsia="Arial" w:cs="Arial"/>
          <w:color w:val="111111"/>
        </w:rPr>
        <w:t>95% CI</w:t>
      </w:r>
      <w:r w:rsidRPr="00F23210" w:rsidR="007C6AC1">
        <w:rPr>
          <w:rFonts w:eastAsia="Arial" w:cs="Arial"/>
          <w:color w:val="111111"/>
        </w:rPr>
        <w:t xml:space="preserve"> </w:t>
      </w:r>
      <w:r w:rsidR="007C6AC1">
        <w:rPr>
          <w:rFonts w:eastAsia="Arial" w:cs="Arial"/>
          <w:color w:val="111111"/>
        </w:rPr>
        <w:t>97.5–</w:t>
      </w:r>
      <w:r w:rsidRPr="00F23210" w:rsidR="007C6AC1">
        <w:rPr>
          <w:rFonts w:eastAsia="Arial" w:cs="Arial"/>
          <w:color w:val="111111"/>
        </w:rPr>
        <w:t>99.4</w:t>
      </w:r>
      <w:r w:rsidR="007C6AC1">
        <w:rPr>
          <w:rFonts w:eastAsia="Arial" w:cs="Arial"/>
          <w:color w:val="111111"/>
        </w:rPr>
        <w:t xml:space="preserve">). </w:t>
      </w:r>
    </w:p>
    <w:p w:rsidR="00AB5E9C" w:rsidP="00663CC7" w:rsidRDefault="00AB5E9C" w14:paraId="285E9240" w14:textId="77777777">
      <w:pPr>
        <w:widowControl w:val="0"/>
        <w:autoSpaceDE w:val="0"/>
        <w:autoSpaceDN w:val="0"/>
        <w:adjustRightInd w:val="0"/>
        <w:spacing w:line="240" w:lineRule="auto"/>
        <w:rPr>
          <w:rFonts w:eastAsia="Arial" w:cs="Arial"/>
          <w:color w:val="111111"/>
        </w:rPr>
      </w:pPr>
    </w:p>
    <w:p w:rsidRPr="00531402" w:rsidR="00663CC7" w:rsidP="00663CC7" w:rsidRDefault="00AB5E9C" w14:paraId="4C516C18" w14:textId="713F36DC">
      <w:pPr>
        <w:widowControl w:val="0"/>
        <w:autoSpaceDE w:val="0"/>
        <w:autoSpaceDN w:val="0"/>
        <w:adjustRightInd w:val="0"/>
        <w:spacing w:line="240" w:lineRule="auto"/>
        <w:rPr>
          <w:rFonts w:cs="AppleSystemUIFont"/>
          <w:color w:val="353535"/>
          <w:lang w:val="en-US" w:eastAsia="en-US"/>
        </w:rPr>
      </w:pPr>
      <w:r>
        <w:rPr>
          <w:rFonts w:cs="AppleSystemUIFont"/>
          <w:color w:val="353535"/>
          <w:lang w:val="en-US" w:eastAsia="en-US"/>
        </w:rPr>
        <w:t>The p</w:t>
      </w:r>
      <w:r w:rsidRPr="00531402" w:rsidR="00663CC7">
        <w:rPr>
          <w:rFonts w:cs="AppleSystemUIFont"/>
          <w:color w:val="353535"/>
          <w:lang w:val="en-US" w:eastAsia="en-US"/>
        </w:rPr>
        <w:t xml:space="preserve">rimary reasons for </w:t>
      </w:r>
      <w:r>
        <w:rPr>
          <w:rFonts w:cs="AppleSystemUIFont"/>
          <w:color w:val="353535"/>
          <w:lang w:val="en-US" w:eastAsia="en-US"/>
        </w:rPr>
        <w:t>non vaccination during the</w:t>
      </w:r>
      <w:r w:rsidRPr="00531402" w:rsidR="00663CC7">
        <w:rPr>
          <w:rFonts w:cs="AppleSystemUIFont"/>
          <w:color w:val="353535"/>
          <w:lang w:val="en-US" w:eastAsia="en-US"/>
        </w:rPr>
        <w:t xml:space="preserve"> MSF </w:t>
      </w:r>
      <w:r>
        <w:rPr>
          <w:rFonts w:cs="AppleSystemUIFont"/>
          <w:color w:val="353535"/>
          <w:lang w:val="en-US" w:eastAsia="en-US"/>
        </w:rPr>
        <w:t>campaign</w:t>
      </w:r>
      <w:r w:rsidRPr="00531402" w:rsidR="00663CC7">
        <w:rPr>
          <w:rFonts w:cs="AppleSystemUIFont"/>
          <w:color w:val="353535"/>
          <w:lang w:val="en-US" w:eastAsia="en-US"/>
        </w:rPr>
        <w:t xml:space="preserve"> was </w:t>
      </w:r>
      <w:r>
        <w:rPr>
          <w:rFonts w:cs="AppleSystemUIFont"/>
          <w:color w:val="353535"/>
          <w:lang w:val="en-US" w:eastAsia="en-US"/>
        </w:rPr>
        <w:t xml:space="preserve">that the family was out of </w:t>
      </w:r>
      <w:commentRangeStart w:id="38"/>
      <w:r>
        <w:rPr>
          <w:rFonts w:cs="AppleSystemUIFont"/>
          <w:color w:val="353535"/>
          <w:lang w:val="en-US" w:eastAsia="en-US"/>
        </w:rPr>
        <w:t>town</w:t>
      </w:r>
      <w:commentRangeEnd w:id="38"/>
      <w:r w:rsidR="00754600">
        <w:rPr>
          <w:rStyle w:val="CommentReference"/>
        </w:rPr>
        <w:commentReference w:id="38"/>
      </w:r>
      <w:ins w:author="Julia Sohn" w:date="2020-05-05T14:10:00Z" w:id="39">
        <w:r w:rsidR="008B67CC">
          <w:rPr>
            <w:rFonts w:cs="AppleSystemUIFont"/>
            <w:color w:val="353535"/>
            <w:lang w:val="en-US" w:eastAsia="en-US"/>
          </w:rPr>
          <w:t xml:space="preserve"> (n= 39, </w:t>
        </w:r>
        <w:r w:rsidRPr="005D46F3" w:rsidR="008B67CC">
          <w:rPr>
            <w:rFonts w:eastAsia="Arial" w:cs="Arial"/>
            <w:color w:val="111111"/>
          </w:rPr>
          <w:t>83.0</w:t>
        </w:r>
        <w:r w:rsidR="008B67CC">
          <w:rPr>
            <w:rFonts w:eastAsia="Arial" w:cs="Arial"/>
            <w:color w:val="111111"/>
          </w:rPr>
          <w:t>%)</w:t>
        </w:r>
      </w:ins>
      <w:r>
        <w:rPr>
          <w:rFonts w:cs="AppleSystemUIFont"/>
          <w:color w:val="353535"/>
          <w:lang w:val="en-US" w:eastAsia="en-US"/>
        </w:rPr>
        <w:t>. For routine vaccination</w:t>
      </w:r>
      <w:r w:rsidR="00FD1114">
        <w:rPr>
          <w:rFonts w:cs="AppleSystemUIFont"/>
          <w:color w:val="353535"/>
          <w:lang w:val="en-US" w:eastAsia="en-US"/>
        </w:rPr>
        <w:t>,</w:t>
      </w:r>
      <w:r>
        <w:rPr>
          <w:rFonts w:cs="AppleSystemUIFont"/>
          <w:color w:val="353535"/>
          <w:lang w:val="en-US" w:eastAsia="en-US"/>
        </w:rPr>
        <w:t xml:space="preserve"> the most common reason for non vaccination </w:t>
      </w:r>
      <w:r w:rsidR="00FD1114">
        <w:rPr>
          <w:rFonts w:cs="AppleSystemUIFont"/>
          <w:color w:val="353535"/>
          <w:lang w:val="en-US" w:eastAsia="en-US"/>
        </w:rPr>
        <w:t xml:space="preserve">was that the family </w:t>
      </w:r>
      <w:r w:rsidR="00FD1114">
        <w:rPr>
          <w:rFonts w:eastAsia="Arial"/>
        </w:rPr>
        <w:t>was not aware the child should</w:t>
      </w:r>
      <w:r w:rsidRPr="00AB5E9C" w:rsidR="00FD1114">
        <w:rPr>
          <w:rFonts w:eastAsia="Arial"/>
        </w:rPr>
        <w:t xml:space="preserve"> be vaccinated against measles at 9 months</w:t>
      </w:r>
      <w:ins w:author="Julia Sohn" w:date="2020-05-05T14:11:00Z" w:id="40">
        <w:r w:rsidR="00F05592">
          <w:rPr>
            <w:rFonts w:eastAsia="Arial"/>
          </w:rPr>
          <w:t xml:space="preserve"> </w:t>
        </w:r>
        <w:r w:rsidRPr="00AB5E9C" w:rsidR="00F05592">
          <w:rPr>
            <w:rFonts w:eastAsia="Arial"/>
          </w:rPr>
          <w:t>(n=209</w:t>
        </w:r>
        <w:r w:rsidR="00F05592">
          <w:rPr>
            <w:rFonts w:eastAsia="Arial"/>
          </w:rPr>
          <w:t>, 50.1%)</w:t>
        </w:r>
      </w:ins>
      <w:r w:rsidRPr="00531402" w:rsidR="00663CC7">
        <w:rPr>
          <w:rFonts w:cs="AppleSystemUIFont"/>
          <w:color w:val="353535"/>
          <w:lang w:val="en-US" w:eastAsia="en-US"/>
        </w:rPr>
        <w:t xml:space="preserve">. </w:t>
      </w:r>
      <w:r w:rsidR="00FD1114">
        <w:rPr>
          <w:rFonts w:cs="AppleSystemUIFont"/>
          <w:color w:val="353535"/>
          <w:lang w:val="en-US" w:eastAsia="en-US"/>
        </w:rPr>
        <w:t>For other supplementary immunization activities (SIA)</w:t>
      </w:r>
      <w:r w:rsidR="007C6AC1">
        <w:rPr>
          <w:rFonts w:cs="AppleSystemUIFont"/>
          <w:color w:val="353535"/>
          <w:lang w:val="en-US" w:eastAsia="en-US"/>
        </w:rPr>
        <w:t>, the primary reason for non vaccination</w:t>
      </w:r>
      <w:r w:rsidRPr="00531402" w:rsidR="00663CC7">
        <w:rPr>
          <w:rFonts w:cs="AppleSystemUIFont"/>
          <w:color w:val="353535"/>
          <w:lang w:val="en-US" w:eastAsia="en-US"/>
        </w:rPr>
        <w:t xml:space="preserve"> </w:t>
      </w:r>
      <w:r w:rsidR="00A864BA">
        <w:rPr>
          <w:rFonts w:cs="AppleSystemUIFont"/>
          <w:color w:val="353535"/>
          <w:lang w:val="en-US" w:eastAsia="en-US"/>
        </w:rPr>
        <w:t>was that the</w:t>
      </w:r>
      <w:r w:rsidRPr="00531402" w:rsidR="00663CC7">
        <w:rPr>
          <w:rFonts w:cs="AppleSystemUIFont"/>
          <w:color w:val="353535"/>
          <w:lang w:val="en-US" w:eastAsia="en-US"/>
        </w:rPr>
        <w:t xml:space="preserve"> child was too young or not yet born when a campaign took place</w:t>
      </w:r>
      <w:ins w:author="Julia Sohn" w:date="2020-05-05T14:11:00Z" w:id="41">
        <w:r w:rsidR="00ED71C5">
          <w:rPr>
            <w:rFonts w:cs="AppleSystemUIFont"/>
            <w:color w:val="353535"/>
            <w:lang w:val="en-US" w:eastAsia="en-US"/>
          </w:rPr>
          <w:t xml:space="preserve"> </w:t>
        </w:r>
        <w:r w:rsidR="00ED71C5">
          <w:t>(n=187, 49.6%)</w:t>
        </w:r>
      </w:ins>
      <w:r w:rsidRPr="00531402" w:rsidR="00663CC7">
        <w:rPr>
          <w:rFonts w:cs="AppleSystemUIFont"/>
          <w:color w:val="353535"/>
          <w:lang w:val="en-US" w:eastAsia="en-US"/>
        </w:rPr>
        <w:t xml:space="preserve">. </w:t>
      </w:r>
    </w:p>
    <w:p w:rsidRPr="00531402" w:rsidR="00663CC7" w:rsidP="00663CC7" w:rsidRDefault="00663CC7" w14:paraId="6AACB021" w14:textId="77777777">
      <w:pPr>
        <w:widowControl w:val="0"/>
        <w:autoSpaceDE w:val="0"/>
        <w:autoSpaceDN w:val="0"/>
        <w:adjustRightInd w:val="0"/>
        <w:spacing w:line="240" w:lineRule="auto"/>
        <w:rPr>
          <w:rFonts w:cs="AppleSystemUIFont"/>
          <w:color w:val="353535"/>
          <w:lang w:val="en-US" w:eastAsia="en-US"/>
        </w:rPr>
      </w:pPr>
    </w:p>
    <w:p w:rsidRPr="00531402" w:rsidR="00663CC7" w:rsidP="00663CC7" w:rsidRDefault="00663CC7" w14:paraId="27C0DDDB" w14:textId="7AD9B010">
      <w:pPr>
        <w:widowControl w:val="0"/>
        <w:autoSpaceDE w:val="0"/>
        <w:autoSpaceDN w:val="0"/>
        <w:adjustRightInd w:val="0"/>
        <w:spacing w:line="240" w:lineRule="auto"/>
        <w:rPr>
          <w:rFonts w:cs="AppleSystemUIFont"/>
          <w:color w:val="353535"/>
          <w:lang w:val="en-US" w:eastAsia="en-US"/>
        </w:rPr>
      </w:pPr>
      <w:r w:rsidRPr="00531402">
        <w:rPr>
          <w:rFonts w:cs="AppleSystemUIFont"/>
          <w:b/>
          <w:color w:val="353535"/>
          <w:lang w:val="en-US" w:eastAsia="en-US"/>
        </w:rPr>
        <w:t>Conclusion</w:t>
      </w:r>
      <w:r w:rsidRPr="00531402">
        <w:rPr>
          <w:rFonts w:cs="AppleSystemUIFont"/>
          <w:color w:val="353535"/>
          <w:lang w:val="en-US" w:eastAsia="en-US"/>
        </w:rPr>
        <w:t xml:space="preserve">: </w:t>
      </w:r>
    </w:p>
    <w:p w:rsidRPr="00295B99" w:rsidR="009A0A98" w:rsidP="009A0A98" w:rsidRDefault="009C2355" w14:paraId="5F0C3AF4" w14:textId="530A639F">
      <w:pPr>
        <w:rPr>
          <w:rFonts w:cs="AppleSystemUIFont"/>
          <w:color w:val="353535"/>
          <w:lang w:val="en-US" w:eastAsia="en-US"/>
        </w:rPr>
      </w:pPr>
      <w:commentRangeStart w:id="42"/>
      <w:commentRangeStart w:id="43"/>
      <w:r>
        <w:rPr>
          <w:rFonts w:cs="AppleSystemUIFont"/>
          <w:color w:val="353535"/>
          <w:lang w:val="en-US" w:eastAsia="en-US"/>
        </w:rPr>
        <w:t>Overall coverage prior to MSF</w:t>
      </w:r>
      <w:r w:rsidRPr="00531402" w:rsidR="00663CC7">
        <w:rPr>
          <w:rFonts w:cs="AppleSystemUIFont"/>
          <w:color w:val="353535"/>
          <w:lang w:val="en-US" w:eastAsia="en-US"/>
        </w:rPr>
        <w:t xml:space="preserve"> vaccination </w:t>
      </w:r>
      <w:r>
        <w:rPr>
          <w:rFonts w:cs="AppleSystemUIFont"/>
          <w:color w:val="353535"/>
          <w:lang w:val="en-US" w:eastAsia="en-US"/>
        </w:rPr>
        <w:t>was quite low</w:t>
      </w:r>
      <w:commentRangeEnd w:id="42"/>
      <w:r w:rsidR="00754600">
        <w:rPr>
          <w:rStyle w:val="CommentReference"/>
        </w:rPr>
        <w:commentReference w:id="42"/>
      </w:r>
      <w:commentRangeEnd w:id="43"/>
      <w:r w:rsidR="00C372C5">
        <w:rPr>
          <w:rStyle w:val="CommentReference"/>
        </w:rPr>
        <w:commentReference w:id="43"/>
      </w:r>
      <w:r>
        <w:rPr>
          <w:rFonts w:cs="AppleSystemUIFont"/>
          <w:color w:val="353535"/>
          <w:lang w:val="en-US" w:eastAsia="en-US"/>
        </w:rPr>
        <w:t>, but the March 2020 campaign achieved 95.8% coverage, ensuring herd immunity for the population aged 6 months to 9 years.</w:t>
      </w:r>
      <w:r w:rsidR="009A0A98">
        <w:t xml:space="preserve"> </w:t>
      </w:r>
      <w:r w:rsidR="009A0A98">
        <w:lastRenderedPageBreak/>
        <w:t>However, the lack of know</w:t>
      </w:r>
      <w:r w:rsidR="009E7677">
        <w:t>ledge about routine vaccination</w:t>
      </w:r>
      <w:r w:rsidR="009A0A98">
        <w:t xml:space="preserve"> as well as few or irregular supplementary immunization activities</w:t>
      </w:r>
      <w:r w:rsidR="009E7677">
        <w:t xml:space="preserve"> </w:t>
      </w:r>
      <w:r w:rsidR="003A6C66">
        <w:t xml:space="preserve">put the population at risk of </w:t>
      </w:r>
      <w:r w:rsidR="009E7677">
        <w:t>future outbreaks.</w:t>
      </w:r>
    </w:p>
    <w:p w:rsidRPr="00531402" w:rsidR="009A0A98" w:rsidP="00531402" w:rsidRDefault="009A0A98" w14:paraId="29D4AD61" w14:textId="77777777"/>
    <w:p w:rsidRPr="00BB5CBF" w:rsidR="008243E3" w:rsidP="00C55D89" w:rsidRDefault="00E44865" w14:paraId="2D44616D" w14:textId="00B9002A">
      <w:pPr>
        <w:rPr>
          <w:rFonts w:cs="Arial"/>
        </w:rPr>
      </w:pPr>
      <w:commentRangeStart w:id="44"/>
      <w:r>
        <w:rPr>
          <w:rFonts w:cs="Arial"/>
        </w:rPr>
        <w:t>Recommendations</w:t>
      </w:r>
      <w:commentRangeEnd w:id="44"/>
      <w:r w:rsidR="008A43BF">
        <w:rPr>
          <w:rStyle w:val="CommentReference"/>
        </w:rPr>
        <w:commentReference w:id="44"/>
      </w:r>
    </w:p>
    <w:p w:rsidRPr="008A43BF" w:rsidR="008A43BF" w:rsidP="008A43BF" w:rsidRDefault="00541339" w14:paraId="17839361" w14:textId="701E0ED4">
      <w:pPr>
        <w:numPr>
          <w:ilvl w:val="0"/>
          <w:numId w:val="33"/>
        </w:numPr>
        <w:rPr>
          <w:rFonts w:cs="Arial"/>
        </w:rPr>
      </w:pPr>
      <w:r>
        <w:rPr>
          <w:rFonts w:cs="Arial"/>
        </w:rPr>
        <w:t xml:space="preserve">Routine vaccination is an essential milestone, especially given persistent measles outbreaks across Chad. Yet, the population of Béboto was overwhelmingly unaware of the need to take their child for a routine vaccination at 9 months. Improved and widespread sensitization activities are recommended, taking care to reach those who are likely to give birth at home. </w:t>
      </w:r>
    </w:p>
    <w:p w:rsidRPr="008B29B9" w:rsidR="00541339" w:rsidP="00541339" w:rsidRDefault="00541339" w14:paraId="7F050DAD" w14:textId="3D8A159B">
      <w:pPr>
        <w:numPr>
          <w:ilvl w:val="0"/>
          <w:numId w:val="33"/>
        </w:numPr>
        <w:ind w:left="714" w:hanging="357"/>
        <w:rPr>
          <w:rFonts w:cs="Arial"/>
        </w:rPr>
      </w:pPr>
      <w:r w:rsidRPr="00684416">
        <w:rPr>
          <w:rFonts w:cs="Arial"/>
        </w:rPr>
        <w:t>Chad’s EPI activities need to be improved, as coverage before the MSF vaccination response in Béboto</w:t>
      </w:r>
      <w:ins w:author="Julia Sohn" w:date="2020-05-05T14:31:00Z" w:id="45">
        <w:r w:rsidR="00E3342E">
          <w:rPr>
            <w:rFonts w:cs="Arial"/>
          </w:rPr>
          <w:t xml:space="preserve"> </w:t>
        </w:r>
        <w:r w:rsidR="00E3342E">
          <w:t>only offered protection to approximately 50% of the population aged 6 months to 9 years; far below the level required for herd immunity</w:t>
        </w:r>
      </w:ins>
      <w:del w:author="Julia Sohn" w:date="2020-05-05T14:31:00Z" w:id="46">
        <w:r w:rsidRPr="00684416" w:rsidDel="00E3342E">
          <w:rPr>
            <w:rFonts w:cs="Arial"/>
          </w:rPr>
          <w:delText xml:space="preserve"> </w:delText>
        </w:r>
        <w:commentRangeStart w:id="47"/>
        <w:r w:rsidRPr="00684416" w:rsidDel="00E3342E">
          <w:rPr>
            <w:rFonts w:cs="Arial"/>
          </w:rPr>
          <w:delText>was extremely low</w:delText>
        </w:r>
        <w:r w:rsidDel="00E3342E">
          <w:rPr>
            <w:rFonts w:cs="Arial"/>
          </w:rPr>
          <w:delText xml:space="preserve">, </w:delText>
        </w:r>
        <w:commentRangeEnd w:id="47"/>
        <w:r w:rsidDel="00E3342E" w:rsidR="00754600">
          <w:rPr>
            <w:rStyle w:val="CommentReference"/>
          </w:rPr>
          <w:commentReference w:id="47"/>
        </w:r>
        <w:r w:rsidDel="00E3342E">
          <w:rPr>
            <w:rFonts w:cs="Arial"/>
          </w:rPr>
          <w:delText>resulting in this most recent outbreak</w:delText>
        </w:r>
      </w:del>
      <w:r>
        <w:rPr>
          <w:rFonts w:cs="Arial"/>
        </w:rPr>
        <w:t xml:space="preserve">. </w:t>
      </w:r>
      <w:commentRangeStart w:id="48"/>
      <w:commentRangeStart w:id="49"/>
      <w:r>
        <w:rPr>
          <w:rFonts w:cs="Arial"/>
        </w:rPr>
        <w:t>More frequent SIAs are required</w:t>
      </w:r>
      <w:commentRangeEnd w:id="48"/>
      <w:r w:rsidR="00754600">
        <w:rPr>
          <w:rStyle w:val="CommentReference"/>
        </w:rPr>
        <w:commentReference w:id="48"/>
      </w:r>
      <w:commentRangeEnd w:id="49"/>
      <w:r w:rsidR="004332F6">
        <w:rPr>
          <w:rStyle w:val="CommentReference"/>
        </w:rPr>
        <w:commentReference w:id="49"/>
      </w:r>
      <w:r>
        <w:rPr>
          <w:rFonts w:cs="Arial"/>
        </w:rPr>
        <w:t>, as most respondents reported that their child was too young or had not yet been born when the last SIA campaign occurred in Béboto.</w:t>
      </w:r>
    </w:p>
    <w:p w:rsidR="00D40368" w:rsidP="00D40368" w:rsidRDefault="00541339" w14:paraId="578EA79C" w14:textId="5CC0A45C" w14:noSpellErr="1">
      <w:pPr>
        <w:numPr>
          <w:ilvl w:val="1"/>
          <w:numId w:val="33"/>
        </w:numPr>
        <w:rPr>
          <w:rFonts w:cs="Arial"/>
        </w:rPr>
      </w:pPr>
      <w:del w:author="Julia Sohn" w:date="2020-05-05T15:12:00Z" w:id="913322933">
        <w:r w:rsidRPr="24096D4D" w:rsidDel="00541339">
          <w:rPr>
            <w:rFonts w:cs="Arial"/>
          </w:rPr>
          <w:delText>If sensitization activities (as suggested above) are effective</w:delText>
        </w:r>
      </w:del>
      <w:del w:author="Julia Sohn" w:date="2020-05-05T15:02:00Z" w:id="437959656">
        <w:r w:rsidRPr="24096D4D" w:rsidDel="00541339">
          <w:rPr>
            <w:rFonts w:cs="Arial"/>
          </w:rPr>
          <w:delText>, it’s important that health centres are functioning and have enough vaccines to immunize children</w:delText>
        </w:r>
      </w:del>
      <w:commentRangeStart w:id="52"/>
      <w:commentRangeStart w:id="53"/>
      <w:commentRangeStart w:id="1450522540"/>
      <w:r w:rsidRPr="24096D4D" w:rsidR="00541339">
        <w:rPr>
          <w:rFonts w:cs="Arial"/>
        </w:rPr>
        <w:t>.</w:t>
      </w:r>
      <w:del w:author="Julia Sohn" w:date="2020-05-05T15:00:00Z" w:id="1406830644">
        <w:r w:rsidRPr="24096D4D" w:rsidDel="00541339">
          <w:rPr>
            <w:rFonts w:cs="Arial"/>
          </w:rPr>
          <w:delText xml:space="preserve"> If people spend time and money to visit a health centre only to find there are no vaccines available, this could discourage such initiative and perpetuate low routine coverage, despite improved awareness among the community</w:delText>
        </w:r>
      </w:del>
      <w:del w:author="Julia Sohn" w:date="2020-05-05T15:01:00Z" w:id="1035570416">
        <w:r w:rsidRPr="24096D4D" w:rsidDel="00541339">
          <w:rPr>
            <w:rFonts w:cs="Arial"/>
          </w:rPr>
          <w:delText>.</w:delText>
        </w:r>
      </w:del>
      <w:del w:author="Julia Sohn" w:date="2020-05-05T15:12:00Z" w:id="440781997">
        <w:r w:rsidRPr="24096D4D" w:rsidDel="00541339">
          <w:rPr>
            <w:rFonts w:cs="Arial"/>
          </w:rPr>
          <w:delText xml:space="preserve"> </w:delText>
        </w:r>
      </w:del>
      <w:commentRangeEnd w:id="52"/>
      <w:r>
        <w:rPr>
          <w:rStyle w:val="CommentReference"/>
        </w:rPr>
        <w:commentReference w:id="52"/>
      </w:r>
      <w:commentRangeEnd w:id="53"/>
      <w:r>
        <w:rPr>
          <w:rStyle w:val="CommentReference"/>
        </w:rPr>
        <w:commentReference w:id="53"/>
      </w:r>
      <w:commentRangeEnd w:id="1450522540"/>
      <w:r>
        <w:rPr>
          <w:rStyle w:val="CommentReference"/>
        </w:rPr>
        <w:commentReference w:id="1450522540"/>
      </w:r>
    </w:p>
    <w:p w:rsidR="00B73F31" w:rsidP="00D40368" w:rsidRDefault="00E44865" w14:paraId="1DE474BF" w14:textId="0BB40A54" w14:noSpellErr="1">
      <w:pPr>
        <w:numPr>
          <w:ilvl w:val="1"/>
          <w:numId w:val="33"/>
        </w:numPr>
        <w:rPr/>
      </w:pPr>
      <w:r w:rsidR="00E44865">
        <w:rPr/>
        <w:t xml:space="preserve">An important step to improving EPI is understanding where the gaps and weaknesses lie. </w:t>
      </w:r>
      <w:commentRangeStart w:id="57"/>
      <w:commentRangeStart w:id="58"/>
      <w:commentRangeStart w:id="1753693044"/>
      <w:r w:rsidR="00E44865">
        <w:rPr/>
        <w:t>An evaluation of the ministry of health’s immunization pro</w:t>
      </w:r>
      <w:r w:rsidR="00A2717D">
        <w:rPr/>
        <w:t>gram</w:t>
      </w:r>
      <w:r w:rsidR="00E44865">
        <w:rPr/>
        <w:t xml:space="preserve"> </w:t>
      </w:r>
      <w:r w:rsidR="00A2717D">
        <w:rPr/>
        <w:t xml:space="preserve">is suggested to </w:t>
      </w:r>
      <w:r w:rsidR="00E44865">
        <w:rPr/>
        <w:t xml:space="preserve">identify </w:t>
      </w:r>
      <w:r w:rsidR="00A2717D">
        <w:rPr/>
        <w:t xml:space="preserve">areas for improvement </w:t>
      </w:r>
      <w:r w:rsidR="00E44865">
        <w:rPr/>
        <w:t xml:space="preserve">(e.g. </w:t>
      </w:r>
      <w:r w:rsidR="00A2717D">
        <w:rPr/>
        <w:t>supply chain</w:t>
      </w:r>
      <w:r w:rsidR="00E44865">
        <w:rPr/>
        <w:t>, cold chain, transport</w:t>
      </w:r>
      <w:r w:rsidR="00A2717D">
        <w:rPr/>
        <w:t>, human resources</w:t>
      </w:r>
      <w:r w:rsidR="00E44865">
        <w:rPr/>
        <w:t xml:space="preserve">). </w:t>
      </w:r>
      <w:commentRangeEnd w:id="57"/>
      <w:r>
        <w:rPr>
          <w:rStyle w:val="CommentReference"/>
        </w:rPr>
        <w:commentReference w:id="57"/>
      </w:r>
      <w:commentRangeEnd w:id="58"/>
      <w:r>
        <w:rPr>
          <w:rStyle w:val="CommentReference"/>
        </w:rPr>
        <w:commentReference w:id="58"/>
      </w:r>
      <w:commentRangeEnd w:id="1753693044"/>
      <w:r>
        <w:rPr>
          <w:rStyle w:val="CommentReference"/>
        </w:rPr>
        <w:commentReference w:id="1753693044"/>
      </w:r>
    </w:p>
    <w:p w:rsidRPr="00211978" w:rsidR="001C7F89" w:rsidP="00211978" w:rsidRDefault="00FE0A77" w14:paraId="5B4C8487" w14:textId="77777777">
      <w:r>
        <w:br w:type="page"/>
      </w:r>
      <w:bookmarkStart w:name="_Toc39509241" w:id="59"/>
      <w:bookmarkStart w:name="_Toc39509135" w:id="60"/>
    </w:p>
    <w:p w:rsidRPr="00211978" w:rsidR="001C7F89" w:rsidRDefault="001C7F89" w14:paraId="218523EF" w14:textId="77777777">
      <w:pPr>
        <w:pStyle w:val="TOCHeading"/>
        <w:rPr>
          <w:color w:val="000000" w:themeColor="text1"/>
        </w:rPr>
      </w:pPr>
      <w:r w:rsidRPr="00211978">
        <w:rPr>
          <w:color w:val="000000" w:themeColor="text1"/>
        </w:rPr>
        <w:lastRenderedPageBreak/>
        <w:t>Table of Contents</w:t>
      </w:r>
    </w:p>
    <w:p w:rsidR="00565D7A" w:rsidRDefault="001C7F89" w14:paraId="5B67E4CD" w14:textId="77777777">
      <w:pPr>
        <w:pStyle w:val="TOC2"/>
        <w:tabs>
          <w:tab w:val="right" w:leader="dot" w:pos="9016"/>
        </w:tabs>
        <w:rPr>
          <w:rFonts w:eastAsiaTheme="minorEastAsia" w:cstheme="minorBidi"/>
          <w:b w:val="0"/>
          <w:smallCaps w:val="0"/>
          <w:noProof/>
          <w:sz w:val="24"/>
          <w:szCs w:val="24"/>
          <w:lang w:val="en-US" w:eastAsia="en-US"/>
        </w:rPr>
      </w:pPr>
      <w:r>
        <w:rPr>
          <w:b w:val="0"/>
        </w:rPr>
        <w:fldChar w:fldCharType="begin"/>
      </w:r>
      <w:r>
        <w:instrText xml:space="preserve"> TOC \o "1-3" \h \z \u </w:instrText>
      </w:r>
      <w:r>
        <w:rPr>
          <w:b w:val="0"/>
        </w:rPr>
        <w:fldChar w:fldCharType="separate"/>
      </w:r>
      <w:hyperlink w:history="1" w:anchor="_Toc39606092">
        <w:r w:rsidRPr="0010724D" w:rsidR="00565D7A">
          <w:rPr>
            <w:rStyle w:val="Hyperlink"/>
            <w:noProof/>
          </w:rPr>
          <w:t>EXECUTIVE SUMMARY</w:t>
        </w:r>
        <w:r w:rsidR="00565D7A">
          <w:rPr>
            <w:noProof/>
            <w:webHidden/>
          </w:rPr>
          <w:tab/>
        </w:r>
        <w:r w:rsidR="00565D7A">
          <w:rPr>
            <w:noProof/>
            <w:webHidden/>
          </w:rPr>
          <w:fldChar w:fldCharType="begin"/>
        </w:r>
        <w:r w:rsidR="00565D7A">
          <w:rPr>
            <w:noProof/>
            <w:webHidden/>
          </w:rPr>
          <w:instrText xml:space="preserve"> PAGEREF _Toc39606092 \h </w:instrText>
        </w:r>
        <w:r w:rsidR="00565D7A">
          <w:rPr>
            <w:noProof/>
            <w:webHidden/>
          </w:rPr>
        </w:r>
        <w:r w:rsidR="00565D7A">
          <w:rPr>
            <w:noProof/>
            <w:webHidden/>
          </w:rPr>
          <w:fldChar w:fldCharType="separate"/>
        </w:r>
        <w:r w:rsidR="00565D7A">
          <w:rPr>
            <w:noProof/>
            <w:webHidden/>
          </w:rPr>
          <w:t>3</w:t>
        </w:r>
        <w:r w:rsidR="00565D7A">
          <w:rPr>
            <w:noProof/>
            <w:webHidden/>
          </w:rPr>
          <w:fldChar w:fldCharType="end"/>
        </w:r>
      </w:hyperlink>
    </w:p>
    <w:p w:rsidR="00565D7A" w:rsidRDefault="00565D7A" w14:paraId="3BC162A4" w14:textId="77777777">
      <w:pPr>
        <w:pStyle w:val="TOC2"/>
        <w:tabs>
          <w:tab w:val="right" w:leader="dot" w:pos="9016"/>
        </w:tabs>
        <w:rPr>
          <w:rFonts w:eastAsiaTheme="minorEastAsia" w:cstheme="minorBidi"/>
          <w:b w:val="0"/>
          <w:smallCaps w:val="0"/>
          <w:noProof/>
          <w:sz w:val="24"/>
          <w:szCs w:val="24"/>
          <w:lang w:val="en-US" w:eastAsia="en-US"/>
        </w:rPr>
      </w:pPr>
      <w:hyperlink w:history="1" w:anchor="_Toc39606093">
        <w:r w:rsidRPr="0010724D">
          <w:rPr>
            <w:rStyle w:val="Hyperlink"/>
            <w:noProof/>
          </w:rPr>
          <w:t>List of abbreviations</w:t>
        </w:r>
        <w:r>
          <w:rPr>
            <w:noProof/>
            <w:webHidden/>
          </w:rPr>
          <w:tab/>
        </w:r>
        <w:r>
          <w:rPr>
            <w:noProof/>
            <w:webHidden/>
          </w:rPr>
          <w:fldChar w:fldCharType="begin"/>
        </w:r>
        <w:r>
          <w:rPr>
            <w:noProof/>
            <w:webHidden/>
          </w:rPr>
          <w:instrText xml:space="preserve"> PAGEREF _Toc39606093 \h </w:instrText>
        </w:r>
        <w:r>
          <w:rPr>
            <w:noProof/>
            <w:webHidden/>
          </w:rPr>
        </w:r>
        <w:r>
          <w:rPr>
            <w:noProof/>
            <w:webHidden/>
          </w:rPr>
          <w:fldChar w:fldCharType="separate"/>
        </w:r>
        <w:r>
          <w:rPr>
            <w:noProof/>
            <w:webHidden/>
          </w:rPr>
          <w:t>6</w:t>
        </w:r>
        <w:r>
          <w:rPr>
            <w:noProof/>
            <w:webHidden/>
          </w:rPr>
          <w:fldChar w:fldCharType="end"/>
        </w:r>
      </w:hyperlink>
    </w:p>
    <w:p w:rsidR="00565D7A" w:rsidRDefault="00565D7A" w14:paraId="04F20313" w14:textId="77777777">
      <w:pPr>
        <w:pStyle w:val="TOC2"/>
        <w:tabs>
          <w:tab w:val="left" w:pos="410"/>
          <w:tab w:val="right" w:leader="dot" w:pos="9016"/>
        </w:tabs>
        <w:rPr>
          <w:rFonts w:eastAsiaTheme="minorEastAsia" w:cstheme="minorBidi"/>
          <w:b w:val="0"/>
          <w:smallCaps w:val="0"/>
          <w:noProof/>
          <w:sz w:val="24"/>
          <w:szCs w:val="24"/>
          <w:lang w:val="en-US" w:eastAsia="en-US"/>
        </w:rPr>
      </w:pPr>
      <w:hyperlink w:history="1" w:anchor="_Toc39606094">
        <w:r w:rsidRPr="0010724D">
          <w:rPr>
            <w:rStyle w:val="Hyperlink"/>
            <w:noProof/>
          </w:rPr>
          <w:t>1.</w:t>
        </w:r>
        <w:r>
          <w:rPr>
            <w:rFonts w:eastAsiaTheme="minorEastAsia" w:cstheme="minorBidi"/>
            <w:b w:val="0"/>
            <w:smallCaps w:val="0"/>
            <w:noProof/>
            <w:sz w:val="24"/>
            <w:szCs w:val="24"/>
            <w:lang w:val="en-US" w:eastAsia="en-US"/>
          </w:rPr>
          <w:tab/>
        </w:r>
        <w:r w:rsidRPr="0010724D">
          <w:rPr>
            <w:rStyle w:val="Hyperlink"/>
            <w:noProof/>
          </w:rPr>
          <w:t>Introduction</w:t>
        </w:r>
        <w:r>
          <w:rPr>
            <w:noProof/>
            <w:webHidden/>
          </w:rPr>
          <w:tab/>
        </w:r>
        <w:r>
          <w:rPr>
            <w:noProof/>
            <w:webHidden/>
          </w:rPr>
          <w:fldChar w:fldCharType="begin"/>
        </w:r>
        <w:r>
          <w:rPr>
            <w:noProof/>
            <w:webHidden/>
          </w:rPr>
          <w:instrText xml:space="preserve"> PAGEREF _Toc39606094 \h </w:instrText>
        </w:r>
        <w:r>
          <w:rPr>
            <w:noProof/>
            <w:webHidden/>
          </w:rPr>
        </w:r>
        <w:r>
          <w:rPr>
            <w:noProof/>
            <w:webHidden/>
          </w:rPr>
          <w:fldChar w:fldCharType="separate"/>
        </w:r>
        <w:r>
          <w:rPr>
            <w:noProof/>
            <w:webHidden/>
          </w:rPr>
          <w:t>8</w:t>
        </w:r>
        <w:r>
          <w:rPr>
            <w:noProof/>
            <w:webHidden/>
          </w:rPr>
          <w:fldChar w:fldCharType="end"/>
        </w:r>
      </w:hyperlink>
    </w:p>
    <w:p w:rsidR="00565D7A" w:rsidRDefault="00565D7A" w14:paraId="536CAD0B"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095">
        <w:r w:rsidRPr="0010724D">
          <w:rPr>
            <w:rStyle w:val="Hyperlink"/>
            <w:noProof/>
          </w:rPr>
          <w:t>1.1.</w:t>
        </w:r>
        <w:r>
          <w:rPr>
            <w:rFonts w:eastAsiaTheme="minorEastAsia" w:cstheme="minorBidi"/>
            <w:smallCaps w:val="0"/>
            <w:noProof/>
            <w:sz w:val="24"/>
            <w:szCs w:val="24"/>
            <w:lang w:val="en-US" w:eastAsia="en-US"/>
          </w:rPr>
          <w:tab/>
        </w:r>
        <w:r w:rsidRPr="0010724D">
          <w:rPr>
            <w:rStyle w:val="Hyperlink"/>
            <w:noProof/>
          </w:rPr>
          <w:t>Country Information</w:t>
        </w:r>
        <w:r>
          <w:rPr>
            <w:noProof/>
            <w:webHidden/>
          </w:rPr>
          <w:tab/>
        </w:r>
        <w:r>
          <w:rPr>
            <w:noProof/>
            <w:webHidden/>
          </w:rPr>
          <w:fldChar w:fldCharType="begin"/>
        </w:r>
        <w:r>
          <w:rPr>
            <w:noProof/>
            <w:webHidden/>
          </w:rPr>
          <w:instrText xml:space="preserve"> PAGEREF _Toc39606095 \h </w:instrText>
        </w:r>
        <w:r>
          <w:rPr>
            <w:noProof/>
            <w:webHidden/>
          </w:rPr>
        </w:r>
        <w:r>
          <w:rPr>
            <w:noProof/>
            <w:webHidden/>
          </w:rPr>
          <w:fldChar w:fldCharType="separate"/>
        </w:r>
        <w:r>
          <w:rPr>
            <w:noProof/>
            <w:webHidden/>
          </w:rPr>
          <w:t>8</w:t>
        </w:r>
        <w:r>
          <w:rPr>
            <w:noProof/>
            <w:webHidden/>
          </w:rPr>
          <w:fldChar w:fldCharType="end"/>
        </w:r>
      </w:hyperlink>
    </w:p>
    <w:p w:rsidR="00565D7A" w:rsidRDefault="00565D7A" w14:paraId="0B37613B"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096">
        <w:r w:rsidRPr="0010724D">
          <w:rPr>
            <w:rStyle w:val="Hyperlink"/>
            <w:noProof/>
          </w:rPr>
          <w:t>1.2.</w:t>
        </w:r>
        <w:r>
          <w:rPr>
            <w:rFonts w:eastAsiaTheme="minorEastAsia" w:cstheme="minorBidi"/>
            <w:smallCaps w:val="0"/>
            <w:noProof/>
            <w:sz w:val="24"/>
            <w:szCs w:val="24"/>
            <w:lang w:val="en-US" w:eastAsia="en-US"/>
          </w:rPr>
          <w:tab/>
        </w:r>
        <w:r w:rsidRPr="0010724D">
          <w:rPr>
            <w:rStyle w:val="Hyperlink"/>
            <w:noProof/>
          </w:rPr>
          <w:t>Measles outbreak</w:t>
        </w:r>
        <w:r w:rsidRPr="0010724D">
          <w:rPr>
            <w:rStyle w:val="Hyperlink"/>
            <w:i/>
            <w:iCs/>
            <w:noProof/>
          </w:rPr>
          <w:t xml:space="preserve"> </w:t>
        </w:r>
        <w:r w:rsidRPr="0010724D">
          <w:rPr>
            <w:rStyle w:val="Hyperlink"/>
            <w:noProof/>
          </w:rPr>
          <w:t>in chad</w:t>
        </w:r>
        <w:r>
          <w:rPr>
            <w:noProof/>
            <w:webHidden/>
          </w:rPr>
          <w:tab/>
        </w:r>
        <w:r>
          <w:rPr>
            <w:noProof/>
            <w:webHidden/>
          </w:rPr>
          <w:fldChar w:fldCharType="begin"/>
        </w:r>
        <w:r>
          <w:rPr>
            <w:noProof/>
            <w:webHidden/>
          </w:rPr>
          <w:instrText xml:space="preserve"> PAGEREF _Toc39606096 \h </w:instrText>
        </w:r>
        <w:r>
          <w:rPr>
            <w:noProof/>
            <w:webHidden/>
          </w:rPr>
        </w:r>
        <w:r>
          <w:rPr>
            <w:noProof/>
            <w:webHidden/>
          </w:rPr>
          <w:fldChar w:fldCharType="separate"/>
        </w:r>
        <w:r>
          <w:rPr>
            <w:noProof/>
            <w:webHidden/>
          </w:rPr>
          <w:t>9</w:t>
        </w:r>
        <w:r>
          <w:rPr>
            <w:noProof/>
            <w:webHidden/>
          </w:rPr>
          <w:fldChar w:fldCharType="end"/>
        </w:r>
      </w:hyperlink>
    </w:p>
    <w:p w:rsidR="00565D7A" w:rsidRDefault="00565D7A" w14:paraId="6699CCED" w14:textId="77777777">
      <w:pPr>
        <w:pStyle w:val="TOC2"/>
        <w:tabs>
          <w:tab w:val="left" w:pos="410"/>
          <w:tab w:val="right" w:leader="dot" w:pos="9016"/>
        </w:tabs>
        <w:rPr>
          <w:rFonts w:eastAsiaTheme="minorEastAsia" w:cstheme="minorBidi"/>
          <w:b w:val="0"/>
          <w:smallCaps w:val="0"/>
          <w:noProof/>
          <w:sz w:val="24"/>
          <w:szCs w:val="24"/>
          <w:lang w:val="en-US" w:eastAsia="en-US"/>
        </w:rPr>
      </w:pPr>
      <w:hyperlink w:history="1" w:anchor="_Toc39606097">
        <w:r w:rsidRPr="0010724D">
          <w:rPr>
            <w:rStyle w:val="Hyperlink"/>
            <w:noProof/>
          </w:rPr>
          <w:t>2.</w:t>
        </w:r>
        <w:r>
          <w:rPr>
            <w:rFonts w:eastAsiaTheme="minorEastAsia" w:cstheme="minorBidi"/>
            <w:b w:val="0"/>
            <w:smallCaps w:val="0"/>
            <w:noProof/>
            <w:sz w:val="24"/>
            <w:szCs w:val="24"/>
            <w:lang w:val="en-US" w:eastAsia="en-US"/>
          </w:rPr>
          <w:tab/>
        </w:r>
        <w:r w:rsidRPr="0010724D">
          <w:rPr>
            <w:rStyle w:val="Hyperlink"/>
            <w:noProof/>
          </w:rPr>
          <w:t>Rationale</w:t>
        </w:r>
        <w:r>
          <w:rPr>
            <w:noProof/>
            <w:webHidden/>
          </w:rPr>
          <w:tab/>
        </w:r>
        <w:r>
          <w:rPr>
            <w:noProof/>
            <w:webHidden/>
          </w:rPr>
          <w:fldChar w:fldCharType="begin"/>
        </w:r>
        <w:r>
          <w:rPr>
            <w:noProof/>
            <w:webHidden/>
          </w:rPr>
          <w:instrText xml:space="preserve"> PAGEREF _Toc39606097 \h </w:instrText>
        </w:r>
        <w:r>
          <w:rPr>
            <w:noProof/>
            <w:webHidden/>
          </w:rPr>
        </w:r>
        <w:r>
          <w:rPr>
            <w:noProof/>
            <w:webHidden/>
          </w:rPr>
          <w:fldChar w:fldCharType="separate"/>
        </w:r>
        <w:r>
          <w:rPr>
            <w:noProof/>
            <w:webHidden/>
          </w:rPr>
          <w:t>9</w:t>
        </w:r>
        <w:r>
          <w:rPr>
            <w:noProof/>
            <w:webHidden/>
          </w:rPr>
          <w:fldChar w:fldCharType="end"/>
        </w:r>
      </w:hyperlink>
    </w:p>
    <w:p w:rsidR="00565D7A" w:rsidRDefault="00565D7A" w14:paraId="35579EA7" w14:textId="77777777">
      <w:pPr>
        <w:pStyle w:val="TOC2"/>
        <w:tabs>
          <w:tab w:val="left" w:pos="410"/>
          <w:tab w:val="right" w:leader="dot" w:pos="9016"/>
        </w:tabs>
        <w:rPr>
          <w:rFonts w:eastAsiaTheme="minorEastAsia" w:cstheme="minorBidi"/>
          <w:b w:val="0"/>
          <w:smallCaps w:val="0"/>
          <w:noProof/>
          <w:sz w:val="24"/>
          <w:szCs w:val="24"/>
          <w:lang w:val="en-US" w:eastAsia="en-US"/>
        </w:rPr>
      </w:pPr>
      <w:hyperlink w:history="1" w:anchor="_Toc39606098">
        <w:r w:rsidRPr="0010724D">
          <w:rPr>
            <w:rStyle w:val="Hyperlink"/>
            <w:noProof/>
          </w:rPr>
          <w:t>3.</w:t>
        </w:r>
        <w:r>
          <w:rPr>
            <w:rFonts w:eastAsiaTheme="minorEastAsia" w:cstheme="minorBidi"/>
            <w:b w:val="0"/>
            <w:smallCaps w:val="0"/>
            <w:noProof/>
            <w:sz w:val="24"/>
            <w:szCs w:val="24"/>
            <w:lang w:val="en-US" w:eastAsia="en-US"/>
          </w:rPr>
          <w:tab/>
        </w:r>
        <w:r w:rsidRPr="0010724D">
          <w:rPr>
            <w:rStyle w:val="Hyperlink"/>
            <w:noProof/>
          </w:rPr>
          <w:t>Vaccination coverage survey Objectives</w:t>
        </w:r>
        <w:r>
          <w:rPr>
            <w:noProof/>
            <w:webHidden/>
          </w:rPr>
          <w:tab/>
        </w:r>
        <w:r>
          <w:rPr>
            <w:noProof/>
            <w:webHidden/>
          </w:rPr>
          <w:fldChar w:fldCharType="begin"/>
        </w:r>
        <w:r>
          <w:rPr>
            <w:noProof/>
            <w:webHidden/>
          </w:rPr>
          <w:instrText xml:space="preserve"> PAGEREF _Toc39606098 \h </w:instrText>
        </w:r>
        <w:r>
          <w:rPr>
            <w:noProof/>
            <w:webHidden/>
          </w:rPr>
        </w:r>
        <w:r>
          <w:rPr>
            <w:noProof/>
            <w:webHidden/>
          </w:rPr>
          <w:fldChar w:fldCharType="separate"/>
        </w:r>
        <w:r>
          <w:rPr>
            <w:noProof/>
            <w:webHidden/>
          </w:rPr>
          <w:t>11</w:t>
        </w:r>
        <w:r>
          <w:rPr>
            <w:noProof/>
            <w:webHidden/>
          </w:rPr>
          <w:fldChar w:fldCharType="end"/>
        </w:r>
      </w:hyperlink>
    </w:p>
    <w:p w:rsidR="00565D7A" w:rsidRDefault="00565D7A" w14:paraId="7D6E3E7C"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099">
        <w:r w:rsidRPr="0010724D">
          <w:rPr>
            <w:rStyle w:val="Hyperlink"/>
            <w:noProof/>
          </w:rPr>
          <w:t>3.1.</w:t>
        </w:r>
        <w:r>
          <w:rPr>
            <w:rFonts w:eastAsiaTheme="minorEastAsia" w:cstheme="minorBidi"/>
            <w:smallCaps w:val="0"/>
            <w:noProof/>
            <w:sz w:val="24"/>
            <w:szCs w:val="24"/>
            <w:lang w:val="en-US" w:eastAsia="en-US"/>
          </w:rPr>
          <w:tab/>
        </w:r>
        <w:r w:rsidRPr="0010724D">
          <w:rPr>
            <w:rStyle w:val="Hyperlink"/>
            <w:noProof/>
          </w:rPr>
          <w:t>Primary objectives</w:t>
        </w:r>
        <w:r>
          <w:rPr>
            <w:noProof/>
            <w:webHidden/>
          </w:rPr>
          <w:tab/>
        </w:r>
        <w:r>
          <w:rPr>
            <w:noProof/>
            <w:webHidden/>
          </w:rPr>
          <w:fldChar w:fldCharType="begin"/>
        </w:r>
        <w:r>
          <w:rPr>
            <w:noProof/>
            <w:webHidden/>
          </w:rPr>
          <w:instrText xml:space="preserve"> PAGEREF _Toc39606099 \h </w:instrText>
        </w:r>
        <w:r>
          <w:rPr>
            <w:noProof/>
            <w:webHidden/>
          </w:rPr>
        </w:r>
        <w:r>
          <w:rPr>
            <w:noProof/>
            <w:webHidden/>
          </w:rPr>
          <w:fldChar w:fldCharType="separate"/>
        </w:r>
        <w:r>
          <w:rPr>
            <w:noProof/>
            <w:webHidden/>
          </w:rPr>
          <w:t>11</w:t>
        </w:r>
        <w:r>
          <w:rPr>
            <w:noProof/>
            <w:webHidden/>
          </w:rPr>
          <w:fldChar w:fldCharType="end"/>
        </w:r>
      </w:hyperlink>
    </w:p>
    <w:p w:rsidR="00565D7A" w:rsidRDefault="00565D7A" w14:paraId="096028BD"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00">
        <w:r w:rsidRPr="0010724D">
          <w:rPr>
            <w:rStyle w:val="Hyperlink"/>
            <w:noProof/>
          </w:rPr>
          <w:t>3.2.</w:t>
        </w:r>
        <w:r>
          <w:rPr>
            <w:rFonts w:eastAsiaTheme="minorEastAsia" w:cstheme="minorBidi"/>
            <w:smallCaps w:val="0"/>
            <w:noProof/>
            <w:sz w:val="24"/>
            <w:szCs w:val="24"/>
            <w:lang w:val="en-US" w:eastAsia="en-US"/>
          </w:rPr>
          <w:tab/>
        </w:r>
        <w:r w:rsidRPr="0010724D">
          <w:rPr>
            <w:rStyle w:val="Hyperlink"/>
            <w:noProof/>
          </w:rPr>
          <w:t>Secondary objectives</w:t>
        </w:r>
        <w:r>
          <w:rPr>
            <w:noProof/>
            <w:webHidden/>
          </w:rPr>
          <w:tab/>
        </w:r>
        <w:r>
          <w:rPr>
            <w:noProof/>
            <w:webHidden/>
          </w:rPr>
          <w:fldChar w:fldCharType="begin"/>
        </w:r>
        <w:r>
          <w:rPr>
            <w:noProof/>
            <w:webHidden/>
          </w:rPr>
          <w:instrText xml:space="preserve"> PAGEREF _Toc39606100 \h </w:instrText>
        </w:r>
        <w:r>
          <w:rPr>
            <w:noProof/>
            <w:webHidden/>
          </w:rPr>
        </w:r>
        <w:r>
          <w:rPr>
            <w:noProof/>
            <w:webHidden/>
          </w:rPr>
          <w:fldChar w:fldCharType="separate"/>
        </w:r>
        <w:r>
          <w:rPr>
            <w:noProof/>
            <w:webHidden/>
          </w:rPr>
          <w:t>11</w:t>
        </w:r>
        <w:r>
          <w:rPr>
            <w:noProof/>
            <w:webHidden/>
          </w:rPr>
          <w:fldChar w:fldCharType="end"/>
        </w:r>
      </w:hyperlink>
    </w:p>
    <w:p w:rsidR="00565D7A" w:rsidRDefault="00565D7A" w14:paraId="4907A0B8" w14:textId="77777777">
      <w:pPr>
        <w:pStyle w:val="TOC2"/>
        <w:tabs>
          <w:tab w:val="left" w:pos="410"/>
          <w:tab w:val="right" w:leader="dot" w:pos="9016"/>
        </w:tabs>
        <w:rPr>
          <w:rFonts w:eastAsiaTheme="minorEastAsia" w:cstheme="minorBidi"/>
          <w:b w:val="0"/>
          <w:smallCaps w:val="0"/>
          <w:noProof/>
          <w:sz w:val="24"/>
          <w:szCs w:val="24"/>
          <w:lang w:val="en-US" w:eastAsia="en-US"/>
        </w:rPr>
      </w:pPr>
      <w:hyperlink w:history="1" w:anchor="_Toc39606101">
        <w:r w:rsidRPr="0010724D">
          <w:rPr>
            <w:rStyle w:val="Hyperlink"/>
            <w:noProof/>
          </w:rPr>
          <w:t>4.</w:t>
        </w:r>
        <w:r>
          <w:rPr>
            <w:rFonts w:eastAsiaTheme="minorEastAsia" w:cstheme="minorBidi"/>
            <w:b w:val="0"/>
            <w:smallCaps w:val="0"/>
            <w:noProof/>
            <w:sz w:val="24"/>
            <w:szCs w:val="24"/>
            <w:lang w:val="en-US" w:eastAsia="en-US"/>
          </w:rPr>
          <w:tab/>
        </w:r>
        <w:r w:rsidRPr="0010724D">
          <w:rPr>
            <w:rStyle w:val="Hyperlink"/>
            <w:noProof/>
          </w:rPr>
          <w:t>METHODS</w:t>
        </w:r>
        <w:r>
          <w:rPr>
            <w:noProof/>
            <w:webHidden/>
          </w:rPr>
          <w:tab/>
        </w:r>
        <w:r>
          <w:rPr>
            <w:noProof/>
            <w:webHidden/>
          </w:rPr>
          <w:fldChar w:fldCharType="begin"/>
        </w:r>
        <w:r>
          <w:rPr>
            <w:noProof/>
            <w:webHidden/>
          </w:rPr>
          <w:instrText xml:space="preserve"> PAGEREF _Toc39606101 \h </w:instrText>
        </w:r>
        <w:r>
          <w:rPr>
            <w:noProof/>
            <w:webHidden/>
          </w:rPr>
        </w:r>
        <w:r>
          <w:rPr>
            <w:noProof/>
            <w:webHidden/>
          </w:rPr>
          <w:fldChar w:fldCharType="separate"/>
        </w:r>
        <w:r>
          <w:rPr>
            <w:noProof/>
            <w:webHidden/>
          </w:rPr>
          <w:t>11</w:t>
        </w:r>
        <w:r>
          <w:rPr>
            <w:noProof/>
            <w:webHidden/>
          </w:rPr>
          <w:fldChar w:fldCharType="end"/>
        </w:r>
      </w:hyperlink>
    </w:p>
    <w:p w:rsidR="00565D7A" w:rsidRDefault="00565D7A" w14:paraId="44AD8650"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02">
        <w:r w:rsidRPr="0010724D">
          <w:rPr>
            <w:rStyle w:val="Hyperlink"/>
            <w:noProof/>
          </w:rPr>
          <w:t>4.1.</w:t>
        </w:r>
        <w:r>
          <w:rPr>
            <w:rFonts w:eastAsiaTheme="minorEastAsia" w:cstheme="minorBidi"/>
            <w:smallCaps w:val="0"/>
            <w:noProof/>
            <w:sz w:val="24"/>
            <w:szCs w:val="24"/>
            <w:lang w:val="en-US" w:eastAsia="en-US"/>
          </w:rPr>
          <w:tab/>
        </w:r>
        <w:r w:rsidRPr="0010724D">
          <w:rPr>
            <w:rStyle w:val="Hyperlink"/>
            <w:noProof/>
          </w:rPr>
          <w:t>STUDY Design</w:t>
        </w:r>
        <w:r>
          <w:rPr>
            <w:noProof/>
            <w:webHidden/>
          </w:rPr>
          <w:tab/>
        </w:r>
        <w:r>
          <w:rPr>
            <w:noProof/>
            <w:webHidden/>
          </w:rPr>
          <w:fldChar w:fldCharType="begin"/>
        </w:r>
        <w:r>
          <w:rPr>
            <w:noProof/>
            <w:webHidden/>
          </w:rPr>
          <w:instrText xml:space="preserve"> PAGEREF _Toc39606102 \h </w:instrText>
        </w:r>
        <w:r>
          <w:rPr>
            <w:noProof/>
            <w:webHidden/>
          </w:rPr>
        </w:r>
        <w:r>
          <w:rPr>
            <w:noProof/>
            <w:webHidden/>
          </w:rPr>
          <w:fldChar w:fldCharType="separate"/>
        </w:r>
        <w:r>
          <w:rPr>
            <w:noProof/>
            <w:webHidden/>
          </w:rPr>
          <w:t>11</w:t>
        </w:r>
        <w:r>
          <w:rPr>
            <w:noProof/>
            <w:webHidden/>
          </w:rPr>
          <w:fldChar w:fldCharType="end"/>
        </w:r>
      </w:hyperlink>
    </w:p>
    <w:p w:rsidR="00565D7A" w:rsidRDefault="00565D7A" w14:paraId="5006923D"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03">
        <w:r w:rsidRPr="0010724D">
          <w:rPr>
            <w:rStyle w:val="Hyperlink"/>
            <w:noProof/>
          </w:rPr>
          <w:t>4.2.</w:t>
        </w:r>
        <w:r>
          <w:rPr>
            <w:rFonts w:eastAsiaTheme="minorEastAsia" w:cstheme="minorBidi"/>
            <w:smallCaps w:val="0"/>
            <w:noProof/>
            <w:sz w:val="24"/>
            <w:szCs w:val="24"/>
            <w:lang w:val="en-US" w:eastAsia="en-US"/>
          </w:rPr>
          <w:tab/>
        </w:r>
        <w:r w:rsidRPr="0010724D">
          <w:rPr>
            <w:rStyle w:val="Hyperlink"/>
            <w:noProof/>
          </w:rPr>
          <w:t>Target population</w:t>
        </w:r>
        <w:r>
          <w:rPr>
            <w:noProof/>
            <w:webHidden/>
          </w:rPr>
          <w:tab/>
        </w:r>
        <w:r>
          <w:rPr>
            <w:noProof/>
            <w:webHidden/>
          </w:rPr>
          <w:fldChar w:fldCharType="begin"/>
        </w:r>
        <w:r>
          <w:rPr>
            <w:noProof/>
            <w:webHidden/>
          </w:rPr>
          <w:instrText xml:space="preserve"> PAGEREF _Toc39606103 \h </w:instrText>
        </w:r>
        <w:r>
          <w:rPr>
            <w:noProof/>
            <w:webHidden/>
          </w:rPr>
        </w:r>
        <w:r>
          <w:rPr>
            <w:noProof/>
            <w:webHidden/>
          </w:rPr>
          <w:fldChar w:fldCharType="separate"/>
        </w:r>
        <w:r>
          <w:rPr>
            <w:noProof/>
            <w:webHidden/>
          </w:rPr>
          <w:t>11</w:t>
        </w:r>
        <w:r>
          <w:rPr>
            <w:noProof/>
            <w:webHidden/>
          </w:rPr>
          <w:fldChar w:fldCharType="end"/>
        </w:r>
      </w:hyperlink>
    </w:p>
    <w:p w:rsidR="00565D7A" w:rsidRDefault="00565D7A" w14:paraId="27250C92"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04">
        <w:r w:rsidRPr="0010724D">
          <w:rPr>
            <w:rStyle w:val="Hyperlink"/>
            <w:noProof/>
          </w:rPr>
          <w:t>4.3.</w:t>
        </w:r>
        <w:r>
          <w:rPr>
            <w:rFonts w:eastAsiaTheme="minorEastAsia" w:cstheme="minorBidi"/>
            <w:smallCaps w:val="0"/>
            <w:noProof/>
            <w:sz w:val="24"/>
            <w:szCs w:val="24"/>
            <w:lang w:val="en-US" w:eastAsia="en-US"/>
          </w:rPr>
          <w:tab/>
        </w:r>
        <w:r w:rsidRPr="0010724D">
          <w:rPr>
            <w:rStyle w:val="Hyperlink"/>
            <w:noProof/>
          </w:rPr>
          <w:t>Inclusion and exclusion criteria</w:t>
        </w:r>
        <w:r>
          <w:rPr>
            <w:noProof/>
            <w:webHidden/>
          </w:rPr>
          <w:tab/>
        </w:r>
        <w:r>
          <w:rPr>
            <w:noProof/>
            <w:webHidden/>
          </w:rPr>
          <w:fldChar w:fldCharType="begin"/>
        </w:r>
        <w:r>
          <w:rPr>
            <w:noProof/>
            <w:webHidden/>
          </w:rPr>
          <w:instrText xml:space="preserve"> PAGEREF _Toc39606104 \h </w:instrText>
        </w:r>
        <w:r>
          <w:rPr>
            <w:noProof/>
            <w:webHidden/>
          </w:rPr>
        </w:r>
        <w:r>
          <w:rPr>
            <w:noProof/>
            <w:webHidden/>
          </w:rPr>
          <w:fldChar w:fldCharType="separate"/>
        </w:r>
        <w:r>
          <w:rPr>
            <w:noProof/>
            <w:webHidden/>
          </w:rPr>
          <w:t>11</w:t>
        </w:r>
        <w:r>
          <w:rPr>
            <w:noProof/>
            <w:webHidden/>
          </w:rPr>
          <w:fldChar w:fldCharType="end"/>
        </w:r>
      </w:hyperlink>
    </w:p>
    <w:p w:rsidR="00565D7A" w:rsidRDefault="00565D7A" w14:paraId="536011C8"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05">
        <w:r w:rsidRPr="0010724D">
          <w:rPr>
            <w:rStyle w:val="Hyperlink"/>
            <w:noProof/>
          </w:rPr>
          <w:t>4.4.</w:t>
        </w:r>
        <w:r>
          <w:rPr>
            <w:rFonts w:eastAsiaTheme="minorEastAsia" w:cstheme="minorBidi"/>
            <w:smallCaps w:val="0"/>
            <w:noProof/>
            <w:sz w:val="24"/>
            <w:szCs w:val="24"/>
            <w:lang w:val="en-US" w:eastAsia="en-US"/>
          </w:rPr>
          <w:tab/>
        </w:r>
        <w:r w:rsidRPr="0010724D">
          <w:rPr>
            <w:rStyle w:val="Hyperlink"/>
            <w:noProof/>
          </w:rPr>
          <w:t>Definitions</w:t>
        </w:r>
        <w:r>
          <w:rPr>
            <w:noProof/>
            <w:webHidden/>
          </w:rPr>
          <w:tab/>
        </w:r>
        <w:r>
          <w:rPr>
            <w:noProof/>
            <w:webHidden/>
          </w:rPr>
          <w:fldChar w:fldCharType="begin"/>
        </w:r>
        <w:r>
          <w:rPr>
            <w:noProof/>
            <w:webHidden/>
          </w:rPr>
          <w:instrText xml:space="preserve"> PAGEREF _Toc39606105 \h </w:instrText>
        </w:r>
        <w:r>
          <w:rPr>
            <w:noProof/>
            <w:webHidden/>
          </w:rPr>
        </w:r>
        <w:r>
          <w:rPr>
            <w:noProof/>
            <w:webHidden/>
          </w:rPr>
          <w:fldChar w:fldCharType="separate"/>
        </w:r>
        <w:r>
          <w:rPr>
            <w:noProof/>
            <w:webHidden/>
          </w:rPr>
          <w:t>12</w:t>
        </w:r>
        <w:r>
          <w:rPr>
            <w:noProof/>
            <w:webHidden/>
          </w:rPr>
          <w:fldChar w:fldCharType="end"/>
        </w:r>
      </w:hyperlink>
    </w:p>
    <w:p w:rsidR="00565D7A" w:rsidRDefault="00565D7A" w14:paraId="27971035"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06">
        <w:r w:rsidRPr="0010724D">
          <w:rPr>
            <w:rStyle w:val="Hyperlink"/>
            <w:noProof/>
          </w:rPr>
          <w:t>4.5.</w:t>
        </w:r>
        <w:r>
          <w:rPr>
            <w:rFonts w:eastAsiaTheme="minorEastAsia" w:cstheme="minorBidi"/>
            <w:smallCaps w:val="0"/>
            <w:noProof/>
            <w:sz w:val="24"/>
            <w:szCs w:val="24"/>
            <w:lang w:val="en-US" w:eastAsia="en-US"/>
          </w:rPr>
          <w:tab/>
        </w:r>
        <w:r w:rsidRPr="0010724D">
          <w:rPr>
            <w:rStyle w:val="Hyperlink"/>
            <w:noProof/>
          </w:rPr>
          <w:t>Vaccination definitions</w:t>
        </w:r>
        <w:r>
          <w:rPr>
            <w:noProof/>
            <w:webHidden/>
          </w:rPr>
          <w:tab/>
        </w:r>
        <w:r>
          <w:rPr>
            <w:noProof/>
            <w:webHidden/>
          </w:rPr>
          <w:fldChar w:fldCharType="begin"/>
        </w:r>
        <w:r>
          <w:rPr>
            <w:noProof/>
            <w:webHidden/>
          </w:rPr>
          <w:instrText xml:space="preserve"> PAGEREF _Toc39606106 \h </w:instrText>
        </w:r>
        <w:r>
          <w:rPr>
            <w:noProof/>
            <w:webHidden/>
          </w:rPr>
        </w:r>
        <w:r>
          <w:rPr>
            <w:noProof/>
            <w:webHidden/>
          </w:rPr>
          <w:fldChar w:fldCharType="separate"/>
        </w:r>
        <w:r>
          <w:rPr>
            <w:noProof/>
            <w:webHidden/>
          </w:rPr>
          <w:t>12</w:t>
        </w:r>
        <w:r>
          <w:rPr>
            <w:noProof/>
            <w:webHidden/>
          </w:rPr>
          <w:fldChar w:fldCharType="end"/>
        </w:r>
      </w:hyperlink>
    </w:p>
    <w:p w:rsidR="00565D7A" w:rsidRDefault="00565D7A" w14:paraId="69557FF7"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07">
        <w:r w:rsidRPr="0010724D">
          <w:rPr>
            <w:rStyle w:val="Hyperlink"/>
            <w:noProof/>
          </w:rPr>
          <w:t>4.6.</w:t>
        </w:r>
        <w:r>
          <w:rPr>
            <w:rFonts w:eastAsiaTheme="minorEastAsia" w:cstheme="minorBidi"/>
            <w:smallCaps w:val="0"/>
            <w:noProof/>
            <w:sz w:val="24"/>
            <w:szCs w:val="24"/>
            <w:lang w:val="en-US" w:eastAsia="en-US"/>
          </w:rPr>
          <w:tab/>
        </w:r>
        <w:r w:rsidRPr="0010724D">
          <w:rPr>
            <w:rStyle w:val="Hyperlink"/>
            <w:noProof/>
          </w:rPr>
          <w:t>Sample size and sampling</w:t>
        </w:r>
        <w:r>
          <w:rPr>
            <w:noProof/>
            <w:webHidden/>
          </w:rPr>
          <w:tab/>
        </w:r>
        <w:r>
          <w:rPr>
            <w:noProof/>
            <w:webHidden/>
          </w:rPr>
          <w:fldChar w:fldCharType="begin"/>
        </w:r>
        <w:r>
          <w:rPr>
            <w:noProof/>
            <w:webHidden/>
          </w:rPr>
          <w:instrText xml:space="preserve"> PAGEREF _Toc39606107 \h </w:instrText>
        </w:r>
        <w:r>
          <w:rPr>
            <w:noProof/>
            <w:webHidden/>
          </w:rPr>
        </w:r>
        <w:r>
          <w:rPr>
            <w:noProof/>
            <w:webHidden/>
          </w:rPr>
          <w:fldChar w:fldCharType="separate"/>
        </w:r>
        <w:r>
          <w:rPr>
            <w:noProof/>
            <w:webHidden/>
          </w:rPr>
          <w:t>13</w:t>
        </w:r>
        <w:r>
          <w:rPr>
            <w:noProof/>
            <w:webHidden/>
          </w:rPr>
          <w:fldChar w:fldCharType="end"/>
        </w:r>
      </w:hyperlink>
    </w:p>
    <w:p w:rsidR="00565D7A" w:rsidRDefault="00565D7A" w14:paraId="101B2836"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08">
        <w:r w:rsidRPr="0010724D">
          <w:rPr>
            <w:rStyle w:val="Hyperlink"/>
            <w:noProof/>
          </w:rPr>
          <w:t>4.7.</w:t>
        </w:r>
        <w:r>
          <w:rPr>
            <w:rFonts w:eastAsiaTheme="minorEastAsia" w:cstheme="minorBidi"/>
            <w:smallCaps w:val="0"/>
            <w:noProof/>
            <w:sz w:val="24"/>
            <w:szCs w:val="24"/>
            <w:lang w:val="en-US" w:eastAsia="en-US"/>
          </w:rPr>
          <w:tab/>
        </w:r>
        <w:r w:rsidRPr="0010724D">
          <w:rPr>
            <w:rStyle w:val="Hyperlink"/>
            <w:noProof/>
          </w:rPr>
          <w:t>Sampling procedure</w:t>
        </w:r>
        <w:r>
          <w:rPr>
            <w:noProof/>
            <w:webHidden/>
          </w:rPr>
          <w:tab/>
        </w:r>
        <w:r>
          <w:rPr>
            <w:noProof/>
            <w:webHidden/>
          </w:rPr>
          <w:fldChar w:fldCharType="begin"/>
        </w:r>
        <w:r>
          <w:rPr>
            <w:noProof/>
            <w:webHidden/>
          </w:rPr>
          <w:instrText xml:space="preserve"> PAGEREF _Toc39606108 \h </w:instrText>
        </w:r>
        <w:r>
          <w:rPr>
            <w:noProof/>
            <w:webHidden/>
          </w:rPr>
        </w:r>
        <w:r>
          <w:rPr>
            <w:noProof/>
            <w:webHidden/>
          </w:rPr>
          <w:fldChar w:fldCharType="separate"/>
        </w:r>
        <w:r>
          <w:rPr>
            <w:noProof/>
            <w:webHidden/>
          </w:rPr>
          <w:t>13</w:t>
        </w:r>
        <w:r>
          <w:rPr>
            <w:noProof/>
            <w:webHidden/>
          </w:rPr>
          <w:fldChar w:fldCharType="end"/>
        </w:r>
      </w:hyperlink>
    </w:p>
    <w:p w:rsidR="00565D7A" w:rsidRDefault="00565D7A" w14:paraId="7CE24E4B"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09">
        <w:r w:rsidRPr="0010724D">
          <w:rPr>
            <w:rStyle w:val="Hyperlink"/>
            <w:noProof/>
          </w:rPr>
          <w:t>4.8.</w:t>
        </w:r>
        <w:r>
          <w:rPr>
            <w:rFonts w:eastAsiaTheme="minorEastAsia" w:cstheme="minorBidi"/>
            <w:smallCaps w:val="0"/>
            <w:noProof/>
            <w:sz w:val="24"/>
            <w:szCs w:val="24"/>
            <w:lang w:val="en-US" w:eastAsia="en-US"/>
          </w:rPr>
          <w:tab/>
        </w:r>
        <w:r w:rsidRPr="0010724D">
          <w:rPr>
            <w:rStyle w:val="Hyperlink"/>
            <w:noProof/>
          </w:rPr>
          <w:t>Data collection</w:t>
        </w:r>
        <w:r>
          <w:rPr>
            <w:noProof/>
            <w:webHidden/>
          </w:rPr>
          <w:tab/>
        </w:r>
        <w:r>
          <w:rPr>
            <w:noProof/>
            <w:webHidden/>
          </w:rPr>
          <w:fldChar w:fldCharType="begin"/>
        </w:r>
        <w:r>
          <w:rPr>
            <w:noProof/>
            <w:webHidden/>
          </w:rPr>
          <w:instrText xml:space="preserve"> PAGEREF _Toc39606109 \h </w:instrText>
        </w:r>
        <w:r>
          <w:rPr>
            <w:noProof/>
            <w:webHidden/>
          </w:rPr>
        </w:r>
        <w:r>
          <w:rPr>
            <w:noProof/>
            <w:webHidden/>
          </w:rPr>
          <w:fldChar w:fldCharType="separate"/>
        </w:r>
        <w:r>
          <w:rPr>
            <w:noProof/>
            <w:webHidden/>
          </w:rPr>
          <w:t>15</w:t>
        </w:r>
        <w:r>
          <w:rPr>
            <w:noProof/>
            <w:webHidden/>
          </w:rPr>
          <w:fldChar w:fldCharType="end"/>
        </w:r>
      </w:hyperlink>
    </w:p>
    <w:p w:rsidR="00565D7A" w:rsidRDefault="00565D7A" w14:paraId="10E299AC"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10">
        <w:r w:rsidRPr="0010724D">
          <w:rPr>
            <w:rStyle w:val="Hyperlink"/>
            <w:noProof/>
          </w:rPr>
          <w:t>4.9.</w:t>
        </w:r>
        <w:r>
          <w:rPr>
            <w:rFonts w:eastAsiaTheme="minorEastAsia" w:cstheme="minorBidi"/>
            <w:smallCaps w:val="0"/>
            <w:noProof/>
            <w:sz w:val="24"/>
            <w:szCs w:val="24"/>
            <w:lang w:val="en-US" w:eastAsia="en-US"/>
          </w:rPr>
          <w:tab/>
        </w:r>
        <w:r w:rsidRPr="0010724D">
          <w:rPr>
            <w:rStyle w:val="Hyperlink"/>
            <w:noProof/>
          </w:rPr>
          <w:t>Data Management and AnalysIS</w:t>
        </w:r>
        <w:r>
          <w:rPr>
            <w:noProof/>
            <w:webHidden/>
          </w:rPr>
          <w:tab/>
        </w:r>
        <w:r>
          <w:rPr>
            <w:noProof/>
            <w:webHidden/>
          </w:rPr>
          <w:fldChar w:fldCharType="begin"/>
        </w:r>
        <w:r>
          <w:rPr>
            <w:noProof/>
            <w:webHidden/>
          </w:rPr>
          <w:instrText xml:space="preserve"> PAGEREF _Toc39606110 \h </w:instrText>
        </w:r>
        <w:r>
          <w:rPr>
            <w:noProof/>
            <w:webHidden/>
          </w:rPr>
        </w:r>
        <w:r>
          <w:rPr>
            <w:noProof/>
            <w:webHidden/>
          </w:rPr>
          <w:fldChar w:fldCharType="separate"/>
        </w:r>
        <w:r>
          <w:rPr>
            <w:noProof/>
            <w:webHidden/>
          </w:rPr>
          <w:t>15</w:t>
        </w:r>
        <w:r>
          <w:rPr>
            <w:noProof/>
            <w:webHidden/>
          </w:rPr>
          <w:fldChar w:fldCharType="end"/>
        </w:r>
      </w:hyperlink>
    </w:p>
    <w:p w:rsidR="00565D7A" w:rsidRDefault="00565D7A" w14:paraId="602E09DD" w14:textId="77777777">
      <w:pPr>
        <w:pStyle w:val="TOC3"/>
        <w:tabs>
          <w:tab w:val="left" w:pos="686"/>
          <w:tab w:val="right" w:leader="dot" w:pos="9016"/>
        </w:tabs>
        <w:rPr>
          <w:rFonts w:eastAsiaTheme="minorEastAsia" w:cstheme="minorBidi"/>
          <w:smallCaps w:val="0"/>
          <w:noProof/>
          <w:sz w:val="24"/>
          <w:szCs w:val="24"/>
          <w:lang w:val="en-US" w:eastAsia="en-US"/>
        </w:rPr>
      </w:pPr>
      <w:hyperlink w:history="1" w:anchor="_Toc39606111">
        <w:r w:rsidRPr="0010724D">
          <w:rPr>
            <w:rStyle w:val="Hyperlink"/>
            <w:noProof/>
          </w:rPr>
          <w:t>4.10.</w:t>
        </w:r>
        <w:r>
          <w:rPr>
            <w:rFonts w:eastAsiaTheme="minorEastAsia" w:cstheme="minorBidi"/>
            <w:smallCaps w:val="0"/>
            <w:noProof/>
            <w:sz w:val="24"/>
            <w:szCs w:val="24"/>
            <w:lang w:val="en-US" w:eastAsia="en-US"/>
          </w:rPr>
          <w:tab/>
        </w:r>
        <w:r w:rsidRPr="0010724D">
          <w:rPr>
            <w:rStyle w:val="Hyperlink"/>
            <w:noProof/>
          </w:rPr>
          <w:t>Ethical Principles</w:t>
        </w:r>
        <w:r>
          <w:rPr>
            <w:noProof/>
            <w:webHidden/>
          </w:rPr>
          <w:tab/>
        </w:r>
        <w:r>
          <w:rPr>
            <w:noProof/>
            <w:webHidden/>
          </w:rPr>
          <w:fldChar w:fldCharType="begin"/>
        </w:r>
        <w:r>
          <w:rPr>
            <w:noProof/>
            <w:webHidden/>
          </w:rPr>
          <w:instrText xml:space="preserve"> PAGEREF _Toc39606111 \h </w:instrText>
        </w:r>
        <w:r>
          <w:rPr>
            <w:noProof/>
            <w:webHidden/>
          </w:rPr>
        </w:r>
        <w:r>
          <w:rPr>
            <w:noProof/>
            <w:webHidden/>
          </w:rPr>
          <w:fldChar w:fldCharType="separate"/>
        </w:r>
        <w:r>
          <w:rPr>
            <w:noProof/>
            <w:webHidden/>
          </w:rPr>
          <w:t>16</w:t>
        </w:r>
        <w:r>
          <w:rPr>
            <w:noProof/>
            <w:webHidden/>
          </w:rPr>
          <w:fldChar w:fldCharType="end"/>
        </w:r>
      </w:hyperlink>
    </w:p>
    <w:p w:rsidR="00565D7A" w:rsidRDefault="00565D7A" w14:paraId="613D4DD5" w14:textId="77777777">
      <w:pPr>
        <w:pStyle w:val="TOC2"/>
        <w:tabs>
          <w:tab w:val="left" w:pos="410"/>
          <w:tab w:val="right" w:leader="dot" w:pos="9016"/>
        </w:tabs>
        <w:rPr>
          <w:rFonts w:eastAsiaTheme="minorEastAsia" w:cstheme="minorBidi"/>
          <w:b w:val="0"/>
          <w:smallCaps w:val="0"/>
          <w:noProof/>
          <w:sz w:val="24"/>
          <w:szCs w:val="24"/>
          <w:lang w:val="en-US" w:eastAsia="en-US"/>
        </w:rPr>
      </w:pPr>
      <w:hyperlink w:history="1" w:anchor="_Toc39606112">
        <w:r w:rsidRPr="0010724D">
          <w:rPr>
            <w:rStyle w:val="Hyperlink"/>
            <w:noProof/>
          </w:rPr>
          <w:t>5.</w:t>
        </w:r>
        <w:r>
          <w:rPr>
            <w:rFonts w:eastAsiaTheme="minorEastAsia" w:cstheme="minorBidi"/>
            <w:b w:val="0"/>
            <w:smallCaps w:val="0"/>
            <w:noProof/>
            <w:sz w:val="24"/>
            <w:szCs w:val="24"/>
            <w:lang w:val="en-US" w:eastAsia="en-US"/>
          </w:rPr>
          <w:tab/>
        </w:r>
        <w:r w:rsidRPr="0010724D">
          <w:rPr>
            <w:rStyle w:val="Hyperlink"/>
            <w:noProof/>
          </w:rPr>
          <w:t>RESULTS</w:t>
        </w:r>
        <w:r>
          <w:rPr>
            <w:noProof/>
            <w:webHidden/>
          </w:rPr>
          <w:tab/>
        </w:r>
        <w:r>
          <w:rPr>
            <w:noProof/>
            <w:webHidden/>
          </w:rPr>
          <w:fldChar w:fldCharType="begin"/>
        </w:r>
        <w:r>
          <w:rPr>
            <w:noProof/>
            <w:webHidden/>
          </w:rPr>
          <w:instrText xml:space="preserve"> PAGEREF _Toc39606112 \h </w:instrText>
        </w:r>
        <w:r>
          <w:rPr>
            <w:noProof/>
            <w:webHidden/>
          </w:rPr>
        </w:r>
        <w:r>
          <w:rPr>
            <w:noProof/>
            <w:webHidden/>
          </w:rPr>
          <w:fldChar w:fldCharType="separate"/>
        </w:r>
        <w:r>
          <w:rPr>
            <w:noProof/>
            <w:webHidden/>
          </w:rPr>
          <w:t>16</w:t>
        </w:r>
        <w:r>
          <w:rPr>
            <w:noProof/>
            <w:webHidden/>
          </w:rPr>
          <w:fldChar w:fldCharType="end"/>
        </w:r>
      </w:hyperlink>
    </w:p>
    <w:p w:rsidR="00565D7A" w:rsidRDefault="00565D7A" w14:paraId="07DFC976"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13">
        <w:r w:rsidRPr="0010724D">
          <w:rPr>
            <w:rStyle w:val="Hyperlink"/>
            <w:noProof/>
          </w:rPr>
          <w:t>5.1.</w:t>
        </w:r>
        <w:r>
          <w:rPr>
            <w:rFonts w:eastAsiaTheme="minorEastAsia" w:cstheme="minorBidi"/>
            <w:smallCaps w:val="0"/>
            <w:noProof/>
            <w:sz w:val="24"/>
            <w:szCs w:val="24"/>
            <w:lang w:val="en-US" w:eastAsia="en-US"/>
          </w:rPr>
          <w:tab/>
        </w:r>
        <w:r w:rsidRPr="0010724D">
          <w:rPr>
            <w:rStyle w:val="Hyperlink"/>
            <w:noProof/>
          </w:rPr>
          <w:t>Study Sample</w:t>
        </w:r>
        <w:r>
          <w:rPr>
            <w:noProof/>
            <w:webHidden/>
          </w:rPr>
          <w:tab/>
        </w:r>
        <w:r>
          <w:rPr>
            <w:noProof/>
            <w:webHidden/>
          </w:rPr>
          <w:fldChar w:fldCharType="begin"/>
        </w:r>
        <w:r>
          <w:rPr>
            <w:noProof/>
            <w:webHidden/>
          </w:rPr>
          <w:instrText xml:space="preserve"> PAGEREF _Toc39606113 \h </w:instrText>
        </w:r>
        <w:r>
          <w:rPr>
            <w:noProof/>
            <w:webHidden/>
          </w:rPr>
        </w:r>
        <w:r>
          <w:rPr>
            <w:noProof/>
            <w:webHidden/>
          </w:rPr>
          <w:fldChar w:fldCharType="separate"/>
        </w:r>
        <w:r>
          <w:rPr>
            <w:noProof/>
            <w:webHidden/>
          </w:rPr>
          <w:t>16</w:t>
        </w:r>
        <w:r>
          <w:rPr>
            <w:noProof/>
            <w:webHidden/>
          </w:rPr>
          <w:fldChar w:fldCharType="end"/>
        </w:r>
      </w:hyperlink>
    </w:p>
    <w:p w:rsidR="00565D7A" w:rsidRDefault="00565D7A" w14:paraId="2F40689E"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14">
        <w:r w:rsidRPr="0010724D">
          <w:rPr>
            <w:rStyle w:val="Hyperlink"/>
            <w:noProof/>
          </w:rPr>
          <w:t>5.2.</w:t>
        </w:r>
        <w:r>
          <w:rPr>
            <w:rFonts w:eastAsiaTheme="minorEastAsia" w:cstheme="minorBidi"/>
            <w:smallCaps w:val="0"/>
            <w:noProof/>
            <w:sz w:val="24"/>
            <w:szCs w:val="24"/>
            <w:lang w:val="en-US" w:eastAsia="en-US"/>
          </w:rPr>
          <w:tab/>
        </w:r>
        <w:r w:rsidRPr="0010724D">
          <w:rPr>
            <w:rStyle w:val="Hyperlink"/>
            <w:noProof/>
          </w:rPr>
          <w:t>Demographic information:</w:t>
        </w:r>
        <w:r>
          <w:rPr>
            <w:noProof/>
            <w:webHidden/>
          </w:rPr>
          <w:tab/>
        </w:r>
        <w:r>
          <w:rPr>
            <w:noProof/>
            <w:webHidden/>
          </w:rPr>
          <w:fldChar w:fldCharType="begin"/>
        </w:r>
        <w:r>
          <w:rPr>
            <w:noProof/>
            <w:webHidden/>
          </w:rPr>
          <w:instrText xml:space="preserve"> PAGEREF _Toc39606114 \h </w:instrText>
        </w:r>
        <w:r>
          <w:rPr>
            <w:noProof/>
            <w:webHidden/>
          </w:rPr>
        </w:r>
        <w:r>
          <w:rPr>
            <w:noProof/>
            <w:webHidden/>
          </w:rPr>
          <w:fldChar w:fldCharType="separate"/>
        </w:r>
        <w:r>
          <w:rPr>
            <w:noProof/>
            <w:webHidden/>
          </w:rPr>
          <w:t>17</w:t>
        </w:r>
        <w:r>
          <w:rPr>
            <w:noProof/>
            <w:webHidden/>
          </w:rPr>
          <w:fldChar w:fldCharType="end"/>
        </w:r>
      </w:hyperlink>
    </w:p>
    <w:p w:rsidR="00565D7A" w:rsidRDefault="00565D7A" w14:paraId="54FA4A71"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15">
        <w:r w:rsidRPr="0010724D">
          <w:rPr>
            <w:rStyle w:val="Hyperlink"/>
            <w:noProof/>
          </w:rPr>
          <w:t>5.3.</w:t>
        </w:r>
        <w:r>
          <w:rPr>
            <w:rFonts w:eastAsiaTheme="minorEastAsia" w:cstheme="minorBidi"/>
            <w:smallCaps w:val="0"/>
            <w:noProof/>
            <w:sz w:val="24"/>
            <w:szCs w:val="24"/>
            <w:lang w:val="en-US" w:eastAsia="en-US"/>
          </w:rPr>
          <w:tab/>
        </w:r>
        <w:r w:rsidRPr="0010724D">
          <w:rPr>
            <w:rStyle w:val="Hyperlink"/>
            <w:noProof/>
          </w:rPr>
          <w:t>Vaccination coverage – MSF Vaccination Campaign</w:t>
        </w:r>
        <w:r>
          <w:rPr>
            <w:noProof/>
            <w:webHidden/>
          </w:rPr>
          <w:tab/>
        </w:r>
        <w:r>
          <w:rPr>
            <w:noProof/>
            <w:webHidden/>
          </w:rPr>
          <w:fldChar w:fldCharType="begin"/>
        </w:r>
        <w:r>
          <w:rPr>
            <w:noProof/>
            <w:webHidden/>
          </w:rPr>
          <w:instrText xml:space="preserve"> PAGEREF _Toc39606115 \h </w:instrText>
        </w:r>
        <w:r>
          <w:rPr>
            <w:noProof/>
            <w:webHidden/>
          </w:rPr>
        </w:r>
        <w:r>
          <w:rPr>
            <w:noProof/>
            <w:webHidden/>
          </w:rPr>
          <w:fldChar w:fldCharType="separate"/>
        </w:r>
        <w:r>
          <w:rPr>
            <w:noProof/>
            <w:webHidden/>
          </w:rPr>
          <w:t>18</w:t>
        </w:r>
        <w:r>
          <w:rPr>
            <w:noProof/>
            <w:webHidden/>
          </w:rPr>
          <w:fldChar w:fldCharType="end"/>
        </w:r>
      </w:hyperlink>
    </w:p>
    <w:p w:rsidR="00565D7A" w:rsidRDefault="00565D7A" w14:paraId="2106B11C"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16">
        <w:r w:rsidRPr="0010724D">
          <w:rPr>
            <w:rStyle w:val="Hyperlink"/>
            <w:noProof/>
          </w:rPr>
          <w:t>5.4.</w:t>
        </w:r>
        <w:r>
          <w:rPr>
            <w:rFonts w:eastAsiaTheme="minorEastAsia" w:cstheme="minorBidi"/>
            <w:smallCaps w:val="0"/>
            <w:noProof/>
            <w:sz w:val="24"/>
            <w:szCs w:val="24"/>
            <w:lang w:val="en-US" w:eastAsia="en-US"/>
          </w:rPr>
          <w:tab/>
        </w:r>
        <w:r w:rsidRPr="0010724D">
          <w:rPr>
            <w:rStyle w:val="Hyperlink"/>
            <w:noProof/>
          </w:rPr>
          <w:t>Reasons for non vaccination (MSF)</w:t>
        </w:r>
        <w:r>
          <w:rPr>
            <w:noProof/>
            <w:webHidden/>
          </w:rPr>
          <w:tab/>
        </w:r>
        <w:r>
          <w:rPr>
            <w:noProof/>
            <w:webHidden/>
          </w:rPr>
          <w:fldChar w:fldCharType="begin"/>
        </w:r>
        <w:r>
          <w:rPr>
            <w:noProof/>
            <w:webHidden/>
          </w:rPr>
          <w:instrText xml:space="preserve"> PAGEREF _Toc39606116 \h </w:instrText>
        </w:r>
        <w:r>
          <w:rPr>
            <w:noProof/>
            <w:webHidden/>
          </w:rPr>
        </w:r>
        <w:r>
          <w:rPr>
            <w:noProof/>
            <w:webHidden/>
          </w:rPr>
          <w:fldChar w:fldCharType="separate"/>
        </w:r>
        <w:r>
          <w:rPr>
            <w:noProof/>
            <w:webHidden/>
          </w:rPr>
          <w:t>19</w:t>
        </w:r>
        <w:r>
          <w:rPr>
            <w:noProof/>
            <w:webHidden/>
          </w:rPr>
          <w:fldChar w:fldCharType="end"/>
        </w:r>
      </w:hyperlink>
    </w:p>
    <w:p w:rsidR="00565D7A" w:rsidRDefault="00565D7A" w14:paraId="18C553C5"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17">
        <w:r w:rsidRPr="0010724D">
          <w:rPr>
            <w:rStyle w:val="Hyperlink"/>
            <w:noProof/>
          </w:rPr>
          <w:t>5.5.</w:t>
        </w:r>
        <w:r>
          <w:rPr>
            <w:rFonts w:eastAsiaTheme="minorEastAsia" w:cstheme="minorBidi"/>
            <w:smallCaps w:val="0"/>
            <w:noProof/>
            <w:sz w:val="24"/>
            <w:szCs w:val="24"/>
            <w:lang w:val="en-US" w:eastAsia="en-US"/>
          </w:rPr>
          <w:tab/>
        </w:r>
        <w:r w:rsidRPr="0010724D">
          <w:rPr>
            <w:rStyle w:val="Hyperlink"/>
            <w:noProof/>
          </w:rPr>
          <w:t>Vaccination coverage – routine Vaccination (9 months)</w:t>
        </w:r>
        <w:r>
          <w:rPr>
            <w:noProof/>
            <w:webHidden/>
          </w:rPr>
          <w:tab/>
        </w:r>
        <w:r>
          <w:rPr>
            <w:noProof/>
            <w:webHidden/>
          </w:rPr>
          <w:fldChar w:fldCharType="begin"/>
        </w:r>
        <w:r>
          <w:rPr>
            <w:noProof/>
            <w:webHidden/>
          </w:rPr>
          <w:instrText xml:space="preserve"> PAGEREF _Toc39606117 \h </w:instrText>
        </w:r>
        <w:r>
          <w:rPr>
            <w:noProof/>
            <w:webHidden/>
          </w:rPr>
        </w:r>
        <w:r>
          <w:rPr>
            <w:noProof/>
            <w:webHidden/>
          </w:rPr>
          <w:fldChar w:fldCharType="separate"/>
        </w:r>
        <w:r>
          <w:rPr>
            <w:noProof/>
            <w:webHidden/>
          </w:rPr>
          <w:t>19</w:t>
        </w:r>
        <w:r>
          <w:rPr>
            <w:noProof/>
            <w:webHidden/>
          </w:rPr>
          <w:fldChar w:fldCharType="end"/>
        </w:r>
      </w:hyperlink>
    </w:p>
    <w:p w:rsidR="00565D7A" w:rsidRDefault="00565D7A" w14:paraId="652B62D0"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18">
        <w:r w:rsidRPr="0010724D">
          <w:rPr>
            <w:rStyle w:val="Hyperlink"/>
            <w:noProof/>
          </w:rPr>
          <w:t>5.6.</w:t>
        </w:r>
        <w:r>
          <w:rPr>
            <w:rFonts w:eastAsiaTheme="minorEastAsia" w:cstheme="minorBidi"/>
            <w:smallCaps w:val="0"/>
            <w:noProof/>
            <w:sz w:val="24"/>
            <w:szCs w:val="24"/>
            <w:lang w:val="en-US" w:eastAsia="en-US"/>
          </w:rPr>
          <w:tab/>
        </w:r>
        <w:r w:rsidRPr="0010724D">
          <w:rPr>
            <w:rStyle w:val="Hyperlink"/>
            <w:noProof/>
          </w:rPr>
          <w:t>Reasons for non-vaccination (routine)</w:t>
        </w:r>
        <w:r>
          <w:rPr>
            <w:noProof/>
            <w:webHidden/>
          </w:rPr>
          <w:tab/>
        </w:r>
        <w:r>
          <w:rPr>
            <w:noProof/>
            <w:webHidden/>
          </w:rPr>
          <w:fldChar w:fldCharType="begin"/>
        </w:r>
        <w:r>
          <w:rPr>
            <w:noProof/>
            <w:webHidden/>
          </w:rPr>
          <w:instrText xml:space="preserve"> PAGEREF _Toc39606118 \h </w:instrText>
        </w:r>
        <w:r>
          <w:rPr>
            <w:noProof/>
            <w:webHidden/>
          </w:rPr>
        </w:r>
        <w:r>
          <w:rPr>
            <w:noProof/>
            <w:webHidden/>
          </w:rPr>
          <w:fldChar w:fldCharType="separate"/>
        </w:r>
        <w:r>
          <w:rPr>
            <w:noProof/>
            <w:webHidden/>
          </w:rPr>
          <w:t>20</w:t>
        </w:r>
        <w:r>
          <w:rPr>
            <w:noProof/>
            <w:webHidden/>
          </w:rPr>
          <w:fldChar w:fldCharType="end"/>
        </w:r>
      </w:hyperlink>
    </w:p>
    <w:p w:rsidR="00565D7A" w:rsidRDefault="00565D7A" w14:paraId="4C7AB2E2"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19">
        <w:r w:rsidRPr="0010724D">
          <w:rPr>
            <w:rStyle w:val="Hyperlink"/>
            <w:noProof/>
          </w:rPr>
          <w:t>5.7.</w:t>
        </w:r>
        <w:r>
          <w:rPr>
            <w:rFonts w:eastAsiaTheme="minorEastAsia" w:cstheme="minorBidi"/>
            <w:smallCaps w:val="0"/>
            <w:noProof/>
            <w:sz w:val="24"/>
            <w:szCs w:val="24"/>
            <w:lang w:val="en-US" w:eastAsia="en-US"/>
          </w:rPr>
          <w:tab/>
        </w:r>
        <w:r w:rsidRPr="0010724D">
          <w:rPr>
            <w:rStyle w:val="Hyperlink"/>
            <w:noProof/>
          </w:rPr>
          <w:t>Vaccination coverage – supplementary vaccination activities (SIA)</w:t>
        </w:r>
        <w:r>
          <w:rPr>
            <w:noProof/>
            <w:webHidden/>
          </w:rPr>
          <w:tab/>
        </w:r>
        <w:r>
          <w:rPr>
            <w:noProof/>
            <w:webHidden/>
          </w:rPr>
          <w:fldChar w:fldCharType="begin"/>
        </w:r>
        <w:r>
          <w:rPr>
            <w:noProof/>
            <w:webHidden/>
          </w:rPr>
          <w:instrText xml:space="preserve"> PAGEREF _Toc39606119 \h </w:instrText>
        </w:r>
        <w:r>
          <w:rPr>
            <w:noProof/>
            <w:webHidden/>
          </w:rPr>
        </w:r>
        <w:r>
          <w:rPr>
            <w:noProof/>
            <w:webHidden/>
          </w:rPr>
          <w:fldChar w:fldCharType="separate"/>
        </w:r>
        <w:r>
          <w:rPr>
            <w:noProof/>
            <w:webHidden/>
          </w:rPr>
          <w:t>20</w:t>
        </w:r>
        <w:r>
          <w:rPr>
            <w:noProof/>
            <w:webHidden/>
          </w:rPr>
          <w:fldChar w:fldCharType="end"/>
        </w:r>
      </w:hyperlink>
    </w:p>
    <w:p w:rsidR="00565D7A" w:rsidRDefault="00565D7A" w14:paraId="1A2D6278"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20">
        <w:r w:rsidRPr="0010724D">
          <w:rPr>
            <w:rStyle w:val="Hyperlink"/>
            <w:noProof/>
          </w:rPr>
          <w:t>5.8.</w:t>
        </w:r>
        <w:r>
          <w:rPr>
            <w:rFonts w:eastAsiaTheme="minorEastAsia" w:cstheme="minorBidi"/>
            <w:smallCaps w:val="0"/>
            <w:noProof/>
            <w:sz w:val="24"/>
            <w:szCs w:val="24"/>
            <w:lang w:val="en-US" w:eastAsia="en-US"/>
          </w:rPr>
          <w:tab/>
        </w:r>
        <w:r w:rsidRPr="0010724D">
          <w:rPr>
            <w:rStyle w:val="Hyperlink"/>
            <w:noProof/>
          </w:rPr>
          <w:t>Reasons for non-vaccination (SIA)</w:t>
        </w:r>
        <w:r>
          <w:rPr>
            <w:noProof/>
            <w:webHidden/>
          </w:rPr>
          <w:tab/>
        </w:r>
        <w:r>
          <w:rPr>
            <w:noProof/>
            <w:webHidden/>
          </w:rPr>
          <w:fldChar w:fldCharType="begin"/>
        </w:r>
        <w:r>
          <w:rPr>
            <w:noProof/>
            <w:webHidden/>
          </w:rPr>
          <w:instrText xml:space="preserve"> PAGEREF _Toc39606120 \h </w:instrText>
        </w:r>
        <w:r>
          <w:rPr>
            <w:noProof/>
            <w:webHidden/>
          </w:rPr>
        </w:r>
        <w:r>
          <w:rPr>
            <w:noProof/>
            <w:webHidden/>
          </w:rPr>
          <w:fldChar w:fldCharType="separate"/>
        </w:r>
        <w:r>
          <w:rPr>
            <w:noProof/>
            <w:webHidden/>
          </w:rPr>
          <w:t>21</w:t>
        </w:r>
        <w:r>
          <w:rPr>
            <w:noProof/>
            <w:webHidden/>
          </w:rPr>
          <w:fldChar w:fldCharType="end"/>
        </w:r>
      </w:hyperlink>
    </w:p>
    <w:p w:rsidR="00565D7A" w:rsidRDefault="00565D7A" w14:paraId="5A274B51"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21">
        <w:r w:rsidRPr="0010724D">
          <w:rPr>
            <w:rStyle w:val="Hyperlink"/>
            <w:noProof/>
          </w:rPr>
          <w:t>5.9.</w:t>
        </w:r>
        <w:r>
          <w:rPr>
            <w:rFonts w:eastAsiaTheme="minorEastAsia" w:cstheme="minorBidi"/>
            <w:smallCaps w:val="0"/>
            <w:noProof/>
            <w:sz w:val="24"/>
            <w:szCs w:val="24"/>
            <w:lang w:val="en-US" w:eastAsia="en-US"/>
          </w:rPr>
          <w:tab/>
        </w:r>
        <w:r w:rsidRPr="0010724D">
          <w:rPr>
            <w:rStyle w:val="Hyperlink"/>
            <w:noProof/>
          </w:rPr>
          <w:t>overall measles vaccination coverage</w:t>
        </w:r>
        <w:r>
          <w:rPr>
            <w:noProof/>
            <w:webHidden/>
          </w:rPr>
          <w:tab/>
        </w:r>
        <w:r>
          <w:rPr>
            <w:noProof/>
            <w:webHidden/>
          </w:rPr>
          <w:fldChar w:fldCharType="begin"/>
        </w:r>
        <w:r>
          <w:rPr>
            <w:noProof/>
            <w:webHidden/>
          </w:rPr>
          <w:instrText xml:space="preserve"> PAGEREF _Toc39606121 \h </w:instrText>
        </w:r>
        <w:r>
          <w:rPr>
            <w:noProof/>
            <w:webHidden/>
          </w:rPr>
        </w:r>
        <w:r>
          <w:rPr>
            <w:noProof/>
            <w:webHidden/>
          </w:rPr>
          <w:fldChar w:fldCharType="separate"/>
        </w:r>
        <w:r>
          <w:rPr>
            <w:noProof/>
            <w:webHidden/>
          </w:rPr>
          <w:t>22</w:t>
        </w:r>
        <w:r>
          <w:rPr>
            <w:noProof/>
            <w:webHidden/>
          </w:rPr>
          <w:fldChar w:fldCharType="end"/>
        </w:r>
      </w:hyperlink>
    </w:p>
    <w:p w:rsidR="00565D7A" w:rsidRDefault="00565D7A" w14:paraId="30814555" w14:textId="77777777">
      <w:pPr>
        <w:pStyle w:val="TOC3"/>
        <w:tabs>
          <w:tab w:val="left" w:pos="686"/>
          <w:tab w:val="right" w:leader="dot" w:pos="9016"/>
        </w:tabs>
        <w:rPr>
          <w:rFonts w:eastAsiaTheme="minorEastAsia" w:cstheme="minorBidi"/>
          <w:smallCaps w:val="0"/>
          <w:noProof/>
          <w:sz w:val="24"/>
          <w:szCs w:val="24"/>
          <w:lang w:val="en-US" w:eastAsia="en-US"/>
        </w:rPr>
      </w:pPr>
      <w:hyperlink w:history="1" w:anchor="_Toc39606122">
        <w:r w:rsidRPr="0010724D">
          <w:rPr>
            <w:rStyle w:val="Hyperlink"/>
            <w:noProof/>
          </w:rPr>
          <w:t>5.10.</w:t>
        </w:r>
        <w:r>
          <w:rPr>
            <w:rFonts w:eastAsiaTheme="minorEastAsia" w:cstheme="minorBidi"/>
            <w:smallCaps w:val="0"/>
            <w:noProof/>
            <w:sz w:val="24"/>
            <w:szCs w:val="24"/>
            <w:lang w:val="en-US" w:eastAsia="en-US"/>
          </w:rPr>
          <w:tab/>
        </w:r>
        <w:r w:rsidRPr="0010724D">
          <w:rPr>
            <w:rStyle w:val="Hyperlink"/>
            <w:noProof/>
          </w:rPr>
          <w:t>Number of doses</w:t>
        </w:r>
        <w:r>
          <w:rPr>
            <w:noProof/>
            <w:webHidden/>
          </w:rPr>
          <w:tab/>
        </w:r>
        <w:r>
          <w:rPr>
            <w:noProof/>
            <w:webHidden/>
          </w:rPr>
          <w:fldChar w:fldCharType="begin"/>
        </w:r>
        <w:r>
          <w:rPr>
            <w:noProof/>
            <w:webHidden/>
          </w:rPr>
          <w:instrText xml:space="preserve"> PAGEREF _Toc39606122 \h </w:instrText>
        </w:r>
        <w:r>
          <w:rPr>
            <w:noProof/>
            <w:webHidden/>
          </w:rPr>
        </w:r>
        <w:r>
          <w:rPr>
            <w:noProof/>
            <w:webHidden/>
          </w:rPr>
          <w:fldChar w:fldCharType="separate"/>
        </w:r>
        <w:r>
          <w:rPr>
            <w:noProof/>
            <w:webHidden/>
          </w:rPr>
          <w:t>22</w:t>
        </w:r>
        <w:r>
          <w:rPr>
            <w:noProof/>
            <w:webHidden/>
          </w:rPr>
          <w:fldChar w:fldCharType="end"/>
        </w:r>
      </w:hyperlink>
    </w:p>
    <w:p w:rsidR="00565D7A" w:rsidRDefault="00565D7A" w14:paraId="6A4D9EB9" w14:textId="77777777">
      <w:pPr>
        <w:pStyle w:val="TOC3"/>
        <w:tabs>
          <w:tab w:val="left" w:pos="686"/>
          <w:tab w:val="right" w:leader="dot" w:pos="9016"/>
        </w:tabs>
        <w:rPr>
          <w:rFonts w:eastAsiaTheme="minorEastAsia" w:cstheme="minorBidi"/>
          <w:smallCaps w:val="0"/>
          <w:noProof/>
          <w:sz w:val="24"/>
          <w:szCs w:val="24"/>
          <w:lang w:val="en-US" w:eastAsia="en-US"/>
        </w:rPr>
      </w:pPr>
      <w:hyperlink w:history="1" w:anchor="_Toc39606123">
        <w:r w:rsidRPr="0010724D">
          <w:rPr>
            <w:rStyle w:val="Hyperlink"/>
            <w:noProof/>
          </w:rPr>
          <w:t>5.11.</w:t>
        </w:r>
        <w:r>
          <w:rPr>
            <w:rFonts w:eastAsiaTheme="minorEastAsia" w:cstheme="minorBidi"/>
            <w:smallCaps w:val="0"/>
            <w:noProof/>
            <w:sz w:val="24"/>
            <w:szCs w:val="24"/>
            <w:lang w:val="en-US" w:eastAsia="en-US"/>
          </w:rPr>
          <w:tab/>
        </w:r>
        <w:r w:rsidRPr="0010724D">
          <w:rPr>
            <w:rStyle w:val="Hyperlink"/>
            <w:noProof/>
          </w:rPr>
          <w:t>Previous measles infection</w:t>
        </w:r>
        <w:r>
          <w:rPr>
            <w:noProof/>
            <w:webHidden/>
          </w:rPr>
          <w:tab/>
        </w:r>
        <w:r>
          <w:rPr>
            <w:noProof/>
            <w:webHidden/>
          </w:rPr>
          <w:fldChar w:fldCharType="begin"/>
        </w:r>
        <w:r>
          <w:rPr>
            <w:noProof/>
            <w:webHidden/>
          </w:rPr>
          <w:instrText xml:space="preserve"> PAGEREF _Toc39606123 \h </w:instrText>
        </w:r>
        <w:r>
          <w:rPr>
            <w:noProof/>
            <w:webHidden/>
          </w:rPr>
        </w:r>
        <w:r>
          <w:rPr>
            <w:noProof/>
            <w:webHidden/>
          </w:rPr>
          <w:fldChar w:fldCharType="separate"/>
        </w:r>
        <w:r>
          <w:rPr>
            <w:noProof/>
            <w:webHidden/>
          </w:rPr>
          <w:t>23</w:t>
        </w:r>
        <w:r>
          <w:rPr>
            <w:noProof/>
            <w:webHidden/>
          </w:rPr>
          <w:fldChar w:fldCharType="end"/>
        </w:r>
      </w:hyperlink>
    </w:p>
    <w:p w:rsidR="00565D7A" w:rsidRDefault="00565D7A" w14:paraId="3ECF1F09" w14:textId="77777777">
      <w:pPr>
        <w:pStyle w:val="TOC2"/>
        <w:tabs>
          <w:tab w:val="left" w:pos="410"/>
          <w:tab w:val="right" w:leader="dot" w:pos="9016"/>
        </w:tabs>
        <w:rPr>
          <w:rFonts w:eastAsiaTheme="minorEastAsia" w:cstheme="minorBidi"/>
          <w:b w:val="0"/>
          <w:smallCaps w:val="0"/>
          <w:noProof/>
          <w:sz w:val="24"/>
          <w:szCs w:val="24"/>
          <w:lang w:val="en-US" w:eastAsia="en-US"/>
        </w:rPr>
      </w:pPr>
      <w:hyperlink w:history="1" w:anchor="_Toc39606124">
        <w:r w:rsidRPr="0010724D">
          <w:rPr>
            <w:rStyle w:val="Hyperlink"/>
            <w:noProof/>
          </w:rPr>
          <w:t>6.</w:t>
        </w:r>
        <w:r>
          <w:rPr>
            <w:rFonts w:eastAsiaTheme="minorEastAsia" w:cstheme="minorBidi"/>
            <w:b w:val="0"/>
            <w:smallCaps w:val="0"/>
            <w:noProof/>
            <w:sz w:val="24"/>
            <w:szCs w:val="24"/>
            <w:lang w:val="en-US" w:eastAsia="en-US"/>
          </w:rPr>
          <w:tab/>
        </w:r>
        <w:r w:rsidRPr="0010724D">
          <w:rPr>
            <w:rStyle w:val="Hyperlink"/>
            <w:noProof/>
          </w:rPr>
          <w:t>Discussion</w:t>
        </w:r>
        <w:r>
          <w:rPr>
            <w:noProof/>
            <w:webHidden/>
          </w:rPr>
          <w:tab/>
        </w:r>
        <w:r>
          <w:rPr>
            <w:noProof/>
            <w:webHidden/>
          </w:rPr>
          <w:fldChar w:fldCharType="begin"/>
        </w:r>
        <w:r>
          <w:rPr>
            <w:noProof/>
            <w:webHidden/>
          </w:rPr>
          <w:instrText xml:space="preserve"> PAGEREF _Toc39606124 \h </w:instrText>
        </w:r>
        <w:r>
          <w:rPr>
            <w:noProof/>
            <w:webHidden/>
          </w:rPr>
        </w:r>
        <w:r>
          <w:rPr>
            <w:noProof/>
            <w:webHidden/>
          </w:rPr>
          <w:fldChar w:fldCharType="separate"/>
        </w:r>
        <w:r>
          <w:rPr>
            <w:noProof/>
            <w:webHidden/>
          </w:rPr>
          <w:t>24</w:t>
        </w:r>
        <w:r>
          <w:rPr>
            <w:noProof/>
            <w:webHidden/>
          </w:rPr>
          <w:fldChar w:fldCharType="end"/>
        </w:r>
      </w:hyperlink>
    </w:p>
    <w:p w:rsidR="00565D7A" w:rsidRDefault="00565D7A" w14:paraId="2AE67177" w14:textId="77777777">
      <w:pPr>
        <w:pStyle w:val="TOC3"/>
        <w:tabs>
          <w:tab w:val="left" w:pos="574"/>
          <w:tab w:val="right" w:leader="dot" w:pos="9016"/>
        </w:tabs>
        <w:rPr>
          <w:rFonts w:eastAsiaTheme="minorEastAsia" w:cstheme="minorBidi"/>
          <w:smallCaps w:val="0"/>
          <w:noProof/>
          <w:sz w:val="24"/>
          <w:szCs w:val="24"/>
          <w:lang w:val="en-US" w:eastAsia="en-US"/>
        </w:rPr>
      </w:pPr>
      <w:hyperlink w:history="1" w:anchor="_Toc39606125">
        <w:r w:rsidRPr="0010724D">
          <w:rPr>
            <w:rStyle w:val="Hyperlink"/>
            <w:noProof/>
          </w:rPr>
          <w:t>6.1.</w:t>
        </w:r>
        <w:r>
          <w:rPr>
            <w:rFonts w:eastAsiaTheme="minorEastAsia" w:cstheme="minorBidi"/>
            <w:smallCaps w:val="0"/>
            <w:noProof/>
            <w:sz w:val="24"/>
            <w:szCs w:val="24"/>
            <w:lang w:val="en-US" w:eastAsia="en-US"/>
          </w:rPr>
          <w:tab/>
        </w:r>
        <w:r w:rsidRPr="0010724D">
          <w:rPr>
            <w:rStyle w:val="Hyperlink"/>
            <w:noProof/>
          </w:rPr>
          <w:t>limitations</w:t>
        </w:r>
        <w:r>
          <w:rPr>
            <w:noProof/>
            <w:webHidden/>
          </w:rPr>
          <w:tab/>
        </w:r>
        <w:r>
          <w:rPr>
            <w:noProof/>
            <w:webHidden/>
          </w:rPr>
          <w:fldChar w:fldCharType="begin"/>
        </w:r>
        <w:r>
          <w:rPr>
            <w:noProof/>
            <w:webHidden/>
          </w:rPr>
          <w:instrText xml:space="preserve"> PAGEREF _Toc39606125 \h </w:instrText>
        </w:r>
        <w:r>
          <w:rPr>
            <w:noProof/>
            <w:webHidden/>
          </w:rPr>
        </w:r>
        <w:r>
          <w:rPr>
            <w:noProof/>
            <w:webHidden/>
          </w:rPr>
          <w:fldChar w:fldCharType="separate"/>
        </w:r>
        <w:r>
          <w:rPr>
            <w:noProof/>
            <w:webHidden/>
          </w:rPr>
          <w:t>25</w:t>
        </w:r>
        <w:r>
          <w:rPr>
            <w:noProof/>
            <w:webHidden/>
          </w:rPr>
          <w:fldChar w:fldCharType="end"/>
        </w:r>
      </w:hyperlink>
    </w:p>
    <w:p w:rsidR="00565D7A" w:rsidRDefault="00565D7A" w14:paraId="659BA9DC" w14:textId="77777777">
      <w:pPr>
        <w:pStyle w:val="TOC2"/>
        <w:tabs>
          <w:tab w:val="left" w:pos="410"/>
          <w:tab w:val="right" w:leader="dot" w:pos="9016"/>
        </w:tabs>
        <w:rPr>
          <w:rFonts w:eastAsiaTheme="minorEastAsia" w:cstheme="minorBidi"/>
          <w:b w:val="0"/>
          <w:smallCaps w:val="0"/>
          <w:noProof/>
          <w:sz w:val="24"/>
          <w:szCs w:val="24"/>
          <w:lang w:val="en-US" w:eastAsia="en-US"/>
        </w:rPr>
      </w:pPr>
      <w:hyperlink w:history="1" w:anchor="_Toc39606126">
        <w:r w:rsidRPr="0010724D">
          <w:rPr>
            <w:rStyle w:val="Hyperlink"/>
            <w:noProof/>
          </w:rPr>
          <w:t>7.</w:t>
        </w:r>
        <w:r>
          <w:rPr>
            <w:rFonts w:eastAsiaTheme="minorEastAsia" w:cstheme="minorBidi"/>
            <w:b w:val="0"/>
            <w:smallCaps w:val="0"/>
            <w:noProof/>
            <w:sz w:val="24"/>
            <w:szCs w:val="24"/>
            <w:lang w:val="en-US" w:eastAsia="en-US"/>
          </w:rPr>
          <w:tab/>
        </w:r>
        <w:r w:rsidRPr="0010724D">
          <w:rPr>
            <w:rStyle w:val="Hyperlink"/>
            <w:noProof/>
          </w:rPr>
          <w:t>Recommendations:</w:t>
        </w:r>
        <w:r>
          <w:rPr>
            <w:noProof/>
            <w:webHidden/>
          </w:rPr>
          <w:tab/>
        </w:r>
        <w:r>
          <w:rPr>
            <w:noProof/>
            <w:webHidden/>
          </w:rPr>
          <w:fldChar w:fldCharType="begin"/>
        </w:r>
        <w:r>
          <w:rPr>
            <w:noProof/>
            <w:webHidden/>
          </w:rPr>
          <w:instrText xml:space="preserve"> PAGEREF _Toc39606126 \h </w:instrText>
        </w:r>
        <w:r>
          <w:rPr>
            <w:noProof/>
            <w:webHidden/>
          </w:rPr>
        </w:r>
        <w:r>
          <w:rPr>
            <w:noProof/>
            <w:webHidden/>
          </w:rPr>
          <w:fldChar w:fldCharType="separate"/>
        </w:r>
        <w:r>
          <w:rPr>
            <w:noProof/>
            <w:webHidden/>
          </w:rPr>
          <w:t>26</w:t>
        </w:r>
        <w:r>
          <w:rPr>
            <w:noProof/>
            <w:webHidden/>
          </w:rPr>
          <w:fldChar w:fldCharType="end"/>
        </w:r>
      </w:hyperlink>
    </w:p>
    <w:p w:rsidR="001C7F89" w:rsidRDefault="001C7F89" w14:paraId="0BC04917" w14:textId="77777777">
      <w:r>
        <w:rPr>
          <w:b/>
          <w:bCs/>
          <w:noProof/>
        </w:rPr>
        <w:fldChar w:fldCharType="end"/>
      </w:r>
    </w:p>
    <w:p w:rsidR="001C7F89" w:rsidRDefault="001C7F89" w14:paraId="149A8475" w14:textId="035CDC55"/>
    <w:p w:rsidRPr="00BB5CBF" w:rsidR="00B47F17" w:rsidP="00B73F31" w:rsidRDefault="00B73F31" w14:paraId="2C215C62" w14:textId="434639E2">
      <w:pPr>
        <w:pStyle w:val="Heading2"/>
        <w:numPr>
          <w:ilvl w:val="0"/>
          <w:numId w:val="0"/>
        </w:numPr>
        <w:ind w:left="360" w:hanging="360"/>
      </w:pPr>
      <w:bookmarkStart w:name="_Toc101757718" w:id="61"/>
      <w:bookmarkStart w:name="_Toc160255434" w:id="62"/>
      <w:bookmarkStart w:name="_Toc422247516" w:id="63"/>
      <w:bookmarkEnd w:id="59"/>
      <w:bookmarkEnd w:id="60"/>
      <w:r>
        <w:br w:type="page"/>
      </w:r>
      <w:bookmarkStart w:name="_Toc39509136" w:id="64"/>
      <w:bookmarkStart w:name="_Toc39509242" w:id="65"/>
      <w:bookmarkStart w:name="_Toc39509347" w:id="66"/>
      <w:bookmarkStart w:name="_Toc39606093" w:id="67"/>
      <w:r w:rsidRPr="00BB5CBF" w:rsidR="00B47F17">
        <w:lastRenderedPageBreak/>
        <w:t xml:space="preserve">List of </w:t>
      </w:r>
      <w:commentRangeStart w:id="68"/>
      <w:commentRangeStart w:id="69"/>
      <w:r w:rsidRPr="00BB5CBF" w:rsidR="00B47F17">
        <w:t>abbreviations</w:t>
      </w:r>
      <w:bookmarkEnd w:id="61"/>
      <w:bookmarkEnd w:id="62"/>
      <w:bookmarkEnd w:id="63"/>
      <w:bookmarkEnd w:id="64"/>
      <w:bookmarkEnd w:id="65"/>
      <w:bookmarkEnd w:id="66"/>
      <w:commentRangeEnd w:id="68"/>
      <w:r w:rsidR="009A446A">
        <w:rPr>
          <w:rStyle w:val="CommentReference"/>
          <w:rFonts w:cs="Times New Roman"/>
          <w:b w:val="0"/>
          <w:bCs w:val="0"/>
          <w:caps w:val="0"/>
          <w:lang w:val="en-CA"/>
        </w:rPr>
        <w:commentReference w:id="68"/>
      </w:r>
      <w:commentRangeEnd w:id="69"/>
      <w:r w:rsidR="00D10BF4">
        <w:rPr>
          <w:rStyle w:val="CommentReference"/>
          <w:rFonts w:cs="Times New Roman"/>
          <w:b w:val="0"/>
          <w:bCs w:val="0"/>
          <w:caps w:val="0"/>
          <w:lang w:val="en-CA"/>
        </w:rPr>
        <w:commentReference w:id="69"/>
      </w:r>
      <w:bookmarkEnd w:id="67"/>
    </w:p>
    <w:p w:rsidRPr="00BB5CBF" w:rsidR="00B47F17" w:rsidP="00C55D89" w:rsidRDefault="00B47F17" w14:paraId="16E1E2A3" w14:textId="77777777">
      <w:pPr>
        <w:pStyle w:val="Footer"/>
        <w:tabs>
          <w:tab w:val="clear" w:pos="4536"/>
          <w:tab w:val="clear" w:pos="9072"/>
        </w:tabs>
        <w:rPr>
          <w:rFonts w:cs="Arial"/>
        </w:rPr>
      </w:pPr>
    </w:p>
    <w:p w:rsidRPr="00BB5CBF" w:rsidR="00B47F17" w:rsidP="00C55D89" w:rsidRDefault="00B47F17" w14:paraId="54B7DD0A" w14:textId="5A5DB65C">
      <w:pPr>
        <w:rPr>
          <w:rFonts w:cs="Arial"/>
        </w:rPr>
      </w:pPr>
      <w:r w:rsidRPr="00BB5CBF">
        <w:rPr>
          <w:rFonts w:cs="Arial"/>
        </w:rPr>
        <w:t>EPI</w:t>
      </w:r>
      <w:r w:rsidRPr="00BB5CBF">
        <w:rPr>
          <w:rFonts w:cs="Arial"/>
        </w:rPr>
        <w:tab/>
      </w:r>
      <w:r w:rsidRPr="00BB5CBF">
        <w:rPr>
          <w:rFonts w:cs="Arial"/>
        </w:rPr>
        <w:tab/>
      </w:r>
      <w:r w:rsidR="00923245">
        <w:rPr>
          <w:rFonts w:cs="Arial"/>
        </w:rPr>
        <w:t>Expanded</w:t>
      </w:r>
      <w:r w:rsidRPr="00BB5CBF">
        <w:rPr>
          <w:rFonts w:cs="Arial"/>
        </w:rPr>
        <w:t xml:space="preserve"> Programme of Immunization</w:t>
      </w:r>
    </w:p>
    <w:p w:rsidRPr="00BB5CBF" w:rsidR="00B47F17" w:rsidP="00C55D89" w:rsidRDefault="00B47F17" w14:paraId="2CA7AC10" w14:textId="77777777">
      <w:pPr>
        <w:rPr>
          <w:rFonts w:cs="Arial"/>
        </w:rPr>
      </w:pPr>
      <w:r w:rsidRPr="00BB5CBF">
        <w:rPr>
          <w:rFonts w:cs="Arial"/>
        </w:rPr>
        <w:t>95% CI</w:t>
      </w:r>
      <w:r w:rsidRPr="00BB5CBF">
        <w:rPr>
          <w:rFonts w:cs="Arial"/>
        </w:rPr>
        <w:tab/>
      </w:r>
      <w:r w:rsidRPr="00BB5CBF">
        <w:rPr>
          <w:rFonts w:cs="Arial"/>
        </w:rPr>
        <w:t>95% confidence interval</w:t>
      </w:r>
    </w:p>
    <w:p w:rsidRPr="00BB5CBF" w:rsidR="00B47F17" w:rsidP="00C55D89" w:rsidRDefault="00B47F17" w14:paraId="3780BD13" w14:textId="77777777">
      <w:pPr>
        <w:autoSpaceDE w:val="0"/>
        <w:autoSpaceDN w:val="0"/>
        <w:adjustRightInd w:val="0"/>
        <w:rPr>
          <w:rFonts w:cs="Arial"/>
        </w:rPr>
      </w:pPr>
      <w:r w:rsidRPr="00BB5CBF">
        <w:rPr>
          <w:rFonts w:cs="Arial"/>
        </w:rPr>
        <w:t>MVC</w:t>
      </w:r>
      <w:r w:rsidRPr="00BB5CBF">
        <w:rPr>
          <w:rFonts w:cs="Arial"/>
        </w:rPr>
        <w:tab/>
      </w:r>
      <w:r w:rsidRPr="00BB5CBF">
        <w:rPr>
          <w:rFonts w:cs="Arial"/>
        </w:rPr>
        <w:tab/>
      </w:r>
      <w:r w:rsidRPr="00BB5CBF">
        <w:rPr>
          <w:rFonts w:cs="Arial"/>
        </w:rPr>
        <w:t>Mass Vaccination Campaign</w:t>
      </w:r>
    </w:p>
    <w:p w:rsidR="00B47F17" w:rsidP="00C55D89" w:rsidRDefault="00B47F17" w14:paraId="684509EA" w14:textId="77777777">
      <w:pPr>
        <w:rPr>
          <w:rFonts w:cs="Arial"/>
        </w:rPr>
      </w:pPr>
      <w:r w:rsidRPr="00BB5CBF">
        <w:rPr>
          <w:rFonts w:cs="Arial"/>
        </w:rPr>
        <w:t>MSF</w:t>
      </w:r>
      <w:r w:rsidRPr="00BB5CBF">
        <w:rPr>
          <w:rFonts w:cs="Arial"/>
        </w:rPr>
        <w:tab/>
      </w:r>
      <w:r w:rsidRPr="00BB5CBF">
        <w:rPr>
          <w:rFonts w:cs="Arial"/>
        </w:rPr>
        <w:tab/>
      </w:r>
      <w:proofErr w:type="spellStart"/>
      <w:r w:rsidRPr="00BB5CBF">
        <w:rPr>
          <w:rFonts w:cs="Arial"/>
        </w:rPr>
        <w:t>Médecins</w:t>
      </w:r>
      <w:proofErr w:type="spellEnd"/>
      <w:r w:rsidRPr="00BB5CBF">
        <w:rPr>
          <w:rFonts w:cs="Arial"/>
        </w:rPr>
        <w:t xml:space="preserve"> sans </w:t>
      </w:r>
      <w:proofErr w:type="spellStart"/>
      <w:r w:rsidRPr="00BB5CBF">
        <w:rPr>
          <w:rFonts w:cs="Arial"/>
        </w:rPr>
        <w:t>Frontières</w:t>
      </w:r>
      <w:proofErr w:type="spellEnd"/>
    </w:p>
    <w:p w:rsidR="00FB2A3A" w:rsidP="00C55D89" w:rsidRDefault="00FB2A3A" w14:paraId="7FEBF35E" w14:textId="12A11B8B">
      <w:pPr>
        <w:rPr>
          <w:ins w:author="Julia Sohn" w:date="2020-05-05T15:21:00Z" w:id="70"/>
          <w:rFonts w:cs="Arial"/>
          <w:iCs/>
          <w:szCs w:val="20"/>
        </w:rPr>
      </w:pPr>
      <w:r w:rsidRPr="00BB5CBF">
        <w:rPr>
          <w:rFonts w:cs="Arial"/>
          <w:iCs/>
        </w:rPr>
        <w:t>MSF</w:t>
      </w:r>
      <w:r w:rsidRPr="00BB5CBF">
        <w:rPr>
          <w:rFonts w:cs="Arial"/>
          <w:lang w:eastAsia="en-US"/>
        </w:rPr>
        <w:t>-OCA</w:t>
      </w:r>
      <w:r>
        <w:rPr>
          <w:rFonts w:cs="Arial"/>
          <w:lang w:eastAsia="en-US"/>
        </w:rPr>
        <w:tab/>
      </w:r>
      <w:proofErr w:type="spellStart"/>
      <w:r w:rsidRPr="00BB5CBF">
        <w:rPr>
          <w:rFonts w:cs="Arial"/>
        </w:rPr>
        <w:t>Médecins</w:t>
      </w:r>
      <w:proofErr w:type="spellEnd"/>
      <w:r w:rsidRPr="00BB5CBF">
        <w:rPr>
          <w:rFonts w:cs="Arial"/>
        </w:rPr>
        <w:t xml:space="preserve"> sans </w:t>
      </w:r>
      <w:proofErr w:type="spellStart"/>
      <w:r w:rsidRPr="00BB5CBF">
        <w:rPr>
          <w:rFonts w:cs="Arial"/>
        </w:rPr>
        <w:t>Frontières</w:t>
      </w:r>
      <w:proofErr w:type="spellEnd"/>
      <w:r>
        <w:rPr>
          <w:rFonts w:cs="Arial"/>
          <w:lang w:eastAsia="en-US"/>
        </w:rPr>
        <w:t xml:space="preserve"> - </w:t>
      </w:r>
      <w:r w:rsidRPr="00C42627">
        <w:rPr>
          <w:rFonts w:cs="Arial"/>
          <w:szCs w:val="20"/>
        </w:rPr>
        <w:t xml:space="preserve">Operational Centre </w:t>
      </w:r>
      <w:r w:rsidRPr="00C42627">
        <w:rPr>
          <w:rFonts w:cs="Arial"/>
          <w:iCs/>
          <w:szCs w:val="20"/>
        </w:rPr>
        <w:t>Amsterdam</w:t>
      </w:r>
    </w:p>
    <w:p w:rsidRPr="00BB5CBF" w:rsidR="00B85F2F" w:rsidP="00C55D89" w:rsidRDefault="00B85F2F" w14:paraId="238AC217" w14:textId="1D44A082">
      <w:pPr>
        <w:rPr>
          <w:rFonts w:cs="Arial"/>
        </w:rPr>
      </w:pPr>
      <w:ins w:author="Julia Sohn" w:date="2020-05-05T15:21:00Z" w:id="71">
        <w:r>
          <w:rPr>
            <w:rFonts w:cs="Arial"/>
            <w:iCs/>
            <w:szCs w:val="20"/>
          </w:rPr>
          <w:t>PPS</w:t>
        </w:r>
        <w:r>
          <w:rPr>
            <w:rFonts w:cs="Arial"/>
            <w:iCs/>
            <w:szCs w:val="20"/>
          </w:rPr>
          <w:tab/>
        </w:r>
        <w:r>
          <w:rPr>
            <w:rFonts w:cs="Arial"/>
            <w:iCs/>
            <w:szCs w:val="20"/>
          </w:rPr>
          <w:tab/>
        </w:r>
        <w:r>
          <w:rPr>
            <w:rFonts w:cs="Arial"/>
            <w:iCs/>
            <w:szCs w:val="20"/>
          </w:rPr>
          <w:t>Probability proportional to size</w:t>
        </w:r>
      </w:ins>
    </w:p>
    <w:p w:rsidRPr="00BB5CBF" w:rsidR="00B47F17" w:rsidP="00C55D89" w:rsidRDefault="00B47F17" w14:paraId="1B7149D6" w14:textId="77777777">
      <w:pPr>
        <w:rPr>
          <w:rFonts w:cs="Arial"/>
        </w:rPr>
      </w:pPr>
      <w:r w:rsidRPr="00BB5CBF">
        <w:rPr>
          <w:rFonts w:cs="Arial"/>
        </w:rPr>
        <w:t>SIA</w:t>
      </w:r>
      <w:r w:rsidRPr="00BB5CBF">
        <w:rPr>
          <w:rFonts w:cs="Arial"/>
        </w:rPr>
        <w:tab/>
      </w:r>
      <w:r w:rsidRPr="00BB5CBF">
        <w:rPr>
          <w:rFonts w:cs="Arial"/>
        </w:rPr>
        <w:tab/>
      </w:r>
      <w:r w:rsidRPr="00BB5CBF">
        <w:rPr>
          <w:rFonts w:cs="Arial"/>
        </w:rPr>
        <w:t>Supplementary Immunization Activities</w:t>
      </w:r>
    </w:p>
    <w:p w:rsidRPr="00BB5CBF" w:rsidR="00227776" w:rsidP="00C55D89" w:rsidRDefault="00227776" w14:paraId="642A4E7D" w14:textId="77777777">
      <w:pPr>
        <w:rPr>
          <w:rFonts w:cs="Arial"/>
        </w:rPr>
      </w:pPr>
      <w:r w:rsidRPr="00BB5CBF">
        <w:rPr>
          <w:rFonts w:cs="Arial"/>
        </w:rPr>
        <w:t>VCS</w:t>
      </w:r>
      <w:r w:rsidRPr="00BB5CBF">
        <w:rPr>
          <w:rFonts w:cs="Arial"/>
        </w:rPr>
        <w:tab/>
      </w:r>
      <w:r w:rsidRPr="00BB5CBF">
        <w:rPr>
          <w:rFonts w:cs="Arial"/>
        </w:rPr>
        <w:tab/>
      </w:r>
      <w:r w:rsidRPr="00BB5CBF">
        <w:rPr>
          <w:rFonts w:cs="Arial"/>
        </w:rPr>
        <w:t>Vaccination coverage survey</w:t>
      </w:r>
    </w:p>
    <w:p w:rsidR="00B47F17" w:rsidP="00C55D89" w:rsidRDefault="00B47F17" w14:paraId="4611F0A5" w14:textId="77777777">
      <w:pPr>
        <w:rPr>
          <w:rFonts w:cs="Arial"/>
        </w:rPr>
      </w:pPr>
      <w:r w:rsidRPr="00BB5CBF">
        <w:rPr>
          <w:rFonts w:cs="Arial"/>
        </w:rPr>
        <w:t>WHO</w:t>
      </w:r>
      <w:r w:rsidRPr="00BB5CBF">
        <w:rPr>
          <w:rFonts w:cs="Arial"/>
        </w:rPr>
        <w:tab/>
      </w:r>
      <w:r w:rsidRPr="00BB5CBF">
        <w:rPr>
          <w:rFonts w:cs="Arial"/>
        </w:rPr>
        <w:tab/>
      </w:r>
      <w:r w:rsidRPr="00BB5CBF">
        <w:rPr>
          <w:rFonts w:cs="Arial"/>
        </w:rPr>
        <w:t>World Health Organization</w:t>
      </w:r>
    </w:p>
    <w:p w:rsidRPr="00BB5CBF" w:rsidR="00DF5692" w:rsidP="00C55D89" w:rsidRDefault="00DF5692" w14:paraId="3844DCCC" w14:textId="05E60C60">
      <w:pPr>
        <w:rPr>
          <w:rFonts w:cs="Arial"/>
        </w:rPr>
      </w:pPr>
      <w:r>
        <w:rPr>
          <w:rFonts w:cs="Arial"/>
        </w:rPr>
        <w:t>UNICEF</w:t>
      </w:r>
      <w:r>
        <w:rPr>
          <w:rFonts w:cs="Arial"/>
        </w:rPr>
        <w:tab/>
      </w:r>
      <w:r w:rsidRPr="00DF5692">
        <w:rPr>
          <w:rFonts w:cs="Arial"/>
        </w:rPr>
        <w:t>United Nations Children's Fund</w:t>
      </w:r>
    </w:p>
    <w:p w:rsidRPr="00BB5CBF" w:rsidR="00B47F17" w:rsidP="00C55D89" w:rsidRDefault="00B47F17" w14:paraId="3949BE9C" w14:textId="77777777">
      <w:pPr>
        <w:rPr>
          <w:rFonts w:cs="Arial"/>
        </w:rPr>
      </w:pPr>
    </w:p>
    <w:p w:rsidRPr="00BB5CBF" w:rsidR="00B47F17" w:rsidP="00C55D89" w:rsidRDefault="00B47F17" w14:paraId="5D224A40" w14:textId="77777777">
      <w:pPr>
        <w:rPr>
          <w:rFonts w:cs="Arial"/>
        </w:rPr>
      </w:pPr>
    </w:p>
    <w:p w:rsidRPr="00BB5CBF" w:rsidR="00B47F17" w:rsidP="00C55D89" w:rsidRDefault="00B47F17" w14:paraId="07876274" w14:textId="77777777">
      <w:pPr>
        <w:rPr>
          <w:rFonts w:cs="Arial"/>
        </w:rPr>
      </w:pPr>
    </w:p>
    <w:p w:rsidRPr="00BB5CBF" w:rsidR="00B47F17" w:rsidP="00C55D89" w:rsidRDefault="00B47F17" w14:paraId="6FD8B083" w14:textId="77777777">
      <w:pPr>
        <w:rPr>
          <w:rFonts w:cs="Arial"/>
        </w:rPr>
      </w:pPr>
    </w:p>
    <w:p w:rsidRPr="00BB5CBF" w:rsidR="00643D8B" w:rsidP="00C55D89" w:rsidRDefault="00643D8B" w14:paraId="66F89084" w14:textId="77777777">
      <w:pPr>
        <w:rPr>
          <w:rFonts w:cs="Arial"/>
        </w:rPr>
      </w:pPr>
    </w:p>
    <w:p w:rsidRPr="00BB5CBF" w:rsidR="00643D8B" w:rsidP="00C55D89" w:rsidRDefault="00643D8B" w14:paraId="68CD0CC4" w14:textId="77777777">
      <w:pPr>
        <w:rPr>
          <w:rFonts w:cs="Arial"/>
        </w:rPr>
      </w:pPr>
    </w:p>
    <w:p w:rsidRPr="00BB5CBF" w:rsidR="00643D8B" w:rsidP="00C55D89" w:rsidRDefault="00643D8B" w14:paraId="1D6F9BDD" w14:textId="77777777">
      <w:pPr>
        <w:rPr>
          <w:rFonts w:cs="Arial"/>
        </w:rPr>
      </w:pPr>
      <w:r w:rsidRPr="00BB5CBF">
        <w:rPr>
          <w:rFonts w:cs="Arial"/>
        </w:rPr>
        <w:tab/>
      </w:r>
    </w:p>
    <w:p w:rsidRPr="00BB5CBF" w:rsidR="00643D8B" w:rsidP="00C55D89" w:rsidRDefault="00643D8B" w14:paraId="5DBB2CE6" w14:textId="77777777">
      <w:pPr>
        <w:rPr>
          <w:rFonts w:cs="Arial"/>
        </w:rPr>
      </w:pPr>
    </w:p>
    <w:p w:rsidR="00643D8B" w:rsidP="00C55D89" w:rsidRDefault="00643D8B" w14:paraId="70B6558F" w14:textId="77777777">
      <w:pPr>
        <w:rPr>
          <w:rFonts w:cs="Arial"/>
        </w:rPr>
      </w:pPr>
    </w:p>
    <w:p w:rsidR="005C280B" w:rsidP="00C55D89" w:rsidRDefault="005C280B" w14:paraId="579FA31A" w14:textId="77777777">
      <w:pPr>
        <w:rPr>
          <w:rFonts w:cs="Arial"/>
        </w:rPr>
      </w:pPr>
    </w:p>
    <w:p w:rsidR="005C280B" w:rsidP="00C55D89" w:rsidRDefault="005C280B" w14:paraId="22411322" w14:textId="77777777">
      <w:pPr>
        <w:rPr>
          <w:rFonts w:cs="Arial"/>
        </w:rPr>
      </w:pPr>
    </w:p>
    <w:p w:rsidR="005C280B" w:rsidP="00C55D89" w:rsidRDefault="005C280B" w14:paraId="3587CE67" w14:textId="77777777">
      <w:pPr>
        <w:rPr>
          <w:rFonts w:cs="Arial"/>
        </w:rPr>
      </w:pPr>
    </w:p>
    <w:p w:rsidR="005C280B" w:rsidP="00C55D89" w:rsidRDefault="005C280B" w14:paraId="36061119" w14:textId="77777777">
      <w:pPr>
        <w:rPr>
          <w:rFonts w:cs="Arial"/>
        </w:rPr>
      </w:pPr>
    </w:p>
    <w:p w:rsidR="005C280B" w:rsidP="00C55D89" w:rsidRDefault="005C280B" w14:paraId="21CAB118" w14:textId="77777777">
      <w:pPr>
        <w:rPr>
          <w:rFonts w:cs="Arial"/>
        </w:rPr>
      </w:pPr>
    </w:p>
    <w:p w:rsidR="005C280B" w:rsidP="00C55D89" w:rsidRDefault="005C280B" w14:paraId="77F8A45B" w14:textId="77777777">
      <w:pPr>
        <w:rPr>
          <w:rFonts w:cs="Arial"/>
        </w:rPr>
      </w:pPr>
    </w:p>
    <w:p w:rsidR="005C280B" w:rsidP="00C55D89" w:rsidRDefault="005C280B" w14:paraId="18C63192" w14:textId="77777777">
      <w:pPr>
        <w:rPr>
          <w:rFonts w:cs="Arial"/>
        </w:rPr>
      </w:pPr>
    </w:p>
    <w:p w:rsidR="005C280B" w:rsidP="00C55D89" w:rsidRDefault="005C280B" w14:paraId="066860EB" w14:textId="77777777">
      <w:pPr>
        <w:rPr>
          <w:rFonts w:cs="Arial"/>
        </w:rPr>
      </w:pPr>
    </w:p>
    <w:p w:rsidR="005C280B" w:rsidP="00C55D89" w:rsidRDefault="005C280B" w14:paraId="6D5AD7A8" w14:textId="77777777">
      <w:pPr>
        <w:rPr>
          <w:rFonts w:cs="Arial"/>
        </w:rPr>
      </w:pPr>
    </w:p>
    <w:p w:rsidR="005C280B" w:rsidP="00C55D89" w:rsidRDefault="005C280B" w14:paraId="51104263" w14:textId="77777777">
      <w:pPr>
        <w:rPr>
          <w:rFonts w:cs="Arial"/>
        </w:rPr>
      </w:pPr>
    </w:p>
    <w:p w:rsidR="005C280B" w:rsidP="00C55D89" w:rsidRDefault="005C280B" w14:paraId="77CFC1A1" w14:textId="77777777">
      <w:pPr>
        <w:rPr>
          <w:rFonts w:cs="Arial"/>
        </w:rPr>
      </w:pPr>
    </w:p>
    <w:p w:rsidR="005C280B" w:rsidP="00C55D89" w:rsidRDefault="005C280B" w14:paraId="78442C61" w14:textId="77777777">
      <w:pPr>
        <w:rPr>
          <w:rFonts w:cs="Arial"/>
        </w:rPr>
      </w:pPr>
    </w:p>
    <w:p w:rsidR="005C280B" w:rsidP="00C55D89" w:rsidRDefault="005C280B" w14:paraId="6A677ED8" w14:textId="77777777">
      <w:pPr>
        <w:rPr>
          <w:rFonts w:cs="Arial"/>
        </w:rPr>
      </w:pPr>
    </w:p>
    <w:p w:rsidR="005C280B" w:rsidP="00C55D89" w:rsidRDefault="005C280B" w14:paraId="1F7A1D2E" w14:textId="77777777">
      <w:pPr>
        <w:rPr>
          <w:rFonts w:cs="Arial"/>
        </w:rPr>
      </w:pPr>
    </w:p>
    <w:p w:rsidR="005C280B" w:rsidP="00C55D89" w:rsidRDefault="005C280B" w14:paraId="2ABE3917" w14:textId="77777777">
      <w:pPr>
        <w:rPr>
          <w:rFonts w:cs="Arial"/>
        </w:rPr>
      </w:pPr>
    </w:p>
    <w:p w:rsidR="005C280B" w:rsidP="00C55D89" w:rsidRDefault="005C280B" w14:paraId="5EA0F6DA" w14:textId="77777777">
      <w:pPr>
        <w:rPr>
          <w:rFonts w:cs="Arial"/>
        </w:rPr>
      </w:pPr>
    </w:p>
    <w:p w:rsidR="005C280B" w:rsidP="00C55D89" w:rsidRDefault="005C280B" w14:paraId="602AFEAE" w14:textId="77777777">
      <w:pPr>
        <w:rPr>
          <w:rFonts w:cs="Arial"/>
        </w:rPr>
      </w:pPr>
    </w:p>
    <w:p w:rsidR="005C280B" w:rsidP="00C55D89" w:rsidRDefault="005C280B" w14:paraId="6C795238" w14:textId="77777777">
      <w:pPr>
        <w:rPr>
          <w:rFonts w:cs="Arial"/>
        </w:rPr>
      </w:pPr>
    </w:p>
    <w:p w:rsidR="005C280B" w:rsidP="00C55D89" w:rsidRDefault="005C280B" w14:paraId="05541599" w14:textId="77777777">
      <w:pPr>
        <w:rPr>
          <w:rFonts w:cs="Arial"/>
        </w:rPr>
      </w:pPr>
    </w:p>
    <w:p w:rsidR="005C280B" w:rsidP="00C55D89" w:rsidRDefault="005C280B" w14:paraId="05CD4DC0" w14:textId="77777777">
      <w:pPr>
        <w:rPr>
          <w:rFonts w:cs="Arial"/>
        </w:rPr>
      </w:pPr>
    </w:p>
    <w:p w:rsidR="005C280B" w:rsidP="00C55D89" w:rsidRDefault="005C280B" w14:paraId="302C76F3" w14:textId="77777777">
      <w:pPr>
        <w:rPr>
          <w:rFonts w:cs="Arial"/>
        </w:rPr>
      </w:pPr>
    </w:p>
    <w:p w:rsidR="005C280B" w:rsidP="00C55D89" w:rsidRDefault="005C280B" w14:paraId="34DC0498" w14:textId="77777777">
      <w:pPr>
        <w:rPr>
          <w:rFonts w:cs="Arial"/>
        </w:rPr>
      </w:pPr>
    </w:p>
    <w:p w:rsidR="005C280B" w:rsidP="00C55D89" w:rsidRDefault="005C280B" w14:paraId="77A91D86" w14:textId="77777777">
      <w:pPr>
        <w:rPr>
          <w:rFonts w:cs="Arial"/>
        </w:rPr>
      </w:pPr>
    </w:p>
    <w:p w:rsidR="005C280B" w:rsidP="00C55D89" w:rsidRDefault="005C280B" w14:paraId="2DDE8382" w14:textId="77777777">
      <w:pPr>
        <w:rPr>
          <w:rFonts w:cs="Arial"/>
        </w:rPr>
      </w:pPr>
    </w:p>
    <w:p w:rsidRPr="00EA3289" w:rsidR="00A13AC3" w:rsidP="00C55D89" w:rsidRDefault="00A13AC3" w14:paraId="4F45DD57" w14:textId="77777777">
      <w:pPr>
        <w:widowControl w:val="0"/>
        <w:autoSpaceDE w:val="0"/>
        <w:autoSpaceDN w:val="0"/>
        <w:adjustRightInd w:val="0"/>
        <w:rPr>
          <w:rFonts w:cs="Arial"/>
          <w:b/>
          <w:color w:val="000000"/>
          <w:lang w:eastAsia="en-US"/>
        </w:rPr>
      </w:pPr>
      <w:r w:rsidRPr="00EA3289">
        <w:rPr>
          <w:rFonts w:cs="Arial"/>
          <w:b/>
          <w:color w:val="000000"/>
          <w:lang w:eastAsia="en-US"/>
        </w:rPr>
        <w:lastRenderedPageBreak/>
        <w:t xml:space="preserve">ACKNOWLEDGEMENTS </w:t>
      </w:r>
    </w:p>
    <w:p w:rsidR="007B3F58" w:rsidP="00C55D89" w:rsidRDefault="00A13AC3" w14:paraId="1DFD3F45" w14:textId="56A10C1A">
      <w:pPr>
        <w:rPr>
          <w:rFonts w:cs="Arial"/>
          <w:color w:val="000000"/>
          <w:lang w:eastAsia="en-US"/>
        </w:rPr>
      </w:pPr>
      <w:r w:rsidRPr="00EA3289">
        <w:rPr>
          <w:rFonts w:cs="Arial"/>
          <w:color w:val="000000"/>
          <w:lang w:eastAsia="en-US"/>
        </w:rPr>
        <w:t xml:space="preserve">We would like to thank the Ministry of </w:t>
      </w:r>
      <w:r w:rsidRPr="00EA3289" w:rsidR="00EA3289">
        <w:rPr>
          <w:rFonts w:cs="Arial"/>
          <w:color w:val="000000"/>
          <w:lang w:eastAsia="en-US"/>
        </w:rPr>
        <w:t>Public Health</w:t>
      </w:r>
      <w:r w:rsidRPr="00EA3289">
        <w:rPr>
          <w:rFonts w:cs="Arial"/>
          <w:color w:val="000000"/>
          <w:lang w:eastAsia="en-US"/>
        </w:rPr>
        <w:t xml:space="preserve"> of </w:t>
      </w:r>
      <w:r w:rsidRPr="00EA3289" w:rsidR="00EA3289">
        <w:rPr>
          <w:rFonts w:cs="Arial"/>
          <w:color w:val="000000"/>
          <w:lang w:eastAsia="en-US"/>
        </w:rPr>
        <w:t>Chad</w:t>
      </w:r>
      <w:r w:rsidRPr="00EA3289">
        <w:rPr>
          <w:rFonts w:cs="Arial"/>
          <w:color w:val="000000"/>
          <w:lang w:eastAsia="en-US"/>
        </w:rPr>
        <w:t xml:space="preserve"> for the permission to undertake this survey, and the population the </w:t>
      </w:r>
      <w:r w:rsidRPr="00EA3289" w:rsidR="00EA3289">
        <w:rPr>
          <w:rFonts w:cs="Arial"/>
          <w:color w:val="000000"/>
          <w:lang w:eastAsia="en-US"/>
        </w:rPr>
        <w:t>Béboto district</w:t>
      </w:r>
      <w:r w:rsidRPr="00EA3289">
        <w:rPr>
          <w:rFonts w:cs="Arial"/>
          <w:color w:val="000000"/>
          <w:lang w:eastAsia="en-US"/>
        </w:rPr>
        <w:t xml:space="preserve"> for their participation, assistance and cooperation during this survey.</w:t>
      </w:r>
    </w:p>
    <w:p w:rsidR="007B3F58" w:rsidRDefault="007B3F58" w14:paraId="7B5A2672" w14:textId="77777777">
      <w:pPr>
        <w:spacing w:line="240" w:lineRule="auto"/>
        <w:rPr>
          <w:rFonts w:cs="Arial"/>
          <w:color w:val="000000"/>
          <w:lang w:eastAsia="en-US"/>
        </w:rPr>
      </w:pPr>
      <w:r>
        <w:rPr>
          <w:rFonts w:cs="Arial"/>
          <w:color w:val="000000"/>
          <w:lang w:eastAsia="en-US"/>
        </w:rPr>
        <w:br w:type="page"/>
      </w:r>
    </w:p>
    <w:p w:rsidR="00BC767A" w:rsidP="001A391A" w:rsidRDefault="00B47F17" w14:paraId="666F7E05" w14:textId="33FB2FA9">
      <w:pPr>
        <w:pStyle w:val="Heading2"/>
        <w:numPr>
          <w:ilvl w:val="0"/>
          <w:numId w:val="24"/>
        </w:numPr>
      </w:pPr>
      <w:bookmarkStart w:name="_Toc160255436" w:id="72"/>
      <w:bookmarkStart w:name="_Toc422247517" w:id="73"/>
      <w:bookmarkStart w:name="_Toc39509137" w:id="74"/>
      <w:bookmarkStart w:name="_Toc39509243" w:id="75"/>
      <w:bookmarkStart w:name="_Toc39509348" w:id="76"/>
      <w:bookmarkStart w:name="_Toc39606094" w:id="77"/>
      <w:r w:rsidRPr="000C4466">
        <w:lastRenderedPageBreak/>
        <w:t>Introduction</w:t>
      </w:r>
      <w:bookmarkEnd w:id="72"/>
      <w:bookmarkEnd w:id="73"/>
      <w:bookmarkEnd w:id="74"/>
      <w:bookmarkEnd w:id="75"/>
      <w:bookmarkEnd w:id="76"/>
      <w:bookmarkEnd w:id="77"/>
    </w:p>
    <w:p w:rsidRPr="00BC767A" w:rsidR="00BC767A" w:rsidP="00C55D89" w:rsidRDefault="00BC767A" w14:paraId="3BDA1962" w14:textId="50337A02"/>
    <w:p w:rsidRPr="00BC767A" w:rsidR="00BC767A" w:rsidP="00C55D89" w:rsidRDefault="004024C3" w14:paraId="2A6A2976" w14:textId="037B6C3F">
      <w:pPr>
        <w:pStyle w:val="Heading3"/>
      </w:pPr>
      <w:bookmarkStart w:name="_Toc39509138" w:id="78"/>
      <w:bookmarkStart w:name="_Toc39509244" w:id="79"/>
      <w:bookmarkStart w:name="_Toc39509349" w:id="80"/>
      <w:bookmarkStart w:name="_Toc39606095" w:id="81"/>
      <w:r w:rsidRPr="00EF4529">
        <w:t>Country Information</w:t>
      </w:r>
      <w:bookmarkEnd w:id="78"/>
      <w:bookmarkEnd w:id="79"/>
      <w:bookmarkEnd w:id="80"/>
      <w:bookmarkEnd w:id="81"/>
    </w:p>
    <w:p w:rsidRPr="00BB5CBF" w:rsidR="00B47F17" w:rsidP="00C55D89" w:rsidRDefault="00B47F17" w14:paraId="6C724F50" w14:textId="77777777">
      <w:pPr>
        <w:rPr>
          <w:rFonts w:cs="Arial"/>
          <w:i/>
          <w:iCs/>
          <w:color w:val="0000FF"/>
        </w:rPr>
      </w:pPr>
    </w:p>
    <w:p w:rsidRPr="00BB5CBF" w:rsidR="00171972" w:rsidP="00C55D89" w:rsidRDefault="00171972" w14:paraId="78599536" w14:textId="0645B71C">
      <w:pPr>
        <w:pStyle w:val="tableau"/>
        <w:jc w:val="left"/>
        <w:rPr>
          <w:rFonts w:cs="Arial"/>
          <w:noProof w:val="0"/>
          <w:lang w:bidi="en-US"/>
        </w:rPr>
      </w:pPr>
      <w:r w:rsidRPr="00BB5CBF">
        <w:rPr>
          <w:rFonts w:cs="Arial"/>
          <w:noProof w:val="0"/>
          <w:lang w:bidi="en-US"/>
        </w:rPr>
        <w:t xml:space="preserve">Chad is a large country in north-central Africa, with a population of approximately </w:t>
      </w:r>
      <w:del w:author="Julia Sohn" w:date="2020-05-05T14:24:00Z" w:id="82">
        <w:r w:rsidRPr="00BB5CBF" w:rsidDel="00C4730D">
          <w:rPr>
            <w:rFonts w:cs="Arial"/>
            <w:noProof w:val="0"/>
            <w:lang w:bidi="en-US"/>
          </w:rPr>
          <w:delText>13.6</w:delText>
        </w:r>
      </w:del>
      <w:ins w:author="Julia Sohn" w:date="2020-05-05T14:24:00Z" w:id="83">
        <w:r w:rsidR="00C4730D">
          <w:rPr>
            <w:rFonts w:cs="Arial"/>
            <w:noProof w:val="0"/>
            <w:lang w:bidi="en-US"/>
          </w:rPr>
          <w:t>15.9</w:t>
        </w:r>
      </w:ins>
      <w:ins w:author="Julia Sohn" w:date="2020-05-05T16:17:00Z" w:id="84">
        <w:r w:rsidR="001C2793">
          <w:rPr>
            <w:rFonts w:cs="Arial"/>
            <w:noProof w:val="0"/>
            <w:lang w:bidi="en-US"/>
          </w:rPr>
          <w:t>5</w:t>
        </w:r>
      </w:ins>
      <w:r w:rsidRPr="00BB5CBF">
        <w:rPr>
          <w:rFonts w:cs="Arial"/>
          <w:noProof w:val="0"/>
          <w:lang w:bidi="en-US"/>
        </w:rPr>
        <w:t xml:space="preserve"> million (201</w:t>
      </w:r>
      <w:ins w:author="Julia Sohn" w:date="2020-05-05T14:25:00Z" w:id="85">
        <w:r w:rsidR="00C4730D">
          <w:rPr>
            <w:rFonts w:cs="Arial"/>
            <w:noProof w:val="0"/>
            <w:lang w:bidi="en-US"/>
          </w:rPr>
          <w:t>9</w:t>
        </w:r>
      </w:ins>
      <w:del w:author="Julia Sohn" w:date="2020-05-05T14:25:00Z" w:id="86">
        <w:r w:rsidRPr="00BB5CBF" w:rsidDel="00C4730D">
          <w:rPr>
            <w:rFonts w:cs="Arial"/>
            <w:noProof w:val="0"/>
            <w:lang w:bidi="en-US"/>
          </w:rPr>
          <w:delText>5</w:delText>
        </w:r>
      </w:del>
      <w:r w:rsidRPr="00BB5CBF">
        <w:rPr>
          <w:rFonts w:cs="Arial"/>
          <w:noProof w:val="0"/>
          <w:lang w:bidi="en-US"/>
        </w:rPr>
        <w:t>)</w:t>
      </w:r>
      <w:ins w:author="Julia Sohn" w:date="2020-05-05T14:25:00Z" w:id="87">
        <w:r w:rsidR="00C4730D">
          <w:rPr>
            <w:rStyle w:val="FootnoteReference"/>
            <w:rFonts w:cs="Arial"/>
            <w:noProof w:val="0"/>
            <w:lang w:bidi="en-US"/>
          </w:rPr>
          <w:footnoteReference w:id="1"/>
        </w:r>
      </w:ins>
      <w:r w:rsidRPr="00BB5CBF">
        <w:rPr>
          <w:rFonts w:cs="Arial"/>
          <w:noProof w:val="0"/>
          <w:lang w:bidi="en-US"/>
        </w:rPr>
        <w:t xml:space="preserve">. The country is divided into 23 regions; each region is further divided into districts. Based on the </w:t>
      </w:r>
      <w:r w:rsidR="00A84A6D">
        <w:rPr>
          <w:rFonts w:cs="Arial"/>
          <w:noProof w:val="0"/>
          <w:lang w:bidi="en-US"/>
        </w:rPr>
        <w:t>2019</w:t>
      </w:r>
      <w:r w:rsidRPr="00BB5CBF">
        <w:rPr>
          <w:rFonts w:cs="Arial"/>
          <w:noProof w:val="0"/>
          <w:lang w:bidi="en-US"/>
        </w:rPr>
        <w:t xml:space="preserve"> estimates of the Human Devel</w:t>
      </w:r>
      <w:r w:rsidR="000C5F9C">
        <w:rPr>
          <w:rFonts w:cs="Arial"/>
          <w:noProof w:val="0"/>
          <w:lang w:bidi="en-US"/>
        </w:rPr>
        <w:t>opment Index, Chad is ranked 187</w:t>
      </w:r>
      <w:r w:rsidRPr="00BB5CBF">
        <w:rPr>
          <w:rFonts w:cs="Arial"/>
          <w:noProof w:val="0"/>
          <w:lang w:bidi="en-US"/>
        </w:rPr>
        <w:t xml:space="preserve"> out of 189 countries. Life expectancy at birth is 53 years for men and 55 years for women. The under-five mortality rate is 123/1,000 live births.</w:t>
      </w:r>
      <w:r w:rsidRPr="00BB5CBF">
        <w:rPr>
          <w:rStyle w:val="FootnoteReference"/>
          <w:rFonts w:cs="Arial"/>
          <w:noProof w:val="0"/>
          <w:lang w:bidi="en-US"/>
        </w:rPr>
        <w:footnoteReference w:id="2"/>
      </w:r>
    </w:p>
    <w:p w:rsidRPr="00BB5CBF" w:rsidR="00171972" w:rsidP="00C55D89" w:rsidRDefault="00171972" w14:paraId="1FBE4137" w14:textId="125D1FBA">
      <w:pPr>
        <w:pStyle w:val="tableau"/>
        <w:ind w:left="360"/>
        <w:jc w:val="left"/>
        <w:rPr>
          <w:rFonts w:cs="Arial"/>
          <w:noProof w:val="0"/>
          <w:lang w:bidi="en-US"/>
        </w:rPr>
      </w:pPr>
    </w:p>
    <w:p w:rsidRPr="00BB5CBF" w:rsidR="00171972" w:rsidP="00C55D89" w:rsidRDefault="00171972" w14:paraId="60D8938D" w14:textId="67B7A0B2">
      <w:pPr>
        <w:pStyle w:val="Auteur"/>
        <w:keepNext/>
        <w:spacing w:after="0"/>
        <w:rPr>
          <w:rFonts w:cs="Arial"/>
          <w:szCs w:val="24"/>
        </w:rPr>
      </w:pPr>
      <w:r w:rsidRPr="00BB5CBF">
        <w:rPr>
          <w:rFonts w:cs="Arial"/>
          <w:b/>
          <w:szCs w:val="24"/>
        </w:rPr>
        <w:t>Figure 1</w:t>
      </w:r>
      <w:r w:rsidRPr="00BB5CBF">
        <w:rPr>
          <w:rFonts w:cs="Arial"/>
          <w:szCs w:val="24"/>
        </w:rPr>
        <w:t>. Map of Chad (yellow).</w:t>
      </w:r>
    </w:p>
    <w:p w:rsidRPr="00BB5CBF" w:rsidR="00171972" w:rsidP="00C55D89" w:rsidRDefault="00565D7A" w14:paraId="6FA16761" w14:textId="0A9CAB87">
      <w:pPr>
        <w:pStyle w:val="Auteur"/>
        <w:spacing w:after="0"/>
        <w:ind w:left="360"/>
        <w:rPr>
          <w:rFonts w:cs="Arial"/>
          <w:szCs w:val="24"/>
        </w:rPr>
      </w:pPr>
      <w:r>
        <w:rPr>
          <w:rFonts w:cs="Arial"/>
          <w:lang w:val="en-US" w:eastAsia="en-US"/>
        </w:rPr>
        <w:drawing>
          <wp:anchor distT="0" distB="0" distL="114300" distR="114300" simplePos="0" relativeHeight="251662336" behindDoc="0" locked="0" layoutInCell="1" allowOverlap="1" wp14:anchorId="73277219" wp14:editId="1039F392">
            <wp:simplePos x="0" y="0"/>
            <wp:positionH relativeFrom="column">
              <wp:posOffset>-9525</wp:posOffset>
            </wp:positionH>
            <wp:positionV relativeFrom="paragraph">
              <wp:posOffset>72390</wp:posOffset>
            </wp:positionV>
            <wp:extent cx="2839720" cy="4203700"/>
            <wp:effectExtent l="0" t="0" r="5080" b="12700"/>
            <wp:wrapTight wrapText="bothSides">
              <wp:wrapPolygon edited="0">
                <wp:start x="0" y="0"/>
                <wp:lineTo x="0" y="21535"/>
                <wp:lineTo x="21445" y="21535"/>
                <wp:lineTo x="21445" y="0"/>
                <wp:lineTo x="0" y="0"/>
              </wp:wrapPolygon>
            </wp:wrapTight>
            <wp:docPr id="12" name="Picture 12" descr="../../../../../Users/juliasohn/Desktop/Screen%20Shot%202020-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uliasohn/Desktop/Screen%20Shot%202020-05-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720" cy="420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BB5CBF" w:rsidR="00171972" w:rsidP="00C55D89" w:rsidRDefault="00171972" w14:paraId="1E07E84E" w14:textId="77777777">
      <w:pPr>
        <w:pStyle w:val="tableau"/>
        <w:jc w:val="left"/>
        <w:rPr>
          <w:rFonts w:cs="Arial"/>
          <w:noProof w:val="0"/>
          <w:lang w:bidi="en-US"/>
        </w:rPr>
      </w:pPr>
    </w:p>
    <w:p w:rsidRPr="00BB5CBF" w:rsidR="00DB40C9" w:rsidP="00C55D89" w:rsidRDefault="00DB40C9" w14:paraId="3067B9C0" w14:textId="77777777">
      <w:pPr>
        <w:pStyle w:val="tableau"/>
        <w:jc w:val="left"/>
        <w:rPr>
          <w:rFonts w:cs="Arial"/>
          <w:noProof w:val="0"/>
          <w:lang w:bidi="en-US"/>
        </w:rPr>
      </w:pPr>
    </w:p>
    <w:p w:rsidRPr="00BB5CBF" w:rsidR="00DB40C9" w:rsidP="00C55D89" w:rsidRDefault="00DB40C9" w14:paraId="164DC42F" w14:textId="77777777">
      <w:pPr>
        <w:pStyle w:val="tableau"/>
        <w:jc w:val="left"/>
        <w:rPr>
          <w:rFonts w:cs="Arial"/>
          <w:noProof w:val="0"/>
          <w:lang w:bidi="en-US"/>
        </w:rPr>
      </w:pPr>
    </w:p>
    <w:p w:rsidRPr="00BB5CBF" w:rsidR="00DB40C9" w:rsidP="00C55D89" w:rsidRDefault="00DB40C9" w14:paraId="406BF2DA" w14:textId="77777777">
      <w:pPr>
        <w:pStyle w:val="tableau"/>
        <w:jc w:val="left"/>
        <w:rPr>
          <w:rFonts w:cs="Arial"/>
          <w:noProof w:val="0"/>
          <w:lang w:bidi="en-US"/>
        </w:rPr>
      </w:pPr>
    </w:p>
    <w:p w:rsidRPr="00BB5CBF" w:rsidR="00DB40C9" w:rsidP="00C55D89" w:rsidRDefault="00DB40C9" w14:paraId="08505C62" w14:textId="77777777">
      <w:pPr>
        <w:pStyle w:val="tableau"/>
        <w:jc w:val="left"/>
        <w:rPr>
          <w:rFonts w:cs="Arial"/>
          <w:noProof w:val="0"/>
          <w:lang w:bidi="en-US"/>
        </w:rPr>
      </w:pPr>
    </w:p>
    <w:p w:rsidRPr="00BB5CBF" w:rsidR="00DB40C9" w:rsidP="00C55D89" w:rsidRDefault="00DB40C9" w14:paraId="0DF4BE26" w14:textId="77777777">
      <w:pPr>
        <w:pStyle w:val="tableau"/>
        <w:jc w:val="left"/>
        <w:rPr>
          <w:rFonts w:cs="Arial"/>
          <w:noProof w:val="0"/>
          <w:lang w:bidi="en-US"/>
        </w:rPr>
      </w:pPr>
    </w:p>
    <w:p w:rsidRPr="00BB5CBF" w:rsidR="00DB40C9" w:rsidP="00C55D89" w:rsidRDefault="00DB40C9" w14:paraId="012F612B" w14:textId="77777777">
      <w:pPr>
        <w:pStyle w:val="tableau"/>
        <w:jc w:val="left"/>
        <w:rPr>
          <w:rFonts w:cs="Arial"/>
          <w:noProof w:val="0"/>
          <w:lang w:bidi="en-US"/>
        </w:rPr>
      </w:pPr>
    </w:p>
    <w:p w:rsidRPr="00BB5CBF" w:rsidR="00DB40C9" w:rsidP="00C55D89" w:rsidRDefault="00DB40C9" w14:paraId="11AF6C4A" w14:textId="77777777">
      <w:pPr>
        <w:pStyle w:val="tableau"/>
        <w:jc w:val="left"/>
        <w:rPr>
          <w:rFonts w:cs="Arial"/>
          <w:noProof w:val="0"/>
          <w:lang w:bidi="en-US"/>
        </w:rPr>
      </w:pPr>
    </w:p>
    <w:p w:rsidRPr="00BB5CBF" w:rsidR="00DB40C9" w:rsidP="00C55D89" w:rsidRDefault="00DB40C9" w14:paraId="11DA192B" w14:textId="77777777">
      <w:pPr>
        <w:pStyle w:val="tableau"/>
        <w:jc w:val="left"/>
        <w:rPr>
          <w:rFonts w:cs="Arial"/>
          <w:noProof w:val="0"/>
          <w:lang w:bidi="en-US"/>
        </w:rPr>
      </w:pPr>
    </w:p>
    <w:p w:rsidRPr="00BB5CBF" w:rsidR="00DB40C9" w:rsidP="00C55D89" w:rsidRDefault="00DB40C9" w14:paraId="77045422" w14:textId="77777777">
      <w:pPr>
        <w:pStyle w:val="tableau"/>
        <w:jc w:val="left"/>
        <w:rPr>
          <w:rFonts w:cs="Arial"/>
          <w:noProof w:val="0"/>
          <w:lang w:bidi="en-US"/>
        </w:rPr>
      </w:pPr>
    </w:p>
    <w:p w:rsidRPr="00BB5CBF" w:rsidR="00DB40C9" w:rsidP="00C55D89" w:rsidRDefault="00DB40C9" w14:paraId="7C1C85CF" w14:textId="77777777">
      <w:pPr>
        <w:pStyle w:val="tableau"/>
        <w:jc w:val="left"/>
        <w:rPr>
          <w:rFonts w:cs="Arial"/>
          <w:noProof w:val="0"/>
          <w:lang w:bidi="en-US"/>
        </w:rPr>
      </w:pPr>
    </w:p>
    <w:p w:rsidRPr="00BB5CBF" w:rsidR="00DB40C9" w:rsidP="00C55D89" w:rsidRDefault="00DB40C9" w14:paraId="6D465C8B" w14:textId="77777777">
      <w:pPr>
        <w:pStyle w:val="tableau"/>
        <w:jc w:val="left"/>
        <w:rPr>
          <w:rFonts w:cs="Arial"/>
          <w:noProof w:val="0"/>
          <w:lang w:bidi="en-US"/>
        </w:rPr>
      </w:pPr>
    </w:p>
    <w:p w:rsidRPr="00BB5CBF" w:rsidR="00DB40C9" w:rsidP="00C55D89" w:rsidRDefault="00DB40C9" w14:paraId="3F59348F" w14:textId="77777777">
      <w:pPr>
        <w:pStyle w:val="tableau"/>
        <w:jc w:val="left"/>
        <w:rPr>
          <w:rFonts w:cs="Arial"/>
          <w:noProof w:val="0"/>
          <w:lang w:bidi="en-US"/>
        </w:rPr>
      </w:pPr>
    </w:p>
    <w:p w:rsidRPr="00BB5CBF" w:rsidR="00DB40C9" w:rsidP="00C55D89" w:rsidRDefault="00DB40C9" w14:paraId="5C4239B9" w14:textId="77777777">
      <w:pPr>
        <w:pStyle w:val="tableau"/>
        <w:jc w:val="left"/>
        <w:rPr>
          <w:rFonts w:cs="Arial"/>
          <w:noProof w:val="0"/>
          <w:lang w:bidi="en-US"/>
        </w:rPr>
      </w:pPr>
    </w:p>
    <w:p w:rsidRPr="00BB5CBF" w:rsidR="00DB40C9" w:rsidP="00C55D89" w:rsidRDefault="00DB40C9" w14:paraId="73AD5DFF" w14:textId="77777777">
      <w:pPr>
        <w:pStyle w:val="tableau"/>
        <w:jc w:val="left"/>
        <w:rPr>
          <w:rFonts w:cs="Arial"/>
          <w:noProof w:val="0"/>
          <w:lang w:bidi="en-US"/>
        </w:rPr>
      </w:pPr>
    </w:p>
    <w:p w:rsidRPr="00BB5CBF" w:rsidR="00DB40C9" w:rsidP="00C55D89" w:rsidRDefault="00DB40C9" w14:paraId="5CFC0023" w14:textId="77777777">
      <w:pPr>
        <w:pStyle w:val="tableau"/>
        <w:jc w:val="left"/>
        <w:rPr>
          <w:rFonts w:cs="Arial"/>
          <w:noProof w:val="0"/>
          <w:lang w:bidi="en-US"/>
        </w:rPr>
      </w:pPr>
    </w:p>
    <w:p w:rsidRPr="00BB5CBF" w:rsidR="00DB40C9" w:rsidP="00C55D89" w:rsidRDefault="006C58B7" w14:paraId="4A9E2C56" w14:textId="3986D8CB">
      <w:pPr>
        <w:pStyle w:val="tableau"/>
        <w:jc w:val="left"/>
        <w:rPr>
          <w:rFonts w:cs="Arial"/>
          <w:noProof w:val="0"/>
          <w:lang w:bidi="en-US"/>
        </w:rPr>
      </w:pPr>
      <w:r>
        <w:rPr>
          <w:rFonts w:cs="Arial"/>
          <w:lang w:val="en-US" w:eastAsia="en-US"/>
        </w:rPr>
        <mc:AlternateContent>
          <mc:Choice Requires="wps">
            <w:drawing>
              <wp:anchor distT="0" distB="0" distL="114300" distR="114300" simplePos="0" relativeHeight="251657216" behindDoc="0" locked="0" layoutInCell="1" allowOverlap="1" wp14:anchorId="684E8A2F" wp14:editId="55F562F9">
                <wp:simplePos x="0" y="0"/>
                <wp:positionH relativeFrom="column">
                  <wp:posOffset>-1934845</wp:posOffset>
                </wp:positionH>
                <wp:positionV relativeFrom="paragraph">
                  <wp:posOffset>80645</wp:posOffset>
                </wp:positionV>
                <wp:extent cx="248920" cy="135255"/>
                <wp:effectExtent l="20955" t="55245" r="22225" b="50800"/>
                <wp:wrapNone/>
                <wp:docPr id="6" name="Oval 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08084">
                          <a:off x="0" y="0"/>
                          <a:ext cx="248920" cy="13525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3AB9BB9">
              <v:oval id="Oval_x0020_532" style="position:absolute;margin-left:-152.35pt;margin-top:6.35pt;width:19.6pt;height:10.65pt;rotation:142877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0c9" w14:anchorId="2312CA9B"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"/>
            </w:pict>
          </mc:Fallback>
        </mc:AlternateContent>
      </w:r>
    </w:p>
    <w:p w:rsidRPr="00BB5CBF" w:rsidR="00DB40C9" w:rsidP="00C55D89" w:rsidRDefault="006C58B7" w14:paraId="3117AF1E" w14:textId="00D0E4A8">
      <w:pPr>
        <w:pStyle w:val="tableau"/>
        <w:jc w:val="left"/>
        <w:rPr>
          <w:rFonts w:cs="Arial"/>
          <w:noProof w:val="0"/>
          <w:lang w:bidi="en-US"/>
        </w:rPr>
      </w:pPr>
      <w:r>
        <w:rPr>
          <w:rFonts w:cs="Arial"/>
          <w:lang w:val="en-US" w:eastAsia="en-US"/>
        </w:rPr>
        <mc:AlternateContent>
          <mc:Choice Requires="wps">
            <w:drawing>
              <wp:anchor distT="0" distB="0" distL="114300" distR="114300" simplePos="0" relativeHeight="251659264" behindDoc="0" locked="0" layoutInCell="1" allowOverlap="1" wp14:anchorId="28181BF8" wp14:editId="35680D56">
                <wp:simplePos x="0" y="0"/>
                <wp:positionH relativeFrom="column">
                  <wp:posOffset>-1659255</wp:posOffset>
                </wp:positionH>
                <wp:positionV relativeFrom="paragraph">
                  <wp:posOffset>29845</wp:posOffset>
                </wp:positionV>
                <wp:extent cx="323850" cy="93345"/>
                <wp:effectExtent l="17145" t="29845" r="27305" b="29210"/>
                <wp:wrapNone/>
                <wp:docPr id="5" name="AutoShap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3850" cy="93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4B53F17">
              <v:shapetype id="_x0000_t32" coordsize="21600,21600" o:oned="t" filled="f" o:spt="32" path="m0,0l21600,21600e" w14:anchorId="7462EA9F">
                <v:path fillok="f" arrowok="t" o:connecttype="none"/>
                <o:lock v:ext="edit" shapetype="t"/>
              </v:shapetype>
              <v:shape id="AutoShape_x0020_536" style="position:absolute;margin-left:-130.65pt;margin-top:2.35pt;width:25.5pt;height:7.3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">
                <v:stroke endarrow="block"/>
              </v:shape>
            </w:pict>
          </mc:Fallback>
        </mc:AlternateContent>
      </w:r>
    </w:p>
    <w:p w:rsidRPr="00BB5CBF" w:rsidR="00DB40C9" w:rsidP="00C55D89" w:rsidRDefault="00DB40C9" w14:paraId="74A5DD80" w14:textId="77777777">
      <w:pPr>
        <w:pStyle w:val="tableau"/>
        <w:jc w:val="left"/>
        <w:rPr>
          <w:rFonts w:cs="Arial"/>
          <w:noProof w:val="0"/>
          <w:lang w:bidi="en-US"/>
        </w:rPr>
      </w:pPr>
    </w:p>
    <w:p w:rsidRPr="00BB5CBF" w:rsidR="00DB40C9" w:rsidP="00C55D89" w:rsidRDefault="00DB40C9" w14:paraId="1A2F5BE8" w14:textId="77777777">
      <w:pPr>
        <w:pStyle w:val="tableau"/>
        <w:jc w:val="left"/>
        <w:rPr>
          <w:rFonts w:cs="Arial"/>
          <w:noProof w:val="0"/>
          <w:lang w:bidi="en-US"/>
        </w:rPr>
      </w:pPr>
    </w:p>
    <w:p w:rsidR="00565D7A" w:rsidP="00C55D89" w:rsidRDefault="00565D7A" w14:paraId="33279900" w14:textId="77777777">
      <w:pPr>
        <w:pStyle w:val="tableau"/>
        <w:jc w:val="left"/>
        <w:rPr>
          <w:rFonts w:cs="Arial"/>
          <w:b/>
          <w:noProof w:val="0"/>
          <w:lang w:bidi="en-US"/>
        </w:rPr>
      </w:pPr>
    </w:p>
    <w:p w:rsidR="00565D7A" w:rsidP="00C55D89" w:rsidRDefault="00565D7A" w14:paraId="112570A4" w14:textId="77777777">
      <w:pPr>
        <w:pStyle w:val="tableau"/>
        <w:jc w:val="left"/>
        <w:rPr>
          <w:rFonts w:cs="Arial"/>
          <w:b/>
          <w:noProof w:val="0"/>
          <w:lang w:bidi="en-US"/>
        </w:rPr>
      </w:pPr>
    </w:p>
    <w:p w:rsidRPr="00BB5CBF" w:rsidR="003F2EB3" w:rsidP="00C55D89" w:rsidRDefault="003F2EB3" w14:paraId="25E5960B" w14:textId="77777777">
      <w:pPr>
        <w:pStyle w:val="tableau"/>
        <w:jc w:val="left"/>
        <w:rPr>
          <w:rFonts w:cs="Arial"/>
          <w:b/>
          <w:noProof w:val="0"/>
          <w:lang w:bidi="en-US"/>
        </w:rPr>
      </w:pPr>
      <w:r w:rsidRPr="00BB5CBF">
        <w:rPr>
          <w:rFonts w:cs="Arial"/>
          <w:b/>
          <w:noProof w:val="0"/>
          <w:lang w:bidi="en-US"/>
        </w:rPr>
        <w:t>MSF presence</w:t>
      </w:r>
    </w:p>
    <w:p w:rsidRPr="00BB5CBF" w:rsidR="00171972" w:rsidP="00C55D89" w:rsidRDefault="003F2EB3" w14:paraId="73B9F7C3" w14:textId="271BE079">
      <w:pPr>
        <w:rPr>
          <w:rFonts w:cs="Arial"/>
          <w:i/>
          <w:iCs/>
          <w:color w:val="0000FF"/>
        </w:rPr>
      </w:pPr>
      <w:r w:rsidRPr="00BB5CBF">
        <w:rPr>
          <w:rFonts w:cs="Arial"/>
          <w:lang w:bidi="en-US"/>
        </w:rPr>
        <w:t xml:space="preserve">MSF-OCA has been present in Chad since 2003. The mission includes an emergency project, Chad Emergency Response Unit (CERU), which provides rapid response in case of an emergency. From 2010 </w:t>
      </w:r>
      <w:r w:rsidR="00DB6D5D">
        <w:rPr>
          <w:rFonts w:cs="Arial"/>
          <w:lang w:bidi="en-US"/>
        </w:rPr>
        <w:t>to</w:t>
      </w:r>
      <w:r w:rsidRPr="00BB5CBF">
        <w:rPr>
          <w:rFonts w:cs="Arial"/>
          <w:lang w:bidi="en-US"/>
        </w:rPr>
        <w:t xml:space="preserve"> November 2018, MSF ran a project in Am </w:t>
      </w:r>
      <w:proofErr w:type="spellStart"/>
      <w:r w:rsidRPr="00BB5CBF">
        <w:rPr>
          <w:rFonts w:cs="Arial"/>
          <w:lang w:bidi="en-US"/>
        </w:rPr>
        <w:t>Timan</w:t>
      </w:r>
      <w:proofErr w:type="spellEnd"/>
      <w:r w:rsidRPr="00BB5CBF">
        <w:rPr>
          <w:rFonts w:cs="Arial"/>
          <w:lang w:bidi="en-US"/>
        </w:rPr>
        <w:t xml:space="preserve">, </w:t>
      </w:r>
      <w:proofErr w:type="spellStart"/>
      <w:r w:rsidRPr="00BB5CBF">
        <w:rPr>
          <w:rFonts w:cs="Arial"/>
          <w:lang w:bidi="en-US"/>
        </w:rPr>
        <w:t>Salamat</w:t>
      </w:r>
      <w:proofErr w:type="spellEnd"/>
      <w:r w:rsidRPr="00BB5CBF">
        <w:rPr>
          <w:rFonts w:cs="Arial"/>
          <w:lang w:bidi="en-US"/>
        </w:rPr>
        <w:t xml:space="preserve">, </w:t>
      </w:r>
      <w:r w:rsidRPr="00BB5CBF" w:rsidR="00D10EF9">
        <w:rPr>
          <w:rFonts w:cs="Arial"/>
          <w:lang w:bidi="en-US"/>
        </w:rPr>
        <w:t xml:space="preserve">supporting Am </w:t>
      </w:r>
      <w:proofErr w:type="spellStart"/>
      <w:r w:rsidRPr="00BB5CBF" w:rsidR="00D10EF9">
        <w:rPr>
          <w:rFonts w:cs="Arial"/>
          <w:lang w:bidi="en-US"/>
        </w:rPr>
        <w:t>Timan</w:t>
      </w:r>
      <w:proofErr w:type="spellEnd"/>
      <w:r w:rsidRPr="00BB5CBF" w:rsidR="00D10EF9">
        <w:rPr>
          <w:rFonts w:cs="Arial"/>
          <w:lang w:bidi="en-US"/>
        </w:rPr>
        <w:t xml:space="preserve"> Hospital in internal medicine, TB/HIV programs, general paediatrics, nutrition, maternity, and neonatal services.</w:t>
      </w:r>
    </w:p>
    <w:p w:rsidR="00B47F17" w:rsidP="00C55D89" w:rsidRDefault="00B47F17" w14:paraId="4062F6E4" w14:textId="77777777">
      <w:pPr>
        <w:pStyle w:val="tableau"/>
        <w:jc w:val="left"/>
        <w:rPr>
          <w:rFonts w:cs="Arial"/>
          <w:noProof w:val="0"/>
          <w:lang w:bidi="en-US"/>
        </w:rPr>
      </w:pPr>
    </w:p>
    <w:p w:rsidR="0081099F" w:rsidP="00C55D89" w:rsidRDefault="0081099F" w14:paraId="4B72497A" w14:textId="77777777">
      <w:pPr>
        <w:pStyle w:val="tableau"/>
        <w:jc w:val="left"/>
        <w:rPr>
          <w:rFonts w:cs="Arial"/>
          <w:noProof w:val="0"/>
          <w:lang w:bidi="en-US"/>
        </w:rPr>
      </w:pPr>
    </w:p>
    <w:p w:rsidRPr="00BB5CBF" w:rsidR="0072364E" w:rsidP="001A391A" w:rsidRDefault="0072364E" w14:paraId="2FA656D4" w14:textId="40FADDD1">
      <w:pPr>
        <w:pStyle w:val="Heading3"/>
      </w:pPr>
      <w:bookmarkStart w:name="_Toc39509139" w:id="89"/>
      <w:bookmarkStart w:name="_Toc39509245" w:id="90"/>
      <w:bookmarkStart w:name="_Toc39509350" w:id="91"/>
      <w:bookmarkStart w:name="_Toc39606096" w:id="92"/>
      <w:r w:rsidRPr="00BB5CBF">
        <w:lastRenderedPageBreak/>
        <w:t>Measles outbreak</w:t>
      </w:r>
      <w:r w:rsidRPr="00BB5CBF">
        <w:rPr>
          <w:i/>
          <w:iCs/>
        </w:rPr>
        <w:t xml:space="preserve"> </w:t>
      </w:r>
      <w:r w:rsidRPr="00BB5CBF">
        <w:t>in chad</w:t>
      </w:r>
      <w:bookmarkEnd w:id="89"/>
      <w:bookmarkEnd w:id="90"/>
      <w:bookmarkEnd w:id="91"/>
      <w:bookmarkEnd w:id="92"/>
    </w:p>
    <w:p w:rsidRPr="00BB5CBF" w:rsidR="00B47F17" w:rsidP="00C55D89" w:rsidRDefault="00B47F17" w14:paraId="1B5DE03B" w14:textId="77777777">
      <w:pPr>
        <w:rPr>
          <w:rFonts w:cs="Arial"/>
        </w:rPr>
      </w:pPr>
    </w:p>
    <w:p w:rsidRPr="00BB5CBF" w:rsidR="00DF3DE1" w:rsidP="00C55D89" w:rsidRDefault="00E26EF9" w14:paraId="7B6FE968" w14:textId="7051112A">
      <w:pPr>
        <w:rPr>
          <w:rFonts w:cs="Arial"/>
        </w:rPr>
      </w:pPr>
      <w:r w:rsidRPr="00BB5CBF">
        <w:rPr>
          <w:rFonts w:cs="Arial"/>
        </w:rPr>
        <w:t xml:space="preserve">Measles in Chad is endemic and very low vaccination coverage puts children, especially those under </w:t>
      </w:r>
      <w:r w:rsidRPr="00BB5CBF" w:rsidR="00753EB4">
        <w:rPr>
          <w:rFonts w:cs="Arial"/>
        </w:rPr>
        <w:t>five</w:t>
      </w:r>
      <w:r w:rsidRPr="00BB5CBF">
        <w:rPr>
          <w:rFonts w:cs="Arial"/>
        </w:rPr>
        <w:t>, at risk of infection, comorbidities, and death.</w:t>
      </w:r>
      <w:r w:rsidRPr="00BB5CBF" w:rsidR="00DF3DE1">
        <w:rPr>
          <w:rFonts w:cs="Arial"/>
        </w:rPr>
        <w:t xml:space="preserve"> </w:t>
      </w:r>
      <w:commentRangeStart w:id="93"/>
      <w:r w:rsidRPr="00BB5CBF" w:rsidR="00DF3DE1">
        <w:rPr>
          <w:rFonts w:cs="Arial"/>
        </w:rPr>
        <w:t xml:space="preserve">Despite Chad's efforts in the field of immunization, routine </w:t>
      </w:r>
      <w:del w:author="Julia Sohn" w:date="2020-05-05T15:38:00Z" w:id="94">
        <w:r w:rsidRPr="00BB5CBF" w:rsidDel="008D635C" w:rsidR="00DF3DE1">
          <w:rPr>
            <w:rFonts w:cs="Arial"/>
          </w:rPr>
          <w:delText xml:space="preserve">EPI vaccine </w:delText>
        </w:r>
      </w:del>
      <w:r w:rsidRPr="00BB5CBF" w:rsidR="00DF3DE1">
        <w:rPr>
          <w:rFonts w:cs="Arial"/>
        </w:rPr>
        <w:t>coverage surveys</w:t>
      </w:r>
      <w:ins w:author="Julia Sohn" w:date="2020-05-05T15:38:00Z" w:id="95">
        <w:r w:rsidR="008D635C">
          <w:rPr>
            <w:rFonts w:cs="Arial"/>
          </w:rPr>
          <w:t xml:space="preserve"> </w:t>
        </w:r>
      </w:ins>
      <w:del w:author="Julia Sohn" w:date="2020-05-05T15:38:00Z" w:id="96">
        <w:r w:rsidRPr="00BB5CBF" w:rsidDel="008D635C" w:rsidR="00DF3DE1">
          <w:rPr>
            <w:rFonts w:cs="Arial"/>
          </w:rPr>
          <w:delText xml:space="preserve">, Demographic and Health Surveys </w:delText>
        </w:r>
        <w:r w:rsidRPr="00BB5CBF" w:rsidDel="008D635C" w:rsidR="0042309D">
          <w:rPr>
            <w:rFonts w:cs="Arial"/>
          </w:rPr>
          <w:delText>&amp;</w:delText>
        </w:r>
        <w:r w:rsidRPr="00BB5CBF" w:rsidDel="008D635C" w:rsidR="00DF3DE1">
          <w:rPr>
            <w:rFonts w:cs="Arial"/>
          </w:rPr>
          <w:delText xml:space="preserve"> Multiple Indicator Surveys (DHS-MICS), </w:delText>
        </w:r>
        <w:r w:rsidRPr="00BB5CBF" w:rsidDel="008D635C" w:rsidR="00794C0A">
          <w:rPr>
            <w:rFonts w:cs="Arial"/>
          </w:rPr>
          <w:delText xml:space="preserve">and </w:delText>
        </w:r>
        <w:r w:rsidRPr="00BB5CBF" w:rsidDel="008D635C" w:rsidR="00DF3DE1">
          <w:rPr>
            <w:rFonts w:cs="Arial"/>
          </w:rPr>
          <w:delText xml:space="preserve">estimates </w:delText>
        </w:r>
        <w:r w:rsidRPr="00BB5CBF" w:rsidDel="008D635C" w:rsidR="00794C0A">
          <w:rPr>
            <w:rFonts w:cs="Arial"/>
          </w:rPr>
          <w:delText>from</w:delText>
        </w:r>
        <w:r w:rsidRPr="00BB5CBF" w:rsidDel="008D635C" w:rsidR="00DF3DE1">
          <w:rPr>
            <w:rFonts w:cs="Arial"/>
          </w:rPr>
          <w:delText xml:space="preserve"> WHO and UNICEF</w:delText>
        </w:r>
        <w:r w:rsidRPr="00BB5CBF" w:rsidDel="008D635C" w:rsidR="00794C0A">
          <w:rPr>
            <w:rFonts w:cs="Arial"/>
          </w:rPr>
          <w:delText>,</w:delText>
        </w:r>
        <w:r w:rsidRPr="00BB5CBF" w:rsidDel="008D635C" w:rsidR="00DF3DE1">
          <w:rPr>
            <w:rFonts w:cs="Arial"/>
          </w:rPr>
          <w:delText xml:space="preserve"> </w:delText>
        </w:r>
      </w:del>
      <w:r w:rsidRPr="00BB5CBF" w:rsidR="00DF3DE1">
        <w:rPr>
          <w:rFonts w:cs="Arial"/>
        </w:rPr>
        <w:t>show that immunization coverage</w:t>
      </w:r>
      <w:r w:rsidRPr="00BB5CBF" w:rsidR="00794C0A">
        <w:rPr>
          <w:rFonts w:cs="Arial"/>
        </w:rPr>
        <w:t xml:space="preserve"> in the country</w:t>
      </w:r>
      <w:r w:rsidRPr="00BB5CBF" w:rsidR="00DF3DE1">
        <w:rPr>
          <w:rFonts w:cs="Arial"/>
        </w:rPr>
        <w:t xml:space="preserve"> is very low and does not ensure the collective immunity of children under five</w:t>
      </w:r>
      <w:commentRangeEnd w:id="93"/>
      <w:r w:rsidR="003C1258">
        <w:rPr>
          <w:rStyle w:val="CommentReference"/>
        </w:rPr>
        <w:commentReference w:id="93"/>
      </w:r>
      <w:r w:rsidRPr="00BB5CBF" w:rsidR="00DF3DE1">
        <w:rPr>
          <w:rFonts w:cs="Arial"/>
        </w:rPr>
        <w:t xml:space="preserve">. </w:t>
      </w:r>
      <w:r w:rsidRPr="00BB5CBF" w:rsidR="00D11966">
        <w:rPr>
          <w:rFonts w:cs="Arial"/>
        </w:rPr>
        <w:t xml:space="preserve">The last national measles mass vaccination campaign in Chad occurred 2015 and </w:t>
      </w:r>
      <w:r w:rsidRPr="00BB5CBF" w:rsidR="00794C0A">
        <w:rPr>
          <w:rFonts w:cs="Arial"/>
        </w:rPr>
        <w:t xml:space="preserve">according to UNICEF survey results in 2017, </w:t>
      </w:r>
      <w:r w:rsidRPr="00BB5CBF" w:rsidR="00D11966">
        <w:rPr>
          <w:rFonts w:cs="Arial"/>
        </w:rPr>
        <w:t>overall immunization coverage in the country is only 37%</w:t>
      </w:r>
      <w:r w:rsidRPr="00BB5CBF" w:rsidR="00794C0A">
        <w:rPr>
          <w:rFonts w:cs="Arial"/>
        </w:rPr>
        <w:t>.</w:t>
      </w:r>
    </w:p>
    <w:p w:rsidRPr="00BB5CBF" w:rsidR="00DF3DE1" w:rsidP="00C55D89" w:rsidRDefault="00DF3DE1" w14:paraId="0F5A40E8" w14:textId="77777777">
      <w:pPr>
        <w:rPr>
          <w:rFonts w:cs="Arial"/>
        </w:rPr>
      </w:pPr>
    </w:p>
    <w:p w:rsidRPr="00BB5CBF" w:rsidR="00842005" w:rsidP="00C55D89" w:rsidRDefault="00E26EF9" w14:paraId="76FD55D5" w14:textId="6C6F9AC4">
      <w:pPr>
        <w:rPr>
          <w:rFonts w:cs="Arial"/>
        </w:rPr>
      </w:pPr>
      <w:r w:rsidRPr="00BB5CBF">
        <w:rPr>
          <w:rFonts w:cs="Arial"/>
        </w:rPr>
        <w:t xml:space="preserve">Measles season begins in March (halfway </w:t>
      </w:r>
      <w:r w:rsidRPr="00BB5CBF" w:rsidR="00644D2D">
        <w:rPr>
          <w:rFonts w:cs="Arial"/>
        </w:rPr>
        <w:t xml:space="preserve">through </w:t>
      </w:r>
      <w:r w:rsidRPr="00BB5CBF">
        <w:rPr>
          <w:rFonts w:cs="Arial"/>
        </w:rPr>
        <w:t xml:space="preserve">the dry season) </w:t>
      </w:r>
      <w:r w:rsidRPr="00BB5CBF" w:rsidR="00F15A38">
        <w:rPr>
          <w:rFonts w:cs="Arial"/>
        </w:rPr>
        <w:t>and</w:t>
      </w:r>
      <w:r w:rsidRPr="00BB5CBF">
        <w:rPr>
          <w:rFonts w:cs="Arial"/>
        </w:rPr>
        <w:t xml:space="preserve"> usually</w:t>
      </w:r>
      <w:r w:rsidRPr="00BB5CBF" w:rsidR="00F15A38">
        <w:rPr>
          <w:rFonts w:cs="Arial"/>
        </w:rPr>
        <w:t xml:space="preserve"> ends</w:t>
      </w:r>
      <w:r w:rsidRPr="00BB5CBF">
        <w:rPr>
          <w:rFonts w:cs="Arial"/>
        </w:rPr>
        <w:t xml:space="preserve"> in June (start of the rainy season). However, in previous years</w:t>
      </w:r>
      <w:r w:rsidRPr="00BB5CBF" w:rsidR="00E346FC">
        <w:rPr>
          <w:rFonts w:cs="Arial"/>
        </w:rPr>
        <w:t>,</w:t>
      </w:r>
      <w:r w:rsidRPr="00BB5CBF">
        <w:rPr>
          <w:rFonts w:cs="Arial"/>
        </w:rPr>
        <w:t xml:space="preserve"> there was not a clear end to cases, only a reduction; measles cases continue to appear year-round. </w:t>
      </w:r>
    </w:p>
    <w:p w:rsidRPr="00BB5CBF" w:rsidR="00B47F17" w:rsidP="00C55D89" w:rsidRDefault="00B47F17" w14:paraId="6FD2D652" w14:textId="77777777">
      <w:pPr>
        <w:rPr>
          <w:rFonts w:cs="Arial"/>
        </w:rPr>
      </w:pPr>
    </w:p>
    <w:p w:rsidRPr="00BB5CBF" w:rsidR="00B47F17" w:rsidP="001A391A" w:rsidRDefault="00B47F17" w14:paraId="0674F111" w14:textId="48DEFA5D">
      <w:pPr>
        <w:pStyle w:val="Heading2"/>
      </w:pPr>
      <w:bookmarkStart w:name="_Toc422247520" w:id="97"/>
      <w:bookmarkStart w:name="_Toc39509140" w:id="98"/>
      <w:bookmarkStart w:name="_Toc39509246" w:id="99"/>
      <w:bookmarkStart w:name="_Toc39509351" w:id="100"/>
      <w:bookmarkStart w:name="_Toc39606097" w:id="101"/>
      <w:r w:rsidRPr="00BB5CBF">
        <w:t>Rationale</w:t>
      </w:r>
      <w:bookmarkEnd w:id="97"/>
      <w:bookmarkEnd w:id="98"/>
      <w:bookmarkEnd w:id="99"/>
      <w:bookmarkEnd w:id="100"/>
      <w:bookmarkEnd w:id="101"/>
    </w:p>
    <w:p w:rsidRPr="00BB5CBF" w:rsidR="00B47F17" w:rsidP="00C55D89" w:rsidRDefault="00B47F17" w14:paraId="4F50D498" w14:textId="77777777">
      <w:pPr>
        <w:pStyle w:val="tableau"/>
        <w:jc w:val="left"/>
        <w:rPr>
          <w:rFonts w:cs="Arial"/>
          <w:noProof w:val="0"/>
        </w:rPr>
      </w:pPr>
    </w:p>
    <w:p w:rsidRPr="00BB5CBF" w:rsidR="002D5B09" w:rsidP="00C55D89" w:rsidRDefault="002D5B09" w14:paraId="6AF8A6A1" w14:textId="5732F1E6">
      <w:pPr>
        <w:rPr>
          <w:rFonts w:cs="Arial"/>
        </w:rPr>
      </w:pPr>
      <w:r w:rsidRPr="00BB5CBF">
        <w:rPr>
          <w:rFonts w:cs="Arial"/>
        </w:rPr>
        <w:t xml:space="preserve">Although there have been </w:t>
      </w:r>
      <w:del w:author="Julia Sohn" w:date="2020-05-05T14:32:00Z" w:id="102">
        <w:r w:rsidRPr="00BB5CBF" w:rsidDel="00FE483A">
          <w:rPr>
            <w:rFonts w:cs="Arial"/>
          </w:rPr>
          <w:delText>me</w:delText>
        </w:r>
        <w:r w:rsidRPr="00BB5CBF" w:rsidDel="00FE483A" w:rsidR="00AE00ED">
          <w:rPr>
            <w:rFonts w:cs="Arial"/>
          </w:rPr>
          <w:delText>asles mass vaccination</w:delText>
        </w:r>
      </w:del>
      <w:ins w:author="Julia Sohn" w:date="2020-05-05T14:32:00Z" w:id="103">
        <w:r w:rsidR="00FE483A">
          <w:rPr>
            <w:rFonts w:cs="Arial"/>
          </w:rPr>
          <w:t>supplementary immunization activities</w:t>
        </w:r>
      </w:ins>
      <w:r w:rsidRPr="00BB5CBF" w:rsidR="00AE00ED">
        <w:rPr>
          <w:rFonts w:cs="Arial"/>
        </w:rPr>
        <w:t xml:space="preserve"> </w:t>
      </w:r>
      <w:commentRangeStart w:id="104"/>
      <w:del w:author="Julia Sohn" w:date="2020-05-05T14:32:00Z" w:id="105">
        <w:r w:rsidRPr="00BB5CBF" w:rsidDel="00FE483A" w:rsidR="00AE00ED">
          <w:rPr>
            <w:rFonts w:cs="Arial"/>
          </w:rPr>
          <w:delText>campaigns</w:delText>
        </w:r>
        <w:commentRangeEnd w:id="104"/>
        <w:r w:rsidDel="00FE483A" w:rsidR="003C1258">
          <w:rPr>
            <w:rStyle w:val="CommentReference"/>
          </w:rPr>
          <w:commentReference w:id="104"/>
        </w:r>
        <w:r w:rsidRPr="00BB5CBF" w:rsidDel="00FE483A" w:rsidR="00AE00ED">
          <w:rPr>
            <w:rFonts w:cs="Arial"/>
          </w:rPr>
          <w:delText xml:space="preserve"> </w:delText>
        </w:r>
      </w:del>
      <w:r w:rsidRPr="00BB5CBF">
        <w:rPr>
          <w:rFonts w:cs="Arial"/>
        </w:rPr>
        <w:t xml:space="preserve">in several districts </w:t>
      </w:r>
      <w:ins w:author="Julia Sohn" w:date="2020-05-05T14:55:00Z" w:id="106">
        <w:r w:rsidR="004332F6">
          <w:rPr>
            <w:rFonts w:cs="Arial"/>
          </w:rPr>
          <w:t xml:space="preserve">in </w:t>
        </w:r>
        <w:proofErr w:type="spellStart"/>
        <w:r w:rsidR="004332F6">
          <w:rPr>
            <w:rFonts w:cs="Arial"/>
          </w:rPr>
          <w:t>Logone</w:t>
        </w:r>
        <w:proofErr w:type="spellEnd"/>
        <w:r w:rsidR="004332F6">
          <w:rPr>
            <w:rFonts w:cs="Arial"/>
          </w:rPr>
          <w:t xml:space="preserve"> Oriental province </w:t>
        </w:r>
      </w:ins>
      <w:r w:rsidRPr="00BB5CBF">
        <w:rPr>
          <w:rFonts w:cs="Arial"/>
        </w:rPr>
        <w:t xml:space="preserve">in </w:t>
      </w:r>
      <w:r w:rsidRPr="00BB5CBF" w:rsidR="00AE00ED">
        <w:rPr>
          <w:rFonts w:cs="Arial"/>
        </w:rPr>
        <w:t>previous</w:t>
      </w:r>
      <w:r w:rsidRPr="00BB5CBF">
        <w:rPr>
          <w:rFonts w:cs="Arial"/>
        </w:rPr>
        <w:t xml:space="preserve"> years (</w:t>
      </w:r>
      <w:ins w:author="Julia Sohn" w:date="2020-05-05T14:43:00Z" w:id="107">
        <w:r w:rsidR="00644370">
          <w:rPr>
            <w:rFonts w:cs="Arial"/>
          </w:rPr>
          <w:t xml:space="preserve">2012, </w:t>
        </w:r>
      </w:ins>
      <w:r w:rsidRPr="00BB5CBF">
        <w:rPr>
          <w:rFonts w:cs="Arial"/>
        </w:rPr>
        <w:t xml:space="preserve">2014, </w:t>
      </w:r>
      <w:ins w:author="Julia Sohn" w:date="2020-05-05T14:35:00Z" w:id="108">
        <w:r w:rsidR="00FE483A">
          <w:rPr>
            <w:rFonts w:cs="Arial"/>
          </w:rPr>
          <w:t xml:space="preserve">2015, </w:t>
        </w:r>
      </w:ins>
      <w:r w:rsidRPr="00BB5CBF">
        <w:rPr>
          <w:rFonts w:cs="Arial"/>
        </w:rPr>
        <w:t xml:space="preserve">2016, </w:t>
      </w:r>
      <w:commentRangeStart w:id="109"/>
      <w:r w:rsidRPr="00BB5CBF">
        <w:rPr>
          <w:rFonts w:cs="Arial"/>
        </w:rPr>
        <w:t>2017</w:t>
      </w:r>
      <w:commentRangeEnd w:id="109"/>
      <w:r w:rsidR="00FE483A">
        <w:rPr>
          <w:rStyle w:val="CommentReference"/>
        </w:rPr>
        <w:commentReference w:id="109"/>
      </w:r>
      <w:r w:rsidRPr="00BB5CBF">
        <w:rPr>
          <w:rFonts w:cs="Arial"/>
        </w:rPr>
        <w:t xml:space="preserve">, </w:t>
      </w:r>
      <w:del w:author="Julia Sohn" w:date="2020-05-05T14:35:00Z" w:id="110">
        <w:r w:rsidRPr="00BB5CBF" w:rsidDel="00FE483A">
          <w:rPr>
            <w:rFonts w:cs="Arial"/>
          </w:rPr>
          <w:delText>2018,</w:delText>
        </w:r>
      </w:del>
      <w:del w:author="Julia Sohn" w:date="2020-05-05T14:36:00Z" w:id="111">
        <w:r w:rsidRPr="00BB5CBF" w:rsidDel="00FE483A">
          <w:rPr>
            <w:rFonts w:cs="Arial"/>
          </w:rPr>
          <w:delText xml:space="preserve"> </w:delText>
        </w:r>
      </w:del>
      <w:r w:rsidRPr="00BB5CBF" w:rsidR="00AE00ED">
        <w:rPr>
          <w:rFonts w:cs="Arial"/>
        </w:rPr>
        <w:t xml:space="preserve">&amp; </w:t>
      </w:r>
      <w:r w:rsidRPr="00BB5CBF">
        <w:rPr>
          <w:rFonts w:cs="Arial"/>
        </w:rPr>
        <w:t>2019)</w:t>
      </w:r>
      <w:r w:rsidRPr="00BB5CBF" w:rsidR="00AE00ED">
        <w:rPr>
          <w:rFonts w:cs="Arial"/>
        </w:rPr>
        <w:t>,</w:t>
      </w:r>
      <w:r w:rsidRPr="00BB5CBF">
        <w:rPr>
          <w:rFonts w:cs="Arial"/>
        </w:rPr>
        <w:t xml:space="preserve"> target populations and coverage are not well reported in Béboto. In 2019, there were additional vaccination campaigns of certain districts, but Béboto was not included. </w:t>
      </w:r>
    </w:p>
    <w:p w:rsidRPr="00BB5CBF" w:rsidR="00FE483A" w:rsidP="00C55D89" w:rsidRDefault="00FE483A" w14:paraId="17E086E9" w14:textId="77777777">
      <w:pPr>
        <w:rPr>
          <w:rFonts w:cs="Arial"/>
        </w:rPr>
      </w:pPr>
    </w:p>
    <w:p w:rsidRPr="00BB5CBF" w:rsidR="002D5B09" w:rsidP="00C55D89" w:rsidRDefault="002D5B09" w14:paraId="61E1E86E" w14:textId="1E1A9836">
      <w:pPr>
        <w:rPr>
          <w:rFonts w:cs="Arial"/>
        </w:rPr>
      </w:pPr>
      <w:r w:rsidRPr="00BB5CBF">
        <w:rPr>
          <w:rFonts w:cs="Arial"/>
        </w:rPr>
        <w:t xml:space="preserve">Based on </w:t>
      </w:r>
      <w:r w:rsidRPr="00BB5CBF" w:rsidR="00585891">
        <w:rPr>
          <w:rFonts w:cs="Arial"/>
        </w:rPr>
        <w:t>routine surveillance</w:t>
      </w:r>
      <w:r w:rsidRPr="00BB5CBF">
        <w:rPr>
          <w:rFonts w:cs="Arial"/>
        </w:rPr>
        <w:t xml:space="preserve"> data from </w:t>
      </w:r>
      <w:r w:rsidRPr="00BB5CBF" w:rsidR="00AE00ED">
        <w:rPr>
          <w:rFonts w:cs="Arial"/>
        </w:rPr>
        <w:t xml:space="preserve">the </w:t>
      </w:r>
      <w:r w:rsidR="007B5D22">
        <w:rPr>
          <w:rFonts w:cs="Arial"/>
        </w:rPr>
        <w:t>Ministry</w:t>
      </w:r>
      <w:r w:rsidR="00DB6D5D">
        <w:rPr>
          <w:rFonts w:cs="Arial"/>
        </w:rPr>
        <w:t xml:space="preserve"> of Health (</w:t>
      </w:r>
      <w:proofErr w:type="spellStart"/>
      <w:r w:rsidRPr="00BB5CBF">
        <w:rPr>
          <w:rFonts w:cs="Arial"/>
        </w:rPr>
        <w:t>MoH</w:t>
      </w:r>
      <w:proofErr w:type="spellEnd"/>
      <w:r w:rsidR="00DB6D5D">
        <w:rPr>
          <w:rFonts w:cs="Arial"/>
        </w:rPr>
        <w:t>)</w:t>
      </w:r>
      <w:r w:rsidRPr="00BB5CBF">
        <w:rPr>
          <w:rFonts w:cs="Arial"/>
        </w:rPr>
        <w:t>, a steady increase in measles cases began around epi week 50 in 2019</w:t>
      </w:r>
      <w:r w:rsidRPr="00BB5CBF" w:rsidR="009C41EA">
        <w:rPr>
          <w:rFonts w:cs="Arial"/>
        </w:rPr>
        <w:t xml:space="preserve">, climbing from 11 to 14 to 26 </w:t>
      </w:r>
      <w:r w:rsidRPr="00BB5CBF" w:rsidR="00C23FAB">
        <w:rPr>
          <w:rFonts w:cs="Arial"/>
        </w:rPr>
        <w:t xml:space="preserve">cases </w:t>
      </w:r>
      <w:r w:rsidRPr="00BB5CBF" w:rsidR="009C41EA">
        <w:rPr>
          <w:rFonts w:cs="Arial"/>
        </w:rPr>
        <w:t>in weeks 50, 51, and 52 respectively</w:t>
      </w:r>
      <w:r w:rsidRPr="00BB5CBF">
        <w:rPr>
          <w:rFonts w:cs="Arial"/>
        </w:rPr>
        <w:t xml:space="preserve">. Cases </w:t>
      </w:r>
      <w:r w:rsidRPr="00BB5CBF" w:rsidR="00284275">
        <w:rPr>
          <w:rFonts w:cs="Arial"/>
        </w:rPr>
        <w:t>continued to climb</w:t>
      </w:r>
      <w:r w:rsidRPr="00BB5CBF">
        <w:rPr>
          <w:rFonts w:cs="Arial"/>
        </w:rPr>
        <w:t xml:space="preserve">, and </w:t>
      </w:r>
      <w:r w:rsidRPr="00BB5CBF" w:rsidR="009C41EA">
        <w:rPr>
          <w:rFonts w:cs="Arial"/>
        </w:rPr>
        <w:t xml:space="preserve">nearly </w:t>
      </w:r>
      <w:r w:rsidRPr="00BB5CBF">
        <w:rPr>
          <w:rFonts w:cs="Arial"/>
        </w:rPr>
        <w:t xml:space="preserve">doubled from </w:t>
      </w:r>
      <w:r w:rsidR="00DB6D5D">
        <w:rPr>
          <w:rFonts w:cs="Arial"/>
        </w:rPr>
        <w:t xml:space="preserve">week 2 to week 3, </w:t>
      </w:r>
      <w:r w:rsidRPr="00BB5CBF">
        <w:rPr>
          <w:rFonts w:cs="Arial"/>
        </w:rPr>
        <w:t>2020</w:t>
      </w:r>
      <w:r w:rsidRPr="00BB5CBF" w:rsidR="009C41EA">
        <w:rPr>
          <w:rFonts w:cs="Arial"/>
        </w:rPr>
        <w:t xml:space="preserve"> (from 23 cases to 41)</w:t>
      </w:r>
      <w:r w:rsidRPr="00BB5CBF">
        <w:rPr>
          <w:rFonts w:cs="Arial"/>
        </w:rPr>
        <w:t xml:space="preserve">. MSF made the decision to visit </w:t>
      </w:r>
      <w:r w:rsidRPr="00BB5CBF" w:rsidR="00D04E1F">
        <w:rPr>
          <w:rFonts w:cs="Arial"/>
        </w:rPr>
        <w:t>Béboto</w:t>
      </w:r>
      <w:r w:rsidRPr="00BB5CBF">
        <w:rPr>
          <w:rFonts w:cs="Arial"/>
        </w:rPr>
        <w:t xml:space="preserve"> district and evaluate the </w:t>
      </w:r>
      <w:commentRangeStart w:id="112"/>
      <w:r w:rsidRPr="00BB5CBF">
        <w:rPr>
          <w:rFonts w:cs="Arial"/>
        </w:rPr>
        <w:t>alert</w:t>
      </w:r>
      <w:commentRangeEnd w:id="112"/>
      <w:r w:rsidR="003C1258">
        <w:rPr>
          <w:rStyle w:val="CommentReference"/>
        </w:rPr>
        <w:commentReference w:id="112"/>
      </w:r>
      <w:r w:rsidRPr="00BB5CBF">
        <w:rPr>
          <w:rFonts w:cs="Arial"/>
        </w:rPr>
        <w:t xml:space="preserve">. </w:t>
      </w:r>
    </w:p>
    <w:p w:rsidRPr="00BB5CBF" w:rsidR="002D5B09" w:rsidP="00C55D89" w:rsidRDefault="002D5B09" w14:paraId="329EA106" w14:textId="77777777">
      <w:pPr>
        <w:rPr>
          <w:rFonts w:cs="Arial"/>
        </w:rPr>
      </w:pPr>
    </w:p>
    <w:p w:rsidR="008D635C" w:rsidP="00C55D89" w:rsidRDefault="008D635C" w14:paraId="0D727702" w14:textId="4D5A4D64" w14:noSpellErr="1">
      <w:pPr>
        <w:rPr>
          <w:rFonts w:cs="Arial"/>
        </w:rPr>
      </w:pPr>
      <w:commentRangeStart w:id="739082328"/>
      <w:r w:rsidR="008D635C">
        <w:drawing>
          <wp:inline wp14:editId="4B8FEE90" wp14:anchorId="6D57972A">
            <wp:extent cx="5727701" cy="2819400"/>
            <wp:effectExtent l="0" t="0" r="12700" b="0"/>
            <wp:docPr id="1056639138" name="Picture 9" descr="../../../../../Users/juliasohn/Desktop/Screen%20Shot%202020-05-05" title=""/>
            <wp:cNvGraphicFramePr>
              <a:graphicFrameLocks noChangeAspect="1"/>
            </wp:cNvGraphicFramePr>
            <a:graphic>
              <a:graphicData uri="http://schemas.openxmlformats.org/drawingml/2006/picture">
                <pic:pic>
                  <pic:nvPicPr>
                    <pic:cNvPr id="0" name="Picture 9"/>
                    <pic:cNvPicPr/>
                  </pic:nvPicPr>
                  <pic:blipFill>
                    <a:blip r:embed="R3f8b92174c2849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2819400"/>
                    </a:xfrm>
                    <a:prstGeom prst="rect">
                      <a:avLst/>
                    </a:prstGeom>
                  </pic:spPr>
                </pic:pic>
              </a:graphicData>
            </a:graphic>
          </wp:inline>
        </w:drawing>
      </w:r>
      <w:commentRangeEnd w:id="739082328"/>
      <w:r>
        <w:rPr>
          <w:rStyle w:val="CommentReference"/>
        </w:rPr>
        <w:commentReference w:id="739082328"/>
      </w:r>
    </w:p>
    <w:p w:rsidR="008D635C" w:rsidP="008D635C" w:rsidRDefault="008D635C" w14:paraId="53D80584" w14:textId="77777777">
      <w:pPr>
        <w:rPr>
          <w:rFonts w:cs="Arial"/>
        </w:rPr>
      </w:pPr>
    </w:p>
    <w:p w:rsidR="008D635C" w:rsidP="00C55D89" w:rsidRDefault="008D635C" w14:paraId="1C57C74D" w14:textId="3E1D02DB">
      <w:pPr>
        <w:rPr>
          <w:rFonts w:cs="Arial"/>
        </w:rPr>
      </w:pPr>
      <w:r w:rsidRPr="00BB5CBF">
        <w:rPr>
          <w:rFonts w:cs="Arial"/>
        </w:rPr>
        <w:t xml:space="preserve">The data that MSF collected in the field from the health centre records also reflects an alarming trend, beginning with a spike in </w:t>
      </w:r>
      <w:ins w:author="Julia Sohn" w:date="2020-05-05T21:27:00Z" w:id="113">
        <w:r w:rsidR="00A53B71">
          <w:rPr>
            <w:rFonts w:cs="Arial"/>
          </w:rPr>
          <w:t xml:space="preserve">week </w:t>
        </w:r>
      </w:ins>
      <w:del w:author="Julia Sohn" w:date="2020-05-05T21:27:00Z" w:id="114">
        <w:r w:rsidRPr="00BB5CBF" w:rsidDel="00A53B71">
          <w:rPr>
            <w:rFonts w:cs="Arial"/>
          </w:rPr>
          <w:delText>W</w:delText>
        </w:r>
      </w:del>
      <w:r w:rsidRPr="00BB5CBF">
        <w:rPr>
          <w:rFonts w:cs="Arial"/>
        </w:rPr>
        <w:t>46</w:t>
      </w:r>
      <w:ins w:author="Julia Sohn" w:date="2020-05-05T21:27:00Z" w:id="115">
        <w:r w:rsidR="00A53B71">
          <w:rPr>
            <w:rFonts w:cs="Arial"/>
          </w:rPr>
          <w:t xml:space="preserve"> of </w:t>
        </w:r>
      </w:ins>
      <w:del w:author="Julia Sohn" w:date="2020-05-05T21:27:00Z" w:id="116">
        <w:r w:rsidRPr="00BB5CBF" w:rsidDel="00A53B71">
          <w:rPr>
            <w:rFonts w:cs="Arial"/>
          </w:rPr>
          <w:delText>-</w:delText>
        </w:r>
      </w:del>
      <w:r w:rsidRPr="00BB5CBF">
        <w:rPr>
          <w:rFonts w:cs="Arial"/>
        </w:rPr>
        <w:t xml:space="preserve">2019, rising from 10 cases in week 45 to 38 cases in week 46. While the numbers MSF collected do not correspond exactly with what the </w:t>
      </w:r>
      <w:proofErr w:type="spellStart"/>
      <w:r w:rsidRPr="00BB5CBF">
        <w:rPr>
          <w:rFonts w:cs="Arial"/>
        </w:rPr>
        <w:t>MoH</w:t>
      </w:r>
      <w:proofErr w:type="spellEnd"/>
      <w:r w:rsidRPr="00BB5CBF">
        <w:rPr>
          <w:rFonts w:cs="Arial"/>
        </w:rPr>
        <w:t xml:space="preserve"> reported, both sources indicate</w:t>
      </w:r>
      <w:r>
        <w:rPr>
          <w:rFonts w:cs="Arial"/>
        </w:rPr>
        <w:t>d</w:t>
      </w:r>
      <w:r w:rsidRPr="00BB5CBF">
        <w:rPr>
          <w:rFonts w:cs="Arial"/>
        </w:rPr>
        <w:t xml:space="preserve"> the need for a response. </w:t>
      </w:r>
    </w:p>
    <w:p w:rsidR="008D635C" w:rsidP="00C55D89" w:rsidRDefault="008D635C" w14:paraId="6E85A3DF" w14:textId="77777777">
      <w:pPr>
        <w:rPr>
          <w:rFonts w:cs="Arial"/>
        </w:rPr>
      </w:pPr>
    </w:p>
    <w:p w:rsidR="008D635C" w:rsidP="00C55D89" w:rsidRDefault="008D635C" w14:paraId="17EC861E" w14:textId="2C165590" w14:noSpellErr="1">
      <w:pPr>
        <w:rPr>
          <w:rFonts w:cs="Arial"/>
        </w:rPr>
      </w:pPr>
      <w:commentRangeStart w:id="1812997367"/>
      <w:r w:rsidR="008D635C">
        <w:drawing>
          <wp:inline wp14:editId="5576988E" wp14:anchorId="082930DE">
            <wp:extent cx="5718173" cy="2828290"/>
            <wp:effectExtent l="0" t="0" r="0" b="0"/>
            <wp:docPr id="956022880" name="Picture 11" descr="../../../../../Users/juliasohn/Desktop/Screen%20Shot%202020-05-05%" title=""/>
            <wp:cNvGraphicFramePr>
              <a:graphicFrameLocks noChangeAspect="1"/>
            </wp:cNvGraphicFramePr>
            <a:graphic>
              <a:graphicData uri="http://schemas.openxmlformats.org/drawingml/2006/picture">
                <pic:pic>
                  <pic:nvPicPr>
                    <pic:cNvPr id="0" name="Picture 11"/>
                    <pic:cNvPicPr/>
                  </pic:nvPicPr>
                  <pic:blipFill>
                    <a:blip r:embed="R20d243488fc54c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18173" cy="2828290"/>
                    </a:xfrm>
                    <a:prstGeom prst="rect">
                      <a:avLst/>
                    </a:prstGeom>
                  </pic:spPr>
                </pic:pic>
              </a:graphicData>
            </a:graphic>
          </wp:inline>
        </w:drawing>
      </w:r>
      <w:commentRangeEnd w:id="1812997367"/>
      <w:r>
        <w:rPr>
          <w:rStyle w:val="CommentReference"/>
        </w:rPr>
        <w:commentReference w:id="1812997367"/>
      </w:r>
    </w:p>
    <w:p w:rsidR="008D635C" w:rsidP="00C55D89" w:rsidRDefault="008D635C" w14:paraId="35547967" w14:textId="77777777">
      <w:pPr>
        <w:rPr>
          <w:rFonts w:cs="Arial"/>
        </w:rPr>
      </w:pPr>
    </w:p>
    <w:p w:rsidR="008D635C" w:rsidP="00C55D89" w:rsidRDefault="008D635C" w14:paraId="04C22A7B" w14:textId="77777777">
      <w:pPr>
        <w:rPr>
          <w:rFonts w:cs="Arial"/>
        </w:rPr>
      </w:pPr>
    </w:p>
    <w:p w:rsidRPr="00BB5CBF" w:rsidR="002D5B09" w:rsidP="00C55D89" w:rsidRDefault="002D5B09" w14:paraId="7856F152" w14:textId="77777777">
      <w:pPr>
        <w:rPr>
          <w:rFonts w:cs="Arial"/>
        </w:rPr>
      </w:pPr>
      <w:r w:rsidRPr="00BB5CBF">
        <w:rPr>
          <w:rFonts w:cs="Arial"/>
        </w:rPr>
        <w:t>MSF decided to intervene in Béboto for the following reasons:</w:t>
      </w:r>
    </w:p>
    <w:p w:rsidRPr="00BB5CBF" w:rsidR="002D5B09" w:rsidP="00C55D89" w:rsidRDefault="00D3281F" w14:paraId="3A74CB01" w14:textId="594E5174">
      <w:pPr>
        <w:numPr>
          <w:ilvl w:val="0"/>
          <w:numId w:val="9"/>
        </w:numPr>
        <w:rPr>
          <w:rFonts w:cs="Arial"/>
        </w:rPr>
      </w:pPr>
      <w:r w:rsidRPr="00BB5CBF">
        <w:rPr>
          <w:rFonts w:cs="Arial"/>
        </w:rPr>
        <w:t>Measles is a disease with</w:t>
      </w:r>
      <w:r w:rsidRPr="00BB5CBF" w:rsidR="002D5B09">
        <w:rPr>
          <w:rFonts w:cs="Arial"/>
        </w:rPr>
        <w:t xml:space="preserve"> epidemic </w:t>
      </w:r>
      <w:r w:rsidRPr="00BB5CBF">
        <w:rPr>
          <w:rFonts w:cs="Arial"/>
        </w:rPr>
        <w:t>potential and</w:t>
      </w:r>
      <w:r w:rsidRPr="00BB5CBF" w:rsidR="002D5B09">
        <w:rPr>
          <w:rFonts w:cs="Arial"/>
        </w:rPr>
        <w:t xml:space="preserve"> a high tra</w:t>
      </w:r>
      <w:r w:rsidRPr="00BB5CBF" w:rsidR="00D80236">
        <w:rPr>
          <w:rFonts w:cs="Arial"/>
        </w:rPr>
        <w:t xml:space="preserve">nsmission rate; </w:t>
      </w:r>
      <w:r w:rsidRPr="00BB5CBF" w:rsidR="002D5B09">
        <w:rPr>
          <w:rFonts w:cs="Arial"/>
        </w:rPr>
        <w:t>Béboto district ha</w:t>
      </w:r>
      <w:r w:rsidR="00DB6D5D">
        <w:rPr>
          <w:rFonts w:cs="Arial"/>
        </w:rPr>
        <w:t>d</w:t>
      </w:r>
      <w:r w:rsidRPr="00BB5CBF" w:rsidR="002D5B09">
        <w:rPr>
          <w:rFonts w:cs="Arial"/>
        </w:rPr>
        <w:t xml:space="preserve"> </w:t>
      </w:r>
      <w:r w:rsidRPr="00BB5CBF" w:rsidR="00D80236">
        <w:rPr>
          <w:rFonts w:cs="Arial"/>
        </w:rPr>
        <w:t xml:space="preserve">already </w:t>
      </w:r>
      <w:r w:rsidRPr="00BB5CBF" w:rsidR="002D5B09">
        <w:rPr>
          <w:rFonts w:cs="Arial"/>
        </w:rPr>
        <w:t>seen a doubling of cases.</w:t>
      </w:r>
    </w:p>
    <w:p w:rsidRPr="00BB5CBF" w:rsidR="002D5B09" w:rsidP="00C55D89" w:rsidRDefault="002D5B09" w14:paraId="2D9CB4B7" w14:textId="0A705ABE">
      <w:pPr>
        <w:numPr>
          <w:ilvl w:val="0"/>
          <w:numId w:val="9"/>
        </w:numPr>
        <w:rPr>
          <w:rFonts w:cs="Arial"/>
        </w:rPr>
      </w:pPr>
      <w:r w:rsidRPr="00BB5CBF">
        <w:rPr>
          <w:rFonts w:cs="Arial"/>
        </w:rPr>
        <w:t>The population lacks access to free, high-quality health care, and there are no health actors in the region excep</w:t>
      </w:r>
      <w:r w:rsidR="00DB6D5D">
        <w:rPr>
          <w:rFonts w:cs="Arial"/>
        </w:rPr>
        <w:t xml:space="preserve">t for the </w:t>
      </w:r>
      <w:proofErr w:type="spellStart"/>
      <w:r w:rsidR="007B5D22">
        <w:rPr>
          <w:rFonts w:cs="Arial"/>
        </w:rPr>
        <w:t>MoH</w:t>
      </w:r>
      <w:proofErr w:type="spellEnd"/>
      <w:r w:rsidR="00DB6D5D">
        <w:rPr>
          <w:rFonts w:cs="Arial"/>
        </w:rPr>
        <w:t>.</w:t>
      </w:r>
    </w:p>
    <w:p w:rsidRPr="00BB5CBF" w:rsidR="002D5B09" w:rsidP="00C55D89" w:rsidRDefault="007D7339" w14:paraId="6FCD91AA" w14:textId="77777777">
      <w:pPr>
        <w:numPr>
          <w:ilvl w:val="0"/>
          <w:numId w:val="9"/>
        </w:numPr>
        <w:rPr>
          <w:rFonts w:cs="Arial"/>
        </w:rPr>
      </w:pPr>
      <w:r w:rsidRPr="00BB5CBF">
        <w:rPr>
          <w:rFonts w:cs="Arial"/>
        </w:rPr>
        <w:t xml:space="preserve">The </w:t>
      </w:r>
      <w:proofErr w:type="spellStart"/>
      <w:r w:rsidRPr="00BB5CBF">
        <w:rPr>
          <w:rFonts w:cs="Arial"/>
        </w:rPr>
        <w:t>Mo</w:t>
      </w:r>
      <w:r w:rsidRPr="00BB5CBF" w:rsidR="002D5B09">
        <w:rPr>
          <w:rFonts w:cs="Arial"/>
        </w:rPr>
        <w:t>H</w:t>
      </w:r>
      <w:proofErr w:type="spellEnd"/>
      <w:r w:rsidRPr="00BB5CBF" w:rsidR="002D5B09">
        <w:rPr>
          <w:rFonts w:cs="Arial"/>
        </w:rPr>
        <w:t xml:space="preserve"> did not have sufficient vaccines nor sufficient financial, logistic, or human resource capacity in Béboto to run a vaccination campaign.</w:t>
      </w:r>
    </w:p>
    <w:p w:rsidRPr="00BB5CBF" w:rsidR="006E2C60" w:rsidP="00C55D89" w:rsidRDefault="002D5B09" w14:paraId="3C5A2802" w14:textId="77777777">
      <w:pPr>
        <w:numPr>
          <w:ilvl w:val="0"/>
          <w:numId w:val="9"/>
        </w:numPr>
        <w:rPr>
          <w:rFonts w:cs="Arial"/>
        </w:rPr>
      </w:pPr>
      <w:r w:rsidRPr="00BB5CBF">
        <w:rPr>
          <w:rFonts w:cs="Arial"/>
        </w:rPr>
        <w:t>Béboto was not included in the Ministry’s outbreak response (supported by UNICEF/WHO).</w:t>
      </w:r>
    </w:p>
    <w:p w:rsidRPr="00BB5CBF" w:rsidR="002E1C04" w:rsidP="00C55D89" w:rsidRDefault="002E1C04" w14:paraId="69BDBB4D" w14:textId="77777777">
      <w:pPr>
        <w:ind w:left="720"/>
        <w:rPr>
          <w:rFonts w:cs="Arial"/>
        </w:rPr>
      </w:pPr>
    </w:p>
    <w:p w:rsidRPr="00BB5CBF" w:rsidR="002E1C04" w:rsidP="00C55D89" w:rsidRDefault="002E1C04" w14:paraId="2EC76C5D" w14:textId="0C27FC8D">
      <w:pPr>
        <w:rPr>
          <w:rFonts w:cs="Arial"/>
        </w:rPr>
      </w:pPr>
      <w:r w:rsidRPr="00BB5CBF">
        <w:rPr>
          <w:rFonts w:cs="Arial"/>
        </w:rPr>
        <w:t>MSF’s intervention ha</w:t>
      </w:r>
      <w:r w:rsidR="007B5D22">
        <w:rPr>
          <w:rFonts w:cs="Arial"/>
        </w:rPr>
        <w:t>d</w:t>
      </w:r>
      <w:r w:rsidRPr="00BB5CBF">
        <w:rPr>
          <w:rFonts w:cs="Arial"/>
        </w:rPr>
        <w:t xml:space="preserve"> six objectives:</w:t>
      </w:r>
    </w:p>
    <w:p w:rsidRPr="00BB5CBF" w:rsidR="002E1C04" w:rsidP="00C55D89" w:rsidRDefault="002E1C04" w14:paraId="3394FB23" w14:textId="77777777">
      <w:pPr>
        <w:numPr>
          <w:ilvl w:val="0"/>
          <w:numId w:val="10"/>
        </w:numPr>
        <w:rPr>
          <w:rFonts w:cs="Arial"/>
        </w:rPr>
      </w:pPr>
      <w:r w:rsidRPr="00BB5CBF">
        <w:rPr>
          <w:rFonts w:cs="Arial"/>
        </w:rPr>
        <w:t>Identify the most affected locations, assess measles patients’ accessibility to health care, and make measles treatment kits</w:t>
      </w:r>
      <w:r w:rsidRPr="00BB5CBF" w:rsidR="00AE6321">
        <w:rPr>
          <w:rFonts w:cs="Arial"/>
        </w:rPr>
        <w:t xml:space="preserve"> available</w:t>
      </w:r>
    </w:p>
    <w:p w:rsidRPr="00BB5CBF" w:rsidR="002E1C04" w:rsidP="00C55D89" w:rsidRDefault="00AE6321" w14:paraId="75732EE6" w14:textId="77777777">
      <w:pPr>
        <w:numPr>
          <w:ilvl w:val="0"/>
          <w:numId w:val="10"/>
        </w:numPr>
        <w:rPr>
          <w:rFonts w:cs="Arial"/>
        </w:rPr>
      </w:pPr>
      <w:r w:rsidRPr="00BB5CBF">
        <w:rPr>
          <w:rFonts w:cs="Arial"/>
        </w:rPr>
        <w:t xml:space="preserve">Support </w:t>
      </w:r>
      <w:proofErr w:type="spellStart"/>
      <w:r w:rsidRPr="00BB5CBF">
        <w:rPr>
          <w:rFonts w:cs="Arial"/>
        </w:rPr>
        <w:t>Mo</w:t>
      </w:r>
      <w:r w:rsidRPr="00BB5CBF" w:rsidR="002E1C04">
        <w:rPr>
          <w:rFonts w:cs="Arial"/>
        </w:rPr>
        <w:t>H</w:t>
      </w:r>
      <w:proofErr w:type="spellEnd"/>
      <w:r w:rsidRPr="00BB5CBF" w:rsidR="002E1C04">
        <w:rPr>
          <w:rFonts w:cs="Arial"/>
        </w:rPr>
        <w:t xml:space="preserve"> with direct case management (simple &amp; complicated) free of charge</w:t>
      </w:r>
    </w:p>
    <w:p w:rsidRPr="00BB5CBF" w:rsidR="002E1C04" w:rsidP="00C55D89" w:rsidRDefault="002E1C04" w14:paraId="5EDB2ECE" w14:textId="126B6CE8">
      <w:pPr>
        <w:numPr>
          <w:ilvl w:val="0"/>
          <w:numId w:val="10"/>
        </w:numPr>
        <w:rPr>
          <w:rFonts w:cs="Arial"/>
        </w:rPr>
      </w:pPr>
      <w:r w:rsidRPr="00BB5CBF">
        <w:rPr>
          <w:rFonts w:cs="Arial"/>
        </w:rPr>
        <w:t xml:space="preserve">Organize trainings on measles case management for </w:t>
      </w:r>
      <w:proofErr w:type="spellStart"/>
      <w:r w:rsidRPr="00BB5CBF">
        <w:rPr>
          <w:rFonts w:cs="Arial"/>
        </w:rPr>
        <w:t>MoH</w:t>
      </w:r>
      <w:proofErr w:type="spellEnd"/>
      <w:r w:rsidRPr="00BB5CBF">
        <w:rPr>
          <w:rFonts w:cs="Arial"/>
        </w:rPr>
        <w:t xml:space="preserve"> staff in </w:t>
      </w:r>
      <w:r w:rsidRPr="00BB5CBF" w:rsidR="007B5D22">
        <w:rPr>
          <w:rFonts w:cs="Arial"/>
        </w:rPr>
        <w:t>Béboto</w:t>
      </w:r>
      <w:r w:rsidRPr="00BB5CBF">
        <w:rPr>
          <w:rFonts w:cs="Arial"/>
        </w:rPr>
        <w:t xml:space="preserve"> Hospital and in the </w:t>
      </w:r>
      <w:r w:rsidRPr="00BB5CBF" w:rsidR="00AE6321">
        <w:rPr>
          <w:rFonts w:cs="Arial"/>
        </w:rPr>
        <w:t>health cen</w:t>
      </w:r>
      <w:r w:rsidRPr="00BB5CBF">
        <w:rPr>
          <w:rFonts w:cs="Arial"/>
        </w:rPr>
        <w:t>ters before providing treatment kits</w:t>
      </w:r>
    </w:p>
    <w:p w:rsidRPr="00BB5CBF" w:rsidR="002E1C04" w:rsidP="00C55D89" w:rsidRDefault="002E1C04" w14:paraId="199F7B6A" w14:textId="0AB028C2">
      <w:pPr>
        <w:numPr>
          <w:ilvl w:val="0"/>
          <w:numId w:val="10"/>
        </w:numPr>
        <w:rPr>
          <w:rFonts w:cs="Arial"/>
        </w:rPr>
      </w:pPr>
      <w:r w:rsidRPr="00BB5CBF">
        <w:rPr>
          <w:rFonts w:cs="Arial"/>
        </w:rPr>
        <w:t>Reinforce the surveillance system in the district (</w:t>
      </w:r>
      <w:r w:rsidRPr="00BB5CBF" w:rsidR="00AE6321">
        <w:rPr>
          <w:rFonts w:cs="Arial"/>
        </w:rPr>
        <w:t xml:space="preserve">establishment of </w:t>
      </w:r>
      <w:r w:rsidR="007B5D22">
        <w:rPr>
          <w:rFonts w:cs="Arial"/>
        </w:rPr>
        <w:t>a line list and improved</w:t>
      </w:r>
      <w:r w:rsidRPr="00BB5CBF" w:rsidR="00AE6321">
        <w:rPr>
          <w:rFonts w:cs="Arial"/>
        </w:rPr>
        <w:t xml:space="preserve"> data collection) &amp; awareness raising </w:t>
      </w:r>
      <w:r w:rsidR="007B5D22">
        <w:rPr>
          <w:rFonts w:cs="Arial"/>
        </w:rPr>
        <w:t>in</w:t>
      </w:r>
      <w:r w:rsidRPr="00BB5CBF" w:rsidR="00AE6321">
        <w:rPr>
          <w:rFonts w:cs="Arial"/>
        </w:rPr>
        <w:t xml:space="preserve"> the community for active case finding</w:t>
      </w:r>
    </w:p>
    <w:p w:rsidR="002E1C04" w:rsidP="00C55D89" w:rsidRDefault="002E1C04" w14:paraId="164E5E89" w14:textId="481DCEF8" w14:noSpellErr="1">
      <w:pPr>
        <w:numPr>
          <w:ilvl w:val="0"/>
          <w:numId w:val="10"/>
        </w:numPr>
        <w:rPr>
          <w:ins w:author="Julia Sohn" w:date="2020-05-05T14:04:00Z"/>
          <w:rFonts w:cs="Arial"/>
        </w:rPr>
      </w:pPr>
      <w:r w:rsidRPr="1211C201" w:rsidR="002E1C04">
        <w:rPr>
          <w:rFonts w:cs="Arial"/>
        </w:rPr>
        <w:t>Plan a mass vaccination cam</w:t>
      </w:r>
      <w:r w:rsidRPr="1211C201" w:rsidR="00AE6321">
        <w:rPr>
          <w:rFonts w:cs="Arial"/>
        </w:rPr>
        <w:t>paign to improve</w:t>
      </w:r>
      <w:r w:rsidRPr="1211C201" w:rsidR="002E1C04">
        <w:rPr>
          <w:rFonts w:cs="Arial"/>
        </w:rPr>
        <w:t xml:space="preserve"> vaccination coverage </w:t>
      </w:r>
      <w:r w:rsidRPr="1211C201" w:rsidR="007B5D22">
        <w:rPr>
          <w:rFonts w:cs="Arial"/>
        </w:rPr>
        <w:t>in</w:t>
      </w:r>
      <w:r w:rsidRPr="1211C201" w:rsidR="002E1C04">
        <w:rPr>
          <w:rFonts w:cs="Arial"/>
        </w:rPr>
        <w:t xml:space="preserve"> the district </w:t>
      </w:r>
      <w:r w:rsidRPr="1211C201" w:rsidR="007B5D22">
        <w:rPr>
          <w:rFonts w:cs="Arial"/>
        </w:rPr>
        <w:t xml:space="preserve">for the </w:t>
      </w:r>
      <w:r w:rsidRPr="1211C201" w:rsidR="002E1C04">
        <w:rPr>
          <w:rFonts w:cs="Arial"/>
        </w:rPr>
        <w:t>populat</w:t>
      </w:r>
      <w:r w:rsidRPr="1211C201" w:rsidR="00AE6321">
        <w:rPr>
          <w:rFonts w:cs="Arial"/>
        </w:rPr>
        <w:t xml:space="preserve">ion aged </w:t>
      </w:r>
      <w:commentRangeStart w:id="118"/>
      <w:commentRangeStart w:id="119"/>
      <w:commentRangeStart w:id="633167658"/>
      <w:commentRangeStart w:id="1922475888"/>
      <w:r w:rsidRPr="1211C201" w:rsidR="00AE6321">
        <w:rPr>
          <w:rFonts w:cs="Arial"/>
        </w:rPr>
        <w:t>6 months to 9 years</w:t>
      </w:r>
      <w:commentRangeEnd w:id="118"/>
      <w:r>
        <w:rPr>
          <w:rStyle w:val="CommentReference"/>
        </w:rPr>
        <w:commentReference w:id="118"/>
      </w:r>
      <w:commentRangeEnd w:id="119"/>
      <w:r>
        <w:rPr>
          <w:rStyle w:val="CommentReference"/>
        </w:rPr>
        <w:commentReference w:id="119"/>
      </w:r>
      <w:commentRangeEnd w:id="633167658"/>
      <w:r>
        <w:rPr>
          <w:rStyle w:val="CommentReference"/>
        </w:rPr>
        <w:commentReference w:id="633167658"/>
      </w:r>
      <w:commentRangeEnd w:id="1922475888"/>
      <w:r>
        <w:rPr>
          <w:rStyle w:val="CommentReference"/>
        </w:rPr>
        <w:commentReference w:id="1922475888"/>
      </w:r>
    </w:p>
    <w:p w:rsidRPr="00A53B71" w:rsidR="00A9414B" w:rsidP="00A53B71" w:rsidRDefault="00A9414B" w14:paraId="60202AAE" w14:textId="6F34AADA">
      <w:pPr>
        <w:numPr>
          <w:ilvl w:val="1"/>
          <w:numId w:val="10"/>
        </w:numPr>
        <w:rPr>
          <w:rFonts w:cs="Arial"/>
        </w:rPr>
      </w:pPr>
      <w:ins w:author="Julia Sohn" w:date="2020-05-05T14:04:00Z" w:id="120">
        <w:r w:rsidRPr="00A53B71">
          <w:rPr>
            <w:rFonts w:cs="Arial"/>
          </w:rPr>
          <w:t xml:space="preserve">This </w:t>
        </w:r>
      </w:ins>
      <w:ins w:author="Julia Sohn" w:date="2020-05-05T14:05:00Z" w:id="121">
        <w:r w:rsidRPr="00A53B71">
          <w:rPr>
            <w:rFonts w:cs="Arial"/>
          </w:rPr>
          <w:t xml:space="preserve">age group was targeted based on the age distribution of early cases; children aged 6 months to 9 years </w:t>
        </w:r>
      </w:ins>
      <w:ins w:author="Julia Sohn" w:date="2020-05-05T15:46:00Z" w:id="122">
        <w:r w:rsidRPr="00A53B71" w:rsidR="0081099F">
          <w:rPr>
            <w:rFonts w:cs="Arial"/>
          </w:rPr>
          <w:t xml:space="preserve">were most </w:t>
        </w:r>
      </w:ins>
      <w:ins w:author="Julia Sohn" w:date="2020-05-05T21:29:00Z" w:id="123">
        <w:r w:rsidR="00A53B71">
          <w:rPr>
            <w:rFonts w:cs="Arial"/>
          </w:rPr>
          <w:t xml:space="preserve">heavily </w:t>
        </w:r>
      </w:ins>
      <w:ins w:author="Julia Sohn" w:date="2020-05-05T15:46:00Z" w:id="124">
        <w:r w:rsidRPr="00A53B71" w:rsidR="0081099F">
          <w:rPr>
            <w:rFonts w:cs="Arial"/>
          </w:rPr>
          <w:t>affected.</w:t>
        </w:r>
      </w:ins>
    </w:p>
    <w:p w:rsidRPr="00BB5CBF" w:rsidR="002E1C04" w:rsidP="00C55D89" w:rsidRDefault="002E1C04" w14:paraId="578D7D1E" w14:textId="77777777">
      <w:pPr>
        <w:numPr>
          <w:ilvl w:val="0"/>
          <w:numId w:val="10"/>
        </w:numPr>
        <w:rPr>
          <w:rFonts w:cs="Arial"/>
        </w:rPr>
      </w:pPr>
      <w:r w:rsidRPr="00BB5CBF">
        <w:rPr>
          <w:rFonts w:cs="Arial"/>
        </w:rPr>
        <w:t>Advocacy for improved routine immunization and heal</w:t>
      </w:r>
      <w:r w:rsidRPr="00BB5CBF" w:rsidR="00A408D8">
        <w:rPr>
          <w:rFonts w:cs="Arial"/>
        </w:rPr>
        <w:t xml:space="preserve">thcare in the district by the </w:t>
      </w:r>
      <w:proofErr w:type="spellStart"/>
      <w:r w:rsidRPr="00BB5CBF">
        <w:rPr>
          <w:rFonts w:cs="Arial"/>
        </w:rPr>
        <w:t>MoH</w:t>
      </w:r>
      <w:proofErr w:type="spellEnd"/>
      <w:r w:rsidRPr="00BB5CBF">
        <w:rPr>
          <w:rFonts w:cs="Arial"/>
        </w:rPr>
        <w:t xml:space="preserve"> and their key partners (WHO, UNICEF)</w:t>
      </w:r>
    </w:p>
    <w:p w:rsidRPr="00BB5CBF" w:rsidR="00F356C2" w:rsidP="00C55D89" w:rsidRDefault="00F356C2" w14:paraId="6A05CF72" w14:textId="77777777">
      <w:pPr>
        <w:ind w:left="720"/>
        <w:rPr>
          <w:rFonts w:cs="Arial"/>
        </w:rPr>
      </w:pPr>
    </w:p>
    <w:p w:rsidRPr="00BB5CBF" w:rsidR="006E2C60" w:rsidP="00C55D89" w:rsidRDefault="002E1C04" w14:paraId="7BF449A9" w14:textId="67862E61">
      <w:pPr>
        <w:autoSpaceDE w:val="0"/>
        <w:autoSpaceDN w:val="0"/>
        <w:adjustRightInd w:val="0"/>
        <w:rPr>
          <w:rFonts w:cs="Arial"/>
          <w:color w:val="000000"/>
        </w:rPr>
      </w:pPr>
      <w:r w:rsidRPr="00BB5CBF">
        <w:rPr>
          <w:rFonts w:cs="Arial"/>
        </w:rPr>
        <w:t>Related to objective five, MSF conduct</w:t>
      </w:r>
      <w:r w:rsidR="0005311F">
        <w:rPr>
          <w:rFonts w:cs="Arial"/>
        </w:rPr>
        <w:t>ed</w:t>
      </w:r>
      <w:r w:rsidRPr="00BB5CBF" w:rsidR="00A70E3E">
        <w:rPr>
          <w:rFonts w:cs="Arial"/>
        </w:rPr>
        <w:t xml:space="preserve"> a</w:t>
      </w:r>
      <w:r w:rsidRPr="00BB5CBF">
        <w:rPr>
          <w:rFonts w:cs="Arial"/>
        </w:rPr>
        <w:t xml:space="preserve"> </w:t>
      </w:r>
      <w:r w:rsidRPr="00BB5CBF" w:rsidR="00A70E3E">
        <w:rPr>
          <w:rFonts w:cs="Arial"/>
        </w:rPr>
        <w:t xml:space="preserve">measles mass </w:t>
      </w:r>
      <w:r w:rsidRPr="00BB5CBF">
        <w:rPr>
          <w:rFonts w:cs="Arial"/>
        </w:rPr>
        <w:t>vaccination campaign targeting children between 6 months and 9 years of age</w:t>
      </w:r>
      <w:r w:rsidRPr="00BB5CBF" w:rsidR="00A70E3E">
        <w:rPr>
          <w:rFonts w:cs="Arial"/>
        </w:rPr>
        <w:t xml:space="preserve"> </w:t>
      </w:r>
      <w:r w:rsidRPr="00BB5CBF" w:rsidR="00100B68">
        <w:rPr>
          <w:rFonts w:cs="Arial"/>
        </w:rPr>
        <w:t xml:space="preserve">in Béboto </w:t>
      </w:r>
      <w:r w:rsidRPr="00BB5CBF" w:rsidR="00A70E3E">
        <w:rPr>
          <w:rFonts w:cs="Arial"/>
        </w:rPr>
        <w:t>in March 2020</w:t>
      </w:r>
      <w:r w:rsidRPr="00BB5CBF" w:rsidR="0001705C">
        <w:rPr>
          <w:rFonts w:cs="Arial"/>
        </w:rPr>
        <w:t xml:space="preserve">. </w:t>
      </w:r>
      <w:r w:rsidR="0005311F">
        <w:rPr>
          <w:rFonts w:cs="Arial"/>
        </w:rPr>
        <w:t>Immediately f</w:t>
      </w:r>
      <w:r w:rsidRPr="00BB5CBF" w:rsidR="0001705C">
        <w:rPr>
          <w:rFonts w:cs="Arial"/>
        </w:rPr>
        <w:t xml:space="preserve">ollowing </w:t>
      </w:r>
      <w:r w:rsidRPr="00BB5CBF" w:rsidR="004B02C9">
        <w:rPr>
          <w:rFonts w:cs="Arial"/>
        </w:rPr>
        <w:lastRenderedPageBreak/>
        <w:t>the campaign</w:t>
      </w:r>
      <w:r w:rsidRPr="00BB5CBF" w:rsidR="0001705C">
        <w:rPr>
          <w:rFonts w:cs="Arial"/>
        </w:rPr>
        <w:t xml:space="preserve">, </w:t>
      </w:r>
      <w:r w:rsidRPr="00BB5CBF" w:rsidR="00100B68">
        <w:rPr>
          <w:rFonts w:cs="Arial"/>
        </w:rPr>
        <w:t>MSF conduct</w:t>
      </w:r>
      <w:r w:rsidR="0005311F">
        <w:rPr>
          <w:rFonts w:cs="Arial"/>
        </w:rPr>
        <w:t>ed</w:t>
      </w:r>
      <w:r w:rsidRPr="00BB5CBF" w:rsidR="00100B68">
        <w:rPr>
          <w:rFonts w:cs="Arial"/>
        </w:rPr>
        <w:t xml:space="preserve"> </w:t>
      </w:r>
      <w:r w:rsidRPr="00BB5CBF" w:rsidR="0001705C">
        <w:rPr>
          <w:rFonts w:cs="Arial"/>
        </w:rPr>
        <w:t>a</w:t>
      </w:r>
      <w:r w:rsidRPr="00BB5CBF" w:rsidR="007C31EC">
        <w:rPr>
          <w:rFonts w:cs="Arial"/>
        </w:rPr>
        <w:t xml:space="preserve"> vacc</w:t>
      </w:r>
      <w:r w:rsidRPr="00BB5CBF" w:rsidR="00100B68">
        <w:rPr>
          <w:rFonts w:cs="Arial"/>
        </w:rPr>
        <w:t>ine coverage survey</w:t>
      </w:r>
      <w:r w:rsidRPr="00BB5CBF" w:rsidR="00F0050C">
        <w:rPr>
          <w:rFonts w:cs="Arial"/>
        </w:rPr>
        <w:t xml:space="preserve"> to estimate the vaccination status </w:t>
      </w:r>
      <w:r w:rsidRPr="00BB5CBF" w:rsidR="00DD3295">
        <w:rPr>
          <w:rFonts w:cs="Arial"/>
        </w:rPr>
        <w:t xml:space="preserve">in the target age group. </w:t>
      </w:r>
    </w:p>
    <w:p w:rsidRPr="00BB5CBF" w:rsidR="00B47F17" w:rsidP="00C55D89" w:rsidRDefault="00B47F17" w14:paraId="65BAE542" w14:textId="77777777">
      <w:pPr>
        <w:rPr>
          <w:rFonts w:cs="Arial"/>
        </w:rPr>
      </w:pPr>
      <w:bookmarkStart w:name="_Toc160255437" w:id="125"/>
    </w:p>
    <w:p w:rsidR="003B15CF" w:rsidP="001A391A" w:rsidRDefault="00103247" w14:paraId="4A3A6A25" w14:textId="30F459EB">
      <w:pPr>
        <w:pStyle w:val="Heading2"/>
      </w:pPr>
      <w:bookmarkStart w:name="_Toc39509141" w:id="126"/>
      <w:bookmarkStart w:name="_Toc39509247" w:id="127"/>
      <w:bookmarkStart w:name="_Toc39509352" w:id="128"/>
      <w:bookmarkStart w:name="_Toc39606098" w:id="129"/>
      <w:bookmarkEnd w:id="125"/>
      <w:r>
        <w:t xml:space="preserve">Vaccination coverage survey </w:t>
      </w:r>
      <w:r w:rsidRPr="00BB5CBF" w:rsidR="00540306">
        <w:t>Objectives</w:t>
      </w:r>
      <w:bookmarkStart w:name="_Toc160255438" w:id="130"/>
      <w:bookmarkStart w:name="_Toc422247522" w:id="131"/>
      <w:bookmarkEnd w:id="126"/>
      <w:bookmarkEnd w:id="127"/>
      <w:bookmarkEnd w:id="128"/>
      <w:bookmarkEnd w:id="129"/>
    </w:p>
    <w:p w:rsidRPr="00B05515" w:rsidR="003B15CF" w:rsidP="00B05515" w:rsidRDefault="003B15CF" w14:paraId="29A449AD" w14:textId="77777777"/>
    <w:p w:rsidRPr="00671224" w:rsidR="00B47F17" w:rsidP="001A391A" w:rsidRDefault="00B47F17" w14:paraId="2B86F0DC" w14:textId="3E06E5A2">
      <w:pPr>
        <w:pStyle w:val="Heading3"/>
      </w:pPr>
      <w:bookmarkStart w:name="_Toc39509142" w:id="132"/>
      <w:bookmarkStart w:name="_Toc39509248" w:id="133"/>
      <w:bookmarkStart w:name="_Toc39509353" w:id="134"/>
      <w:bookmarkStart w:name="_Toc39606099" w:id="135"/>
      <w:r w:rsidRPr="00671224">
        <w:t>Primary objective</w:t>
      </w:r>
      <w:bookmarkEnd w:id="130"/>
      <w:r w:rsidRPr="00671224">
        <w:t>s</w:t>
      </w:r>
      <w:bookmarkEnd w:id="131"/>
      <w:bookmarkEnd w:id="132"/>
      <w:bookmarkEnd w:id="133"/>
      <w:bookmarkEnd w:id="134"/>
      <w:bookmarkEnd w:id="135"/>
    </w:p>
    <w:p w:rsidRPr="00BB5CBF" w:rsidR="005A24E0" w:rsidP="00C55D89" w:rsidRDefault="005A24E0" w14:paraId="72D2DFF7" w14:textId="6A0B5F3B">
      <w:pPr>
        <w:rPr>
          <w:rFonts w:cs="Arial"/>
        </w:rPr>
      </w:pPr>
      <w:bookmarkStart w:name="_Toc148779049" w:id="136"/>
      <w:bookmarkStart w:name="_Toc160255439" w:id="137"/>
      <w:bookmarkStart w:name="_Toc422247523" w:id="138"/>
      <w:r w:rsidRPr="00BB5CBF">
        <w:rPr>
          <w:rFonts w:cs="Arial"/>
        </w:rPr>
        <w:t xml:space="preserve">Estimate the measles vaccination coverage among children 6 months to 9 years </w:t>
      </w:r>
      <w:r w:rsidRPr="00BB5CBF" w:rsidR="008C674D">
        <w:rPr>
          <w:rFonts w:cs="Arial"/>
        </w:rPr>
        <w:t>of age</w:t>
      </w:r>
      <w:r w:rsidRPr="00BB5CBF">
        <w:rPr>
          <w:rFonts w:cs="Arial"/>
        </w:rPr>
        <w:t xml:space="preserve"> in </w:t>
      </w:r>
      <w:r w:rsidRPr="00BB5CBF" w:rsidR="00421E57">
        <w:rPr>
          <w:rFonts w:cs="Arial"/>
        </w:rPr>
        <w:t>Béboto</w:t>
      </w:r>
      <w:r w:rsidRPr="00BB5CBF">
        <w:rPr>
          <w:rFonts w:cs="Arial"/>
        </w:rPr>
        <w:t xml:space="preserve"> district </w:t>
      </w:r>
      <w:r w:rsidR="00862ACA">
        <w:rPr>
          <w:rFonts w:cs="Arial"/>
        </w:rPr>
        <w:t>following</w:t>
      </w:r>
      <w:r w:rsidRPr="00BB5CBF">
        <w:rPr>
          <w:rFonts w:cs="Arial"/>
        </w:rPr>
        <w:t xml:space="preserve"> </w:t>
      </w:r>
      <w:r w:rsidR="00E02FD9">
        <w:rPr>
          <w:rFonts w:cs="Arial"/>
        </w:rPr>
        <w:t>the MSF mass vaccination campaign.</w:t>
      </w:r>
    </w:p>
    <w:p w:rsidRPr="00BB5CBF" w:rsidR="005A24E0" w:rsidP="00C55D89" w:rsidRDefault="005A24E0" w14:paraId="1EE701D7" w14:textId="77777777">
      <w:pPr>
        <w:rPr>
          <w:rFonts w:cs="Arial"/>
        </w:rPr>
      </w:pPr>
    </w:p>
    <w:p w:rsidRPr="00E02FD9" w:rsidR="00D67B48" w:rsidP="00C55D89" w:rsidRDefault="00B47F17" w14:paraId="35F730D5" w14:textId="1930D9AD">
      <w:pPr>
        <w:pStyle w:val="Heading3"/>
      </w:pPr>
      <w:bookmarkStart w:name="_Toc39509143" w:id="139"/>
      <w:bookmarkStart w:name="_Toc39509249" w:id="140"/>
      <w:bookmarkStart w:name="_Toc39509354" w:id="141"/>
      <w:bookmarkStart w:name="_Toc39606100" w:id="142"/>
      <w:r w:rsidRPr="00BB5CBF">
        <w:t>Secondary objectives</w:t>
      </w:r>
      <w:bookmarkEnd w:id="136"/>
      <w:bookmarkEnd w:id="137"/>
      <w:bookmarkEnd w:id="138"/>
      <w:bookmarkEnd w:id="139"/>
      <w:bookmarkEnd w:id="140"/>
      <w:bookmarkEnd w:id="141"/>
      <w:bookmarkEnd w:id="142"/>
    </w:p>
    <w:p w:rsidRPr="00BB5CBF" w:rsidR="002A79E3" w:rsidP="00C55D89" w:rsidRDefault="002A79E3" w14:paraId="6719325E" w14:textId="77777777">
      <w:pPr>
        <w:numPr>
          <w:ilvl w:val="0"/>
          <w:numId w:val="12"/>
        </w:numPr>
        <w:rPr>
          <w:rFonts w:cs="Arial"/>
        </w:rPr>
      </w:pPr>
      <w:r w:rsidRPr="00BB5CBF">
        <w:rPr>
          <w:rFonts w:cs="Arial"/>
        </w:rPr>
        <w:t xml:space="preserve">Estimate the overall measles vaccination coverage among children 6 months to 9 years of age in Béboto district </w:t>
      </w:r>
    </w:p>
    <w:p w:rsidR="00B47F17" w:rsidP="00C55D89" w:rsidRDefault="00D67B48" w14:paraId="533DF5FF" w14:textId="4B24FDB7">
      <w:pPr>
        <w:numPr>
          <w:ilvl w:val="0"/>
          <w:numId w:val="12"/>
        </w:numPr>
        <w:rPr>
          <w:rFonts w:cs="Arial"/>
        </w:rPr>
      </w:pPr>
      <w:r w:rsidRPr="00BB5CBF">
        <w:rPr>
          <w:rFonts w:cs="Arial"/>
        </w:rPr>
        <w:t xml:space="preserve">Describe the reasons for non-vaccination during immunization </w:t>
      </w:r>
      <w:r w:rsidRPr="00BB5CBF" w:rsidR="006F755C">
        <w:rPr>
          <w:rFonts w:cs="Arial"/>
        </w:rPr>
        <w:t>activities</w:t>
      </w:r>
    </w:p>
    <w:p w:rsidRPr="007B5D22" w:rsidR="007B5D22" w:rsidP="007B5D22" w:rsidRDefault="007B5D22" w14:paraId="7B798668" w14:textId="3D4A7265">
      <w:pPr>
        <w:numPr>
          <w:ilvl w:val="0"/>
          <w:numId w:val="12"/>
        </w:numPr>
        <w:rPr>
          <w:rFonts w:cs="Arial"/>
        </w:rPr>
      </w:pPr>
      <w:r w:rsidRPr="00BB5CBF">
        <w:rPr>
          <w:rFonts w:cs="Arial"/>
        </w:rPr>
        <w:t xml:space="preserve">Provide recommendations for vaccination strategies and surveillance in this </w:t>
      </w:r>
      <w:r w:rsidRPr="00BB5CBF">
        <w:rPr>
          <w:rFonts w:cs="Arial"/>
        </w:rPr>
        <w:br/>
      </w:r>
      <w:r w:rsidRPr="00BB5CBF">
        <w:rPr>
          <w:rFonts w:cs="Arial"/>
        </w:rPr>
        <w:t>context and similar ones</w:t>
      </w:r>
    </w:p>
    <w:p w:rsidRPr="00BB5CBF" w:rsidR="00103247" w:rsidP="00103247" w:rsidRDefault="00103247" w14:paraId="292A6C95" w14:textId="77777777">
      <w:pPr>
        <w:ind w:left="720"/>
        <w:rPr>
          <w:rFonts w:cs="Arial"/>
        </w:rPr>
      </w:pPr>
    </w:p>
    <w:p w:rsidR="000309E2" w:rsidP="000309E2" w:rsidRDefault="000309E2" w14:paraId="0EAFCCED" w14:textId="77777777">
      <w:pPr>
        <w:pStyle w:val="Heading2"/>
      </w:pPr>
      <w:bookmarkStart w:name="_Toc39509144" w:id="143"/>
      <w:bookmarkStart w:name="_Toc39509250" w:id="144"/>
      <w:bookmarkStart w:name="_Toc39509355" w:id="145"/>
      <w:bookmarkStart w:name="_Toc422247524" w:id="146"/>
      <w:bookmarkStart w:name="_Toc39606101" w:id="147"/>
      <w:r>
        <w:t>METHODS</w:t>
      </w:r>
      <w:bookmarkEnd w:id="143"/>
      <w:bookmarkEnd w:id="144"/>
      <w:bookmarkEnd w:id="145"/>
      <w:bookmarkEnd w:id="147"/>
    </w:p>
    <w:p w:rsidRPr="00B05515" w:rsidR="003B15CF" w:rsidP="00B05515" w:rsidRDefault="003B15CF" w14:paraId="61BDADF5" w14:textId="77777777"/>
    <w:p w:rsidRPr="00BB5CBF" w:rsidR="00B47F17" w:rsidP="008747FF" w:rsidRDefault="00540306" w14:paraId="77725164" w14:textId="7D4E021E">
      <w:pPr>
        <w:pStyle w:val="Heading3"/>
      </w:pPr>
      <w:bookmarkStart w:name="_Toc39509145" w:id="148"/>
      <w:bookmarkStart w:name="_Toc39509251" w:id="149"/>
      <w:bookmarkStart w:name="_Toc39509356" w:id="150"/>
      <w:bookmarkStart w:name="_Toc39606102" w:id="151"/>
      <w:r w:rsidRPr="00BB5CBF">
        <w:t>S</w:t>
      </w:r>
      <w:r w:rsidR="003C1258">
        <w:t>TUDY</w:t>
      </w:r>
      <w:r w:rsidRPr="00BB5CBF">
        <w:t xml:space="preserve"> </w:t>
      </w:r>
      <w:r w:rsidRPr="00BB5CBF" w:rsidR="00B47F17">
        <w:t>Design</w:t>
      </w:r>
      <w:bookmarkEnd w:id="146"/>
      <w:bookmarkEnd w:id="148"/>
      <w:bookmarkEnd w:id="149"/>
      <w:bookmarkEnd w:id="150"/>
      <w:bookmarkEnd w:id="151"/>
    </w:p>
    <w:p w:rsidRPr="00BB5CBF" w:rsidR="00D24E8C" w:rsidP="00C55D89" w:rsidRDefault="003928A5" w14:paraId="77A96B67" w14:textId="5554740B">
      <w:pPr>
        <w:rPr>
          <w:rFonts w:cs="Arial"/>
        </w:rPr>
      </w:pPr>
      <w:r w:rsidRPr="00BB5CBF">
        <w:rPr>
          <w:rFonts w:cs="Arial"/>
        </w:rPr>
        <w:t>The v</w:t>
      </w:r>
      <w:r w:rsidRPr="00BB5CBF" w:rsidR="00D24E8C">
        <w:rPr>
          <w:rFonts w:cs="Arial"/>
        </w:rPr>
        <w:t xml:space="preserve">accination coverage survey </w:t>
      </w:r>
      <w:r w:rsidR="00103247">
        <w:rPr>
          <w:rFonts w:cs="Arial"/>
        </w:rPr>
        <w:t>used</w:t>
      </w:r>
      <w:r w:rsidRPr="00BB5CBF" w:rsidR="00D24E8C">
        <w:rPr>
          <w:rFonts w:cs="Arial"/>
        </w:rPr>
        <w:t xml:space="preserve"> two-stage cluster sampling methodology as an adaptation of the standardized method recommended by the World Health Organization (WHO)</w:t>
      </w:r>
      <w:r w:rsidRPr="00BB5CBF" w:rsidR="00ED6F4C">
        <w:rPr>
          <w:rFonts w:cs="Arial"/>
        </w:rPr>
        <w:t>.</w:t>
      </w:r>
      <w:r w:rsidRPr="00BB5CBF" w:rsidR="00D24E8C">
        <w:rPr>
          <w:rFonts w:cs="Arial"/>
          <w:vertAlign w:val="superscript"/>
        </w:rPr>
        <w:footnoteReference w:id="3"/>
      </w:r>
      <w:r w:rsidRPr="00BB5CBF" w:rsidR="002C56CD">
        <w:rPr>
          <w:rFonts w:cs="Arial"/>
        </w:rPr>
        <w:t xml:space="preserve"> </w:t>
      </w:r>
    </w:p>
    <w:p w:rsidRPr="00BB5CBF" w:rsidR="00870AC7" w:rsidP="00C55D89" w:rsidRDefault="00870AC7" w14:paraId="398A34D8" w14:textId="77777777">
      <w:pPr>
        <w:rPr>
          <w:rFonts w:cs="Arial"/>
        </w:rPr>
      </w:pPr>
    </w:p>
    <w:p w:rsidR="00983B8A" w:rsidP="00C55D89" w:rsidRDefault="00B47F17" w14:paraId="061A2800" w14:textId="2FD75318">
      <w:pPr>
        <w:rPr>
          <w:rFonts w:cs="Arial"/>
        </w:rPr>
      </w:pPr>
      <w:r w:rsidRPr="00BB5CBF">
        <w:rPr>
          <w:rFonts w:cs="Arial"/>
        </w:rPr>
        <w:t xml:space="preserve">Determination of vaccine status </w:t>
      </w:r>
      <w:r w:rsidR="00103247">
        <w:rPr>
          <w:rFonts w:cs="Arial"/>
        </w:rPr>
        <w:t>was</w:t>
      </w:r>
      <w:r w:rsidRPr="00BB5CBF">
        <w:rPr>
          <w:rFonts w:cs="Arial"/>
        </w:rPr>
        <w:t xml:space="preserve"> done by interview, examination of individual vaccination cards</w:t>
      </w:r>
      <w:r w:rsidRPr="00BB5CBF" w:rsidR="00D35CF9">
        <w:rPr>
          <w:rFonts w:cs="Arial"/>
        </w:rPr>
        <w:t>,</w:t>
      </w:r>
      <w:r w:rsidRPr="00BB5CBF">
        <w:rPr>
          <w:rFonts w:cs="Arial"/>
        </w:rPr>
        <w:t xml:space="preserve"> </w:t>
      </w:r>
      <w:r w:rsidRPr="00BB5CBF" w:rsidR="0006205F">
        <w:rPr>
          <w:rFonts w:cs="Arial"/>
        </w:rPr>
        <w:t xml:space="preserve">recent </w:t>
      </w:r>
      <w:r w:rsidRPr="00BB5CBF">
        <w:rPr>
          <w:rFonts w:cs="Arial"/>
        </w:rPr>
        <w:t>vaccine ink markings of fingers (if evidence of marking persists</w:t>
      </w:r>
      <w:r w:rsidRPr="00BB5CBF" w:rsidR="00691D87">
        <w:rPr>
          <w:rFonts w:cs="Arial"/>
        </w:rPr>
        <w:t>)</w:t>
      </w:r>
      <w:r w:rsidRPr="00BB5CBF" w:rsidR="00145B90">
        <w:rPr>
          <w:rFonts w:cs="Arial"/>
        </w:rPr>
        <w:t>,</w:t>
      </w:r>
      <w:r w:rsidRPr="00BB5CBF" w:rsidR="00691D87">
        <w:rPr>
          <w:rFonts w:cs="Arial"/>
        </w:rPr>
        <w:t xml:space="preserve"> </w:t>
      </w:r>
      <w:r w:rsidRPr="00BB5CBF">
        <w:rPr>
          <w:rFonts w:cs="Arial"/>
        </w:rPr>
        <w:t xml:space="preserve">and </w:t>
      </w:r>
      <w:r w:rsidRPr="00BB5CBF" w:rsidR="00366149">
        <w:rPr>
          <w:rFonts w:cs="Arial"/>
        </w:rPr>
        <w:t>verbal</w:t>
      </w:r>
      <w:r w:rsidRPr="00BB5CBF">
        <w:rPr>
          <w:rFonts w:cs="Arial"/>
        </w:rPr>
        <w:t xml:space="preserve"> reporting of vaccination status. </w:t>
      </w:r>
    </w:p>
    <w:p w:rsidR="0089473E" w:rsidP="00C55D89" w:rsidRDefault="0089473E" w14:paraId="32BB3386" w14:textId="77777777">
      <w:pPr>
        <w:rPr>
          <w:rFonts w:cs="Arial"/>
        </w:rPr>
      </w:pPr>
    </w:p>
    <w:p w:rsidRPr="00BB5CBF" w:rsidR="0089473E" w:rsidP="00C55D89" w:rsidRDefault="0089473E" w14:paraId="52B46CFA" w14:textId="0AC3A3B7">
      <w:pPr>
        <w:rPr>
          <w:rFonts w:cs="Arial"/>
        </w:rPr>
      </w:pPr>
      <w:r>
        <w:rPr>
          <w:rFonts w:cs="Arial"/>
        </w:rPr>
        <w:t>The survey took place</w:t>
      </w:r>
      <w:r w:rsidR="0058325E">
        <w:rPr>
          <w:rFonts w:cs="Arial"/>
        </w:rPr>
        <w:t xml:space="preserve"> over six days, from</w:t>
      </w:r>
      <w:r>
        <w:rPr>
          <w:rFonts w:cs="Arial"/>
        </w:rPr>
        <w:t xml:space="preserve"> April 1</w:t>
      </w:r>
      <w:r w:rsidR="004E5D8A">
        <w:rPr>
          <w:rFonts w:cs="Arial"/>
        </w:rPr>
        <w:t xml:space="preserve">-6, 2020. </w:t>
      </w:r>
    </w:p>
    <w:p w:rsidRPr="00BB5CBF" w:rsidR="00B47F17" w:rsidP="00C55D89" w:rsidRDefault="00B47F17" w14:paraId="347D4032" w14:textId="77777777">
      <w:pPr>
        <w:pStyle w:val="tableau"/>
        <w:jc w:val="left"/>
        <w:rPr>
          <w:rFonts w:cs="Arial"/>
          <w:noProof w:val="0"/>
        </w:rPr>
      </w:pPr>
    </w:p>
    <w:p w:rsidRPr="00BB5CBF" w:rsidR="00B47F17" w:rsidP="008747FF" w:rsidRDefault="00B47F17" w14:paraId="4414A0D8" w14:textId="417AE66D">
      <w:pPr>
        <w:pStyle w:val="Heading3"/>
      </w:pPr>
      <w:bookmarkStart w:name="_Toc422247525" w:id="152"/>
      <w:bookmarkStart w:name="_Toc39509146" w:id="153"/>
      <w:bookmarkStart w:name="_Toc39509252" w:id="154"/>
      <w:bookmarkStart w:name="_Toc39509357" w:id="155"/>
      <w:bookmarkStart w:name="_Toc39606103" w:id="156"/>
      <w:r w:rsidRPr="00BB5CBF">
        <w:t>Target population</w:t>
      </w:r>
      <w:bookmarkEnd w:id="152"/>
      <w:bookmarkEnd w:id="153"/>
      <w:bookmarkEnd w:id="154"/>
      <w:bookmarkEnd w:id="155"/>
      <w:bookmarkEnd w:id="156"/>
    </w:p>
    <w:p w:rsidRPr="00BB5CBF" w:rsidR="00D72F94" w:rsidP="00C55D89" w:rsidRDefault="00D72F94" w14:paraId="666B60C6" w14:textId="77777777">
      <w:pPr>
        <w:rPr>
          <w:rFonts w:cs="Arial"/>
        </w:rPr>
      </w:pPr>
    </w:p>
    <w:p w:rsidRPr="00BB5CBF" w:rsidR="00B47F17" w:rsidP="00C55D89" w:rsidRDefault="00D72F94" w14:paraId="406C71C2" w14:textId="12576A12">
      <w:pPr>
        <w:rPr>
          <w:rFonts w:cs="Arial"/>
        </w:rPr>
      </w:pPr>
      <w:r w:rsidRPr="00BB5CBF">
        <w:rPr>
          <w:rFonts w:cs="Arial"/>
        </w:rPr>
        <w:t xml:space="preserve">All children between 6 months and </w:t>
      </w:r>
      <w:r w:rsidR="00AA6674">
        <w:rPr>
          <w:rFonts w:cs="Arial"/>
        </w:rPr>
        <w:t>9</w:t>
      </w:r>
      <w:r w:rsidRPr="00BB5CBF">
        <w:rPr>
          <w:rFonts w:cs="Arial"/>
        </w:rPr>
        <w:t xml:space="preserve"> years of age living in Béboto district during the time of the survey</w:t>
      </w:r>
      <w:r w:rsidRPr="00BB5CBF" w:rsidR="004F3E0F">
        <w:rPr>
          <w:rFonts w:cs="Arial"/>
        </w:rPr>
        <w:t>.</w:t>
      </w:r>
    </w:p>
    <w:p w:rsidRPr="00BB5CBF" w:rsidR="00D72F94" w:rsidP="00C55D89" w:rsidRDefault="00D72F94" w14:paraId="1B54F38C" w14:textId="77777777">
      <w:pPr>
        <w:rPr>
          <w:rFonts w:cs="Arial"/>
        </w:rPr>
      </w:pPr>
    </w:p>
    <w:p w:rsidRPr="00BB5CBF" w:rsidR="00B47F17" w:rsidP="001A391A" w:rsidRDefault="00B47F17" w14:paraId="2510140F" w14:textId="22E6B14D">
      <w:pPr>
        <w:pStyle w:val="Heading3"/>
      </w:pPr>
      <w:bookmarkStart w:name="_Toc157578584" w:id="157"/>
      <w:bookmarkStart w:name="_Toc160255443" w:id="158"/>
      <w:bookmarkStart w:name="_Toc422247526" w:id="159"/>
      <w:bookmarkStart w:name="_Toc39509147" w:id="160"/>
      <w:bookmarkStart w:name="_Toc39509253" w:id="161"/>
      <w:bookmarkStart w:name="_Toc39509358" w:id="162"/>
      <w:bookmarkStart w:name="_Toc39606104" w:id="163"/>
      <w:r w:rsidRPr="00BB5CBF">
        <w:t>Inclusion and exclusion criteria</w:t>
      </w:r>
      <w:bookmarkEnd w:id="157"/>
      <w:bookmarkEnd w:id="158"/>
      <w:bookmarkEnd w:id="159"/>
      <w:bookmarkEnd w:id="160"/>
      <w:bookmarkEnd w:id="161"/>
      <w:bookmarkEnd w:id="162"/>
      <w:bookmarkEnd w:id="163"/>
    </w:p>
    <w:p w:rsidRPr="00BB5CBF" w:rsidR="00B47F17" w:rsidP="00C55D89" w:rsidRDefault="00B47F17" w14:paraId="74DE40E3" w14:textId="77777777">
      <w:pPr>
        <w:rPr>
          <w:rFonts w:cs="Arial"/>
        </w:rPr>
      </w:pPr>
    </w:p>
    <w:p w:rsidRPr="00BB5CBF" w:rsidR="00B47F17" w:rsidP="00C55D89" w:rsidRDefault="004F3E0F" w14:paraId="0D6C4293" w14:textId="4F4052EA">
      <w:pPr>
        <w:rPr>
          <w:rFonts w:cs="Arial"/>
        </w:rPr>
      </w:pPr>
      <w:r w:rsidRPr="00BB5CBF">
        <w:rPr>
          <w:rFonts w:cs="Arial"/>
        </w:rPr>
        <w:t>Households</w:t>
      </w:r>
      <w:r w:rsidRPr="00BB5CBF" w:rsidR="00B47F17">
        <w:rPr>
          <w:rFonts w:cs="Arial"/>
        </w:rPr>
        <w:t xml:space="preserve"> </w:t>
      </w:r>
      <w:r w:rsidR="00103247">
        <w:rPr>
          <w:rFonts w:cs="Arial"/>
        </w:rPr>
        <w:t>were</w:t>
      </w:r>
      <w:r w:rsidRPr="00BB5CBF" w:rsidR="00B47F17">
        <w:rPr>
          <w:rFonts w:cs="Arial"/>
        </w:rPr>
        <w:t xml:space="preserve"> included in the </w:t>
      </w:r>
      <w:r w:rsidRPr="00BB5CBF" w:rsidR="00F8268B">
        <w:rPr>
          <w:rFonts w:cs="Arial"/>
        </w:rPr>
        <w:t xml:space="preserve">survey </w:t>
      </w:r>
      <w:r w:rsidR="00103247">
        <w:rPr>
          <w:rFonts w:cs="Arial"/>
        </w:rPr>
        <w:t>if they satisfied</w:t>
      </w:r>
      <w:r w:rsidRPr="00BB5CBF" w:rsidR="00B47F17">
        <w:rPr>
          <w:rFonts w:cs="Arial"/>
        </w:rPr>
        <w:t xml:space="preserve"> all of the following criteria:</w:t>
      </w:r>
    </w:p>
    <w:p w:rsidRPr="00BB5CBF" w:rsidR="004F3E0F" w:rsidP="00C55D89" w:rsidRDefault="004F3E0F" w14:paraId="0D42A97E" w14:textId="29E4A1EF">
      <w:pPr>
        <w:numPr>
          <w:ilvl w:val="0"/>
          <w:numId w:val="3"/>
        </w:numPr>
        <w:rPr>
          <w:rFonts w:cs="Arial"/>
        </w:rPr>
      </w:pPr>
      <w:r w:rsidRPr="00BB5CBF">
        <w:rPr>
          <w:rFonts w:cs="Arial"/>
        </w:rPr>
        <w:t xml:space="preserve">At least one child between 6 months and 9 years </w:t>
      </w:r>
      <w:r w:rsidRPr="00BB5CBF" w:rsidR="00FA7A0C">
        <w:rPr>
          <w:rFonts w:cs="Arial"/>
        </w:rPr>
        <w:t>of age</w:t>
      </w:r>
      <w:r w:rsidR="00AA6674">
        <w:rPr>
          <w:rFonts w:cs="Arial"/>
        </w:rPr>
        <w:t xml:space="preserve"> living</w:t>
      </w:r>
      <w:r w:rsidRPr="00BB5CBF">
        <w:rPr>
          <w:rFonts w:cs="Arial"/>
        </w:rPr>
        <w:t xml:space="preserve"> in the selected household.</w:t>
      </w:r>
    </w:p>
    <w:p w:rsidRPr="00BB5CBF" w:rsidR="004F3E0F" w:rsidP="00C55D89" w:rsidRDefault="004F3E0F" w14:paraId="516D0111" w14:textId="1F633979">
      <w:pPr>
        <w:numPr>
          <w:ilvl w:val="0"/>
          <w:numId w:val="3"/>
        </w:numPr>
        <w:rPr>
          <w:rFonts w:cs="Arial"/>
        </w:rPr>
      </w:pPr>
      <w:r w:rsidRPr="00BB5CBF">
        <w:rPr>
          <w:rFonts w:cs="Arial"/>
        </w:rPr>
        <w:t>At least one adult (over 18 years old) present on the day of visit</w:t>
      </w:r>
      <w:r w:rsidRPr="00BB5CBF" w:rsidR="00CD3CAB">
        <w:rPr>
          <w:rFonts w:cs="Arial"/>
        </w:rPr>
        <w:t xml:space="preserve"> </w:t>
      </w:r>
      <w:r w:rsidRPr="00BB5CBF" w:rsidR="00BB4795">
        <w:rPr>
          <w:rFonts w:cs="Arial"/>
        </w:rPr>
        <w:t xml:space="preserve">who </w:t>
      </w:r>
      <w:r w:rsidR="00103247">
        <w:rPr>
          <w:rFonts w:cs="Arial"/>
        </w:rPr>
        <w:t>was</w:t>
      </w:r>
      <w:r w:rsidRPr="00BB5CBF" w:rsidR="00BB4795">
        <w:rPr>
          <w:rFonts w:cs="Arial"/>
        </w:rPr>
        <w:t xml:space="preserve"> </w:t>
      </w:r>
      <w:r w:rsidRPr="00BB5CBF" w:rsidR="00CD3CAB">
        <w:rPr>
          <w:rFonts w:cs="Arial"/>
        </w:rPr>
        <w:t>able to comment on the vaccination status of the children in the household</w:t>
      </w:r>
      <w:r w:rsidR="00CA5E88">
        <w:rPr>
          <w:rFonts w:cs="Arial"/>
        </w:rPr>
        <w:t>.</w:t>
      </w:r>
    </w:p>
    <w:p w:rsidRPr="00BB5CBF" w:rsidR="00B47F17" w:rsidP="00C55D89" w:rsidRDefault="00B47F17" w14:paraId="5DCECF27" w14:textId="77777777">
      <w:pPr>
        <w:rPr>
          <w:rFonts w:cs="Arial"/>
        </w:rPr>
      </w:pPr>
    </w:p>
    <w:p w:rsidRPr="00BB5CBF" w:rsidR="00B47F17" w:rsidP="00C55D89" w:rsidRDefault="00B47F17" w14:paraId="61EDED2C" w14:textId="029B1201">
      <w:pPr>
        <w:rPr>
          <w:rFonts w:cs="Arial"/>
        </w:rPr>
      </w:pPr>
      <w:r w:rsidRPr="00BB5CBF">
        <w:rPr>
          <w:rFonts w:cs="Arial"/>
        </w:rPr>
        <w:t xml:space="preserve">Persons </w:t>
      </w:r>
      <w:r w:rsidR="00103247">
        <w:rPr>
          <w:rFonts w:cs="Arial"/>
        </w:rPr>
        <w:t>were</w:t>
      </w:r>
      <w:r w:rsidRPr="00BB5CBF">
        <w:rPr>
          <w:rFonts w:cs="Arial"/>
        </w:rPr>
        <w:t xml:space="preserve"> excluded from the </w:t>
      </w:r>
      <w:r w:rsidRPr="00BB5CBF" w:rsidR="00F8268B">
        <w:rPr>
          <w:rFonts w:cs="Arial"/>
        </w:rPr>
        <w:t xml:space="preserve">survey </w:t>
      </w:r>
      <w:r w:rsidRPr="00BB5CBF">
        <w:rPr>
          <w:rFonts w:cs="Arial"/>
        </w:rPr>
        <w:t xml:space="preserve">if they </w:t>
      </w:r>
      <w:r w:rsidR="00103247">
        <w:rPr>
          <w:rFonts w:cs="Arial"/>
        </w:rPr>
        <w:t>satisfied</w:t>
      </w:r>
      <w:r w:rsidRPr="00BB5CBF" w:rsidR="00103247">
        <w:rPr>
          <w:rFonts w:cs="Arial"/>
        </w:rPr>
        <w:t xml:space="preserve"> </w:t>
      </w:r>
      <w:r w:rsidRPr="00BB5CBF">
        <w:rPr>
          <w:rFonts w:cs="Arial"/>
        </w:rPr>
        <w:t>one of the following criteria:</w:t>
      </w:r>
    </w:p>
    <w:p w:rsidRPr="00BB5CBF" w:rsidR="00B47F17" w:rsidP="00C55D89" w:rsidRDefault="00B47F17" w14:paraId="7FB0A14C" w14:textId="3CA09200">
      <w:pPr>
        <w:numPr>
          <w:ilvl w:val="0"/>
          <w:numId w:val="3"/>
        </w:numPr>
        <w:rPr>
          <w:rFonts w:cs="Arial"/>
        </w:rPr>
      </w:pPr>
      <w:r w:rsidRPr="00BB5CBF">
        <w:rPr>
          <w:rFonts w:cs="Arial"/>
        </w:rPr>
        <w:lastRenderedPageBreak/>
        <w:t xml:space="preserve">Refusal to participate in the </w:t>
      </w:r>
      <w:r w:rsidRPr="00BB5CBF" w:rsidR="00F8268B">
        <w:rPr>
          <w:rFonts w:cs="Arial"/>
        </w:rPr>
        <w:t xml:space="preserve">survey </w:t>
      </w:r>
      <w:r w:rsidRPr="00BB5CBF">
        <w:rPr>
          <w:rFonts w:cs="Arial"/>
        </w:rPr>
        <w:t>(persons themselves or their parent/guardian/caretaker)</w:t>
      </w:r>
      <w:r w:rsidR="00CA5E88">
        <w:rPr>
          <w:rFonts w:cs="Arial"/>
        </w:rPr>
        <w:t>.</w:t>
      </w:r>
    </w:p>
    <w:p w:rsidRPr="00BB5CBF" w:rsidR="004F3E0F" w:rsidP="00C55D89" w:rsidRDefault="004F3E0F" w14:paraId="3628EB87" w14:textId="770DE8EE">
      <w:pPr>
        <w:numPr>
          <w:ilvl w:val="0"/>
          <w:numId w:val="3"/>
        </w:numPr>
        <w:rPr>
          <w:rFonts w:cs="Arial"/>
        </w:rPr>
      </w:pPr>
      <w:r w:rsidRPr="00BB5CBF">
        <w:rPr>
          <w:rFonts w:cs="Arial"/>
        </w:rPr>
        <w:t>Inability to locate an a</w:t>
      </w:r>
      <w:r w:rsidR="00103247">
        <w:rPr>
          <w:rFonts w:cs="Arial"/>
        </w:rPr>
        <w:t>dult who stays in the household</w:t>
      </w:r>
      <w:r w:rsidR="00CA5E88">
        <w:rPr>
          <w:rFonts w:cs="Arial"/>
        </w:rPr>
        <w:t>.</w:t>
      </w:r>
    </w:p>
    <w:p w:rsidRPr="00BB5CBF" w:rsidR="00CF6A2B" w:rsidP="00C55D89" w:rsidRDefault="00CF6A2B" w14:paraId="5AE06AE4" w14:textId="77777777">
      <w:pPr>
        <w:rPr>
          <w:rFonts w:cs="Arial"/>
        </w:rPr>
      </w:pPr>
    </w:p>
    <w:p w:rsidRPr="00BB5CBF" w:rsidR="00CF6A2B" w:rsidP="00C55D89" w:rsidRDefault="00CF6A2B" w14:paraId="6E71864A" w14:textId="77777777">
      <w:pPr>
        <w:rPr>
          <w:rFonts w:cs="Arial"/>
        </w:rPr>
      </w:pPr>
    </w:p>
    <w:p w:rsidRPr="00BB5CBF" w:rsidR="00B47F17" w:rsidP="008747FF" w:rsidRDefault="00B47F17" w14:paraId="1439C071" w14:textId="19C7B588">
      <w:pPr>
        <w:pStyle w:val="Heading3"/>
      </w:pPr>
      <w:bookmarkStart w:name="_Toc422247527" w:id="164"/>
      <w:bookmarkStart w:name="_Toc141250743" w:id="165"/>
      <w:bookmarkStart w:name="_Toc39509148" w:id="166"/>
      <w:bookmarkStart w:name="_Toc39509254" w:id="167"/>
      <w:bookmarkStart w:name="_Toc39509359" w:id="168"/>
      <w:bookmarkStart w:name="_Toc39606105" w:id="169"/>
      <w:r w:rsidRPr="00BB5CBF">
        <w:t>Definitions</w:t>
      </w:r>
      <w:bookmarkEnd w:id="164"/>
      <w:bookmarkEnd w:id="165"/>
      <w:bookmarkEnd w:id="166"/>
      <w:bookmarkEnd w:id="167"/>
      <w:bookmarkEnd w:id="168"/>
      <w:bookmarkEnd w:id="169"/>
    </w:p>
    <w:p w:rsidRPr="00BB5CBF" w:rsidR="00B47F17" w:rsidP="00C55D89" w:rsidRDefault="00B47F17" w14:paraId="069876C3" w14:textId="77777777">
      <w:pPr>
        <w:rPr>
          <w:rFonts w:cs="Arial"/>
        </w:rPr>
      </w:pPr>
    </w:p>
    <w:p w:rsidRPr="00BB5CBF" w:rsidR="00B47F17" w:rsidP="00C67A88" w:rsidRDefault="00C67A88" w14:paraId="2210C3CD" w14:textId="1201E1B9">
      <w:pPr>
        <w:pStyle w:val="Heading4"/>
      </w:pPr>
      <w:bookmarkStart w:name="_Toc422247528" w:id="170"/>
      <w:r w:rsidRPr="00C67A88">
        <w:t>HOUSEHOLD</w:t>
      </w:r>
      <w:r w:rsidRPr="00BB5CBF">
        <w:t xml:space="preserve"> </w:t>
      </w:r>
      <w:r w:rsidRPr="00C67A88">
        <w:t>DEFINITIONS</w:t>
      </w:r>
      <w:bookmarkEnd w:id="170"/>
    </w:p>
    <w:p w:rsidRPr="00BB5CBF" w:rsidR="00B47F17" w:rsidP="00C55D89" w:rsidRDefault="00B47F17" w14:paraId="78344259" w14:textId="77777777">
      <w:pPr>
        <w:rPr>
          <w:rFonts w:cs="Arial"/>
        </w:rPr>
      </w:pPr>
    </w:p>
    <w:p w:rsidRPr="00BB5CBF" w:rsidR="00520EA5" w:rsidP="00C55D89" w:rsidRDefault="00520EA5" w14:paraId="07E236FD" w14:textId="77777777">
      <w:pPr>
        <w:rPr>
          <w:rFonts w:cs="Arial"/>
          <w:i/>
          <w:iCs/>
        </w:rPr>
      </w:pPr>
      <w:r w:rsidRPr="00BB5CBF">
        <w:rPr>
          <w:rFonts w:cs="Arial"/>
          <w:i/>
          <w:iCs/>
        </w:rPr>
        <w:t>Definition of household</w:t>
      </w:r>
    </w:p>
    <w:p w:rsidRPr="00BB5CBF" w:rsidR="00520EA5" w:rsidP="00C55D89" w:rsidRDefault="00520EA5" w14:paraId="0C6435B2" w14:textId="3141A6FC">
      <w:pPr>
        <w:rPr>
          <w:rFonts w:cs="Arial"/>
        </w:rPr>
      </w:pPr>
      <w:r w:rsidRPr="00BB5CBF">
        <w:rPr>
          <w:rFonts w:cs="Arial"/>
        </w:rPr>
        <w:t xml:space="preserve">A household </w:t>
      </w:r>
      <w:r w:rsidR="00F216FF">
        <w:rPr>
          <w:rFonts w:cs="Arial"/>
        </w:rPr>
        <w:t>was</w:t>
      </w:r>
      <w:r w:rsidRPr="00BB5CBF">
        <w:rPr>
          <w:rFonts w:cs="Arial"/>
        </w:rPr>
        <w:t xml:space="preserve"> defined as a group of people </w:t>
      </w:r>
      <w:r w:rsidRPr="00BB5CBF" w:rsidR="006D329F">
        <w:rPr>
          <w:rFonts w:cs="Arial"/>
        </w:rPr>
        <w:t>under the responsibility of one person or head of household</w:t>
      </w:r>
      <w:r w:rsidRPr="00BB5CBF" w:rsidR="00C97096">
        <w:rPr>
          <w:rFonts w:cs="Arial"/>
        </w:rPr>
        <w:t>.</w:t>
      </w:r>
      <w:r w:rsidRPr="00BB5CBF">
        <w:rPr>
          <w:rFonts w:cs="Arial"/>
        </w:rPr>
        <w:t xml:space="preserve"> </w:t>
      </w:r>
      <w:r w:rsidRPr="00BB5CBF" w:rsidR="006D329F">
        <w:rPr>
          <w:rFonts w:cs="Arial"/>
        </w:rPr>
        <w:t>All members of t</w:t>
      </w:r>
      <w:r w:rsidRPr="00BB5CBF">
        <w:rPr>
          <w:rFonts w:cs="Arial"/>
        </w:rPr>
        <w:t xml:space="preserve">he household </w:t>
      </w:r>
      <w:r w:rsidRPr="00BB5CBF" w:rsidR="006D329F">
        <w:rPr>
          <w:rFonts w:cs="Arial"/>
        </w:rPr>
        <w:t xml:space="preserve">meeting the age inclusion criteria </w:t>
      </w:r>
      <w:r w:rsidR="00F216FF">
        <w:rPr>
          <w:rFonts w:cs="Arial"/>
        </w:rPr>
        <w:t>were</w:t>
      </w:r>
      <w:r w:rsidRPr="00BB5CBF">
        <w:rPr>
          <w:rFonts w:cs="Arial"/>
        </w:rPr>
        <w:t xml:space="preserve"> included, no matter the relation with the other members.</w:t>
      </w:r>
    </w:p>
    <w:p w:rsidRPr="00BB5CBF" w:rsidR="00520EA5" w:rsidP="00C55D89" w:rsidRDefault="00520EA5" w14:paraId="7B6CA076" w14:textId="77777777">
      <w:pPr>
        <w:rPr>
          <w:rFonts w:cs="Arial"/>
        </w:rPr>
      </w:pPr>
    </w:p>
    <w:p w:rsidRPr="00BB5CBF" w:rsidR="00520EA5" w:rsidP="00C55D89" w:rsidRDefault="00520EA5" w14:paraId="1154D4EB" w14:textId="77777777">
      <w:pPr>
        <w:rPr>
          <w:rFonts w:cs="Arial"/>
          <w:i/>
          <w:iCs/>
        </w:rPr>
      </w:pPr>
      <w:r w:rsidRPr="00BB5CBF">
        <w:rPr>
          <w:rFonts w:cs="Arial"/>
          <w:i/>
          <w:iCs/>
        </w:rPr>
        <w:t>Definition of head of household</w:t>
      </w:r>
    </w:p>
    <w:p w:rsidRPr="00BB5CBF" w:rsidR="00520EA5" w:rsidP="00C55D89" w:rsidRDefault="00520EA5" w14:paraId="7E78ED32" w14:textId="7E983E9D">
      <w:pPr>
        <w:rPr>
          <w:rFonts w:cs="Arial"/>
          <w:bCs/>
          <w:iCs/>
        </w:rPr>
      </w:pPr>
      <w:r w:rsidRPr="00BB5CBF">
        <w:rPr>
          <w:rFonts w:cs="Arial"/>
          <w:bCs/>
          <w:iCs/>
          <w:color w:val="000000"/>
        </w:rPr>
        <w:t xml:space="preserve">The head of </w:t>
      </w:r>
      <w:r w:rsidR="00F216FF">
        <w:rPr>
          <w:rFonts w:cs="Arial"/>
          <w:bCs/>
          <w:iCs/>
        </w:rPr>
        <w:t>household wa</w:t>
      </w:r>
      <w:r w:rsidRPr="00BB5CBF">
        <w:rPr>
          <w:rFonts w:cs="Arial"/>
          <w:bCs/>
          <w:iCs/>
        </w:rPr>
        <w:t>s defined as follows:</w:t>
      </w:r>
    </w:p>
    <w:p w:rsidRPr="00BB5CBF" w:rsidR="00520EA5" w:rsidP="00C55D89" w:rsidRDefault="00520EA5" w14:paraId="00308F5A" w14:textId="77777777">
      <w:pPr>
        <w:numPr>
          <w:ilvl w:val="0"/>
          <w:numId w:val="5"/>
        </w:numPr>
        <w:rPr>
          <w:rFonts w:cs="Arial"/>
          <w:bCs/>
          <w:i/>
          <w:color w:val="000000"/>
        </w:rPr>
      </w:pPr>
      <w:r w:rsidRPr="00BB5CBF">
        <w:rPr>
          <w:rFonts w:cs="Arial"/>
          <w:bCs/>
          <w:iCs/>
        </w:rPr>
        <w:t xml:space="preserve">Adult household member </w:t>
      </w:r>
      <w:r w:rsidRPr="00BB5CBF" w:rsidR="0014126C">
        <w:rPr>
          <w:rFonts w:cs="Arial"/>
          <w:bCs/>
          <w:iCs/>
        </w:rPr>
        <w:t>≥</w:t>
      </w:r>
      <w:r w:rsidRPr="00BB5CBF" w:rsidR="00DC0CF9">
        <w:rPr>
          <w:rFonts w:cs="Arial"/>
          <w:bCs/>
          <w:iCs/>
        </w:rPr>
        <w:t xml:space="preserve"> 18 years</w:t>
      </w:r>
      <w:r w:rsidRPr="00BB5CBF" w:rsidR="00DC0CF9">
        <w:rPr>
          <w:rFonts w:cs="Arial"/>
          <w:bCs/>
          <w:iCs/>
          <w:color w:val="0000FF"/>
        </w:rPr>
        <w:t xml:space="preserve">, </w:t>
      </w:r>
      <w:r w:rsidRPr="00BB5CBF">
        <w:rPr>
          <w:rFonts w:cs="Arial"/>
          <w:bCs/>
          <w:i/>
          <w:color w:val="000000"/>
        </w:rPr>
        <w:t>and</w:t>
      </w:r>
    </w:p>
    <w:p w:rsidRPr="00BB5CBF" w:rsidR="00520EA5" w:rsidP="00C55D89" w:rsidRDefault="00520EA5" w14:paraId="61F830A8" w14:textId="77777777">
      <w:pPr>
        <w:numPr>
          <w:ilvl w:val="0"/>
          <w:numId w:val="5"/>
        </w:numPr>
        <w:rPr>
          <w:rFonts w:cs="Arial"/>
          <w:bCs/>
          <w:i/>
          <w:color w:val="000000"/>
        </w:rPr>
      </w:pPr>
      <w:r w:rsidRPr="00BB5CBF">
        <w:rPr>
          <w:rFonts w:cs="Arial"/>
          <w:bCs/>
          <w:iCs/>
          <w:color w:val="000000"/>
        </w:rPr>
        <w:t>Can give accurate information on all demographic issues in his/her</w:t>
      </w:r>
      <w:r w:rsidRPr="00BB5CBF">
        <w:rPr>
          <w:rFonts w:cs="Arial"/>
          <w:bCs/>
          <w:iCs/>
          <w:color w:val="000000"/>
        </w:rPr>
        <w:br/>
      </w:r>
      <w:r w:rsidRPr="00BB5CBF">
        <w:rPr>
          <w:rFonts w:cs="Arial"/>
          <w:bCs/>
          <w:iCs/>
          <w:color w:val="000000"/>
        </w:rPr>
        <w:t xml:space="preserve">household </w:t>
      </w:r>
      <w:r w:rsidRPr="00BB5CBF">
        <w:rPr>
          <w:rFonts w:cs="Arial"/>
          <w:bCs/>
          <w:i/>
          <w:color w:val="000000"/>
        </w:rPr>
        <w:t>and</w:t>
      </w:r>
    </w:p>
    <w:p w:rsidRPr="00BB5CBF" w:rsidR="00DC0CF9" w:rsidP="00C55D89" w:rsidRDefault="00DC0CF9" w14:paraId="096F8962" w14:textId="77777777">
      <w:pPr>
        <w:numPr>
          <w:ilvl w:val="0"/>
          <w:numId w:val="5"/>
        </w:numPr>
        <w:rPr>
          <w:rFonts w:cs="Arial"/>
          <w:bCs/>
          <w:i/>
          <w:color w:val="000000"/>
        </w:rPr>
      </w:pPr>
      <w:r w:rsidRPr="00BB5CBF">
        <w:rPr>
          <w:rFonts w:cs="Arial"/>
          <w:bCs/>
          <w:color w:val="000000"/>
        </w:rPr>
        <w:t xml:space="preserve">Self-identified as the head of household, </w:t>
      </w:r>
      <w:r w:rsidRPr="00BB5CBF">
        <w:rPr>
          <w:rFonts w:cs="Arial"/>
          <w:bCs/>
          <w:i/>
          <w:color w:val="000000"/>
        </w:rPr>
        <w:t>and</w:t>
      </w:r>
    </w:p>
    <w:p w:rsidRPr="00BB5CBF" w:rsidR="00520EA5" w:rsidP="00C55D89" w:rsidRDefault="00F216FF" w14:paraId="16F62921" w14:textId="7296992D">
      <w:pPr>
        <w:numPr>
          <w:ilvl w:val="0"/>
          <w:numId w:val="5"/>
        </w:numPr>
        <w:rPr>
          <w:rFonts w:cs="Arial"/>
          <w:bCs/>
          <w:iCs/>
          <w:color w:val="000000"/>
        </w:rPr>
      </w:pPr>
      <w:r>
        <w:rPr>
          <w:rFonts w:cs="Arial"/>
          <w:bCs/>
          <w:iCs/>
          <w:color w:val="000000"/>
        </w:rPr>
        <w:t>Wa</w:t>
      </w:r>
      <w:r w:rsidRPr="00BB5CBF" w:rsidR="00520EA5">
        <w:rPr>
          <w:rFonts w:cs="Arial"/>
          <w:bCs/>
          <w:iCs/>
          <w:color w:val="000000"/>
        </w:rPr>
        <w:t>s present at the time of the survey</w:t>
      </w:r>
    </w:p>
    <w:p w:rsidRPr="00BB5CBF" w:rsidR="00DC0CF9" w:rsidP="00C55D89" w:rsidRDefault="00DC0CF9" w14:paraId="7C949720" w14:textId="77777777">
      <w:pPr>
        <w:ind w:left="720"/>
        <w:rPr>
          <w:rFonts w:cs="Arial"/>
          <w:bCs/>
          <w:iCs/>
          <w:color w:val="000000"/>
        </w:rPr>
      </w:pPr>
    </w:p>
    <w:p w:rsidRPr="00BB5CBF" w:rsidR="00B47F17" w:rsidP="00C55D89" w:rsidRDefault="00DC0CF9" w14:paraId="6B76930B" w14:textId="75B42B2A">
      <w:pPr>
        <w:rPr>
          <w:rFonts w:cs="Arial"/>
        </w:rPr>
      </w:pPr>
      <w:r w:rsidRPr="00BB5CBF">
        <w:rPr>
          <w:rFonts w:cs="Arial"/>
        </w:rPr>
        <w:t>If an official head of household was absent at the time of the survey, study interviewers inquire</w:t>
      </w:r>
      <w:r w:rsidR="00F216FF">
        <w:rPr>
          <w:rFonts w:cs="Arial"/>
        </w:rPr>
        <w:t>d</w:t>
      </w:r>
      <w:r w:rsidRPr="00BB5CBF">
        <w:rPr>
          <w:rFonts w:cs="Arial"/>
        </w:rPr>
        <w:t xml:space="preserve"> if any other caretaker in the</w:t>
      </w:r>
      <w:r w:rsidR="00F216FF">
        <w:rPr>
          <w:rFonts w:cs="Arial"/>
        </w:rPr>
        <w:t xml:space="preserve"> household was</w:t>
      </w:r>
      <w:r w:rsidRPr="00BB5CBF">
        <w:rPr>
          <w:rFonts w:cs="Arial"/>
        </w:rPr>
        <w:t xml:space="preserve"> present</w:t>
      </w:r>
      <w:r w:rsidR="00F216FF">
        <w:rPr>
          <w:rFonts w:cs="Arial"/>
        </w:rPr>
        <w:t xml:space="preserve"> at the time of the survey, wa</w:t>
      </w:r>
      <w:r w:rsidRPr="00BB5CBF">
        <w:rPr>
          <w:rFonts w:cs="Arial"/>
        </w:rPr>
        <w:t>s able to provide consent for the household</w:t>
      </w:r>
      <w:r w:rsidR="00F216FF">
        <w:rPr>
          <w:rFonts w:cs="Arial"/>
        </w:rPr>
        <w:t>,</w:t>
      </w:r>
      <w:r w:rsidRPr="00BB5CBF">
        <w:rPr>
          <w:rFonts w:cs="Arial"/>
        </w:rPr>
        <w:t xml:space="preserve"> and </w:t>
      </w:r>
      <w:r w:rsidR="00F216FF">
        <w:rPr>
          <w:rFonts w:cs="Arial"/>
        </w:rPr>
        <w:t xml:space="preserve">was able to </w:t>
      </w:r>
      <w:r w:rsidRPr="00BB5CBF">
        <w:rPr>
          <w:rFonts w:cs="Arial"/>
        </w:rPr>
        <w:t xml:space="preserve">give accurate information. </w:t>
      </w:r>
      <w:r w:rsidRPr="00BB5CBF" w:rsidR="00520EA5">
        <w:rPr>
          <w:rFonts w:cs="Arial"/>
        </w:rPr>
        <w:t xml:space="preserve">A household </w:t>
      </w:r>
      <w:r w:rsidR="00F216FF">
        <w:rPr>
          <w:rFonts w:cs="Arial"/>
        </w:rPr>
        <w:t>was</w:t>
      </w:r>
      <w:r w:rsidRPr="00BB5CBF" w:rsidR="00520EA5">
        <w:rPr>
          <w:rFonts w:cs="Arial"/>
        </w:rPr>
        <w:t xml:space="preserve"> excluded from the survey if none of the household members fulfil all these criteria.</w:t>
      </w:r>
    </w:p>
    <w:p w:rsidRPr="00BB5CBF" w:rsidR="00B47F17" w:rsidP="00C55D89" w:rsidRDefault="00B47F17" w14:paraId="3EF406E8" w14:textId="77777777">
      <w:pPr>
        <w:rPr>
          <w:rFonts w:cs="Arial"/>
        </w:rPr>
      </w:pPr>
    </w:p>
    <w:p w:rsidRPr="00BB5CBF" w:rsidR="00B47F17" w:rsidP="001A391A" w:rsidRDefault="00B47F17" w14:paraId="32B9BA23" w14:textId="17965C6A">
      <w:pPr>
        <w:pStyle w:val="Heading3"/>
      </w:pPr>
      <w:bookmarkStart w:name="_Toc422247529" w:id="171"/>
      <w:bookmarkStart w:name="_Toc39509149" w:id="172"/>
      <w:bookmarkStart w:name="_Toc39509255" w:id="173"/>
      <w:bookmarkStart w:name="_Toc39509360" w:id="174"/>
      <w:bookmarkStart w:name="_Toc39606106" w:id="175"/>
      <w:r w:rsidRPr="00BB5CBF">
        <w:t>Vaccination definitions</w:t>
      </w:r>
      <w:bookmarkEnd w:id="171"/>
      <w:bookmarkEnd w:id="172"/>
      <w:bookmarkEnd w:id="173"/>
      <w:bookmarkEnd w:id="174"/>
      <w:bookmarkEnd w:id="175"/>
    </w:p>
    <w:p w:rsidRPr="00BB5CBF" w:rsidR="002A79E3" w:rsidP="00C55D89" w:rsidRDefault="002A79E3" w14:paraId="1A26B1F9" w14:textId="77777777">
      <w:pPr>
        <w:rPr>
          <w:rFonts w:cs="Arial"/>
        </w:rPr>
      </w:pPr>
    </w:p>
    <w:p w:rsidRPr="00BB5CBF" w:rsidR="00C43BA2" w:rsidP="00C55D89" w:rsidRDefault="002A79E3" w14:paraId="59866E74" w14:textId="4C4305B2">
      <w:pPr>
        <w:rPr>
          <w:rFonts w:cs="Arial"/>
        </w:rPr>
      </w:pPr>
      <w:r w:rsidRPr="00BB5CBF">
        <w:rPr>
          <w:rFonts w:cs="Arial"/>
        </w:rPr>
        <w:t xml:space="preserve">The survey </w:t>
      </w:r>
      <w:r w:rsidR="00CF7406">
        <w:rPr>
          <w:rFonts w:cs="Arial"/>
        </w:rPr>
        <w:t>looked</w:t>
      </w:r>
      <w:r w:rsidRPr="00BB5CBF">
        <w:rPr>
          <w:rFonts w:cs="Arial"/>
        </w:rPr>
        <w:t xml:space="preserve"> at vaccination coverage </w:t>
      </w:r>
      <w:r w:rsidRPr="00BB5CBF" w:rsidR="00380346">
        <w:rPr>
          <w:rFonts w:cs="Arial"/>
        </w:rPr>
        <w:t>after</w:t>
      </w:r>
      <w:r w:rsidRPr="00BB5CBF">
        <w:rPr>
          <w:rFonts w:cs="Arial"/>
        </w:rPr>
        <w:t xml:space="preserve"> </w:t>
      </w:r>
      <w:r w:rsidRPr="00BB5CBF" w:rsidR="00C43BA2">
        <w:rPr>
          <w:rFonts w:cs="Arial"/>
        </w:rPr>
        <w:t xml:space="preserve">MSF’s </w:t>
      </w:r>
      <w:r w:rsidR="00CF7406">
        <w:rPr>
          <w:rFonts w:cs="Arial"/>
        </w:rPr>
        <w:t>mass vaccination campaign</w:t>
      </w:r>
      <w:r w:rsidRPr="00BB5CBF" w:rsidR="00995FA8">
        <w:rPr>
          <w:rFonts w:cs="Arial"/>
        </w:rPr>
        <w:t xml:space="preserve">, as well as </w:t>
      </w:r>
      <w:r w:rsidRPr="00BB5CBF" w:rsidR="00C43BA2">
        <w:rPr>
          <w:rFonts w:cs="Arial"/>
        </w:rPr>
        <w:t xml:space="preserve">the overall vaccination coverage in </w:t>
      </w:r>
      <w:r w:rsidRPr="00BB5CBF" w:rsidR="00BD6F29">
        <w:rPr>
          <w:rFonts w:cs="Arial"/>
        </w:rPr>
        <w:t>Béboto</w:t>
      </w:r>
      <w:r w:rsidRPr="00BB5CBF" w:rsidR="00C43BA2">
        <w:rPr>
          <w:rFonts w:cs="Arial"/>
        </w:rPr>
        <w:t xml:space="preserve"> district. The latter include</w:t>
      </w:r>
      <w:r w:rsidRPr="00BB5CBF" w:rsidR="00380346">
        <w:rPr>
          <w:rFonts w:cs="Arial"/>
        </w:rPr>
        <w:t>s</w:t>
      </w:r>
      <w:r w:rsidRPr="00BB5CBF" w:rsidR="00C43BA2">
        <w:rPr>
          <w:rFonts w:cs="Arial"/>
        </w:rPr>
        <w:t xml:space="preserve"> vaccination through </w:t>
      </w:r>
      <w:r w:rsidRPr="00BB5CBF" w:rsidR="00380346">
        <w:rPr>
          <w:rFonts w:cs="Arial"/>
        </w:rPr>
        <w:t xml:space="preserve">routine </w:t>
      </w:r>
      <w:r w:rsidRPr="00BB5CBF" w:rsidR="00BD6F29">
        <w:rPr>
          <w:rFonts w:cs="Arial"/>
        </w:rPr>
        <w:t>expanded</w:t>
      </w:r>
      <w:r w:rsidRPr="00BB5CBF" w:rsidR="00C43BA2">
        <w:rPr>
          <w:rFonts w:cs="Arial"/>
        </w:rPr>
        <w:t xml:space="preserve"> programme </w:t>
      </w:r>
      <w:r w:rsidRPr="00BB5CBF" w:rsidR="00BD6F29">
        <w:rPr>
          <w:rFonts w:cs="Arial"/>
        </w:rPr>
        <w:t>on</w:t>
      </w:r>
      <w:r w:rsidRPr="00BB5CBF" w:rsidR="00C43BA2">
        <w:rPr>
          <w:rFonts w:cs="Arial"/>
        </w:rPr>
        <w:t xml:space="preserve"> immunization </w:t>
      </w:r>
      <w:r w:rsidRPr="00BB5CBF" w:rsidR="00380346">
        <w:rPr>
          <w:rFonts w:cs="Arial"/>
        </w:rPr>
        <w:t xml:space="preserve">(EPI) </w:t>
      </w:r>
      <w:r w:rsidRPr="00BB5CBF" w:rsidR="00C43BA2">
        <w:rPr>
          <w:rFonts w:cs="Arial"/>
        </w:rPr>
        <w:t xml:space="preserve">activities, previous supplementary immunization activities, or other mass vaccination campaigns. </w:t>
      </w:r>
    </w:p>
    <w:p w:rsidRPr="00BB5CBF" w:rsidR="00C43BA2" w:rsidP="00C55D89" w:rsidRDefault="00C43BA2" w14:paraId="15483F8B" w14:textId="77777777">
      <w:pPr>
        <w:rPr>
          <w:rFonts w:cs="Arial"/>
        </w:rPr>
      </w:pPr>
    </w:p>
    <w:p w:rsidRPr="00BB5CBF" w:rsidR="00C317DD" w:rsidP="00C55D89" w:rsidRDefault="00C317DD" w14:paraId="0FBA8473" w14:textId="77777777">
      <w:pPr>
        <w:numPr>
          <w:ilvl w:val="0"/>
          <w:numId w:val="6"/>
        </w:numPr>
        <w:tabs>
          <w:tab w:val="left" w:pos="1648"/>
        </w:tabs>
        <w:rPr>
          <w:rFonts w:cs="Arial"/>
          <w:iCs/>
        </w:rPr>
      </w:pPr>
      <w:r w:rsidRPr="00BB5CBF">
        <w:rPr>
          <w:rFonts w:cs="Arial"/>
          <w:iCs/>
        </w:rPr>
        <w:t>Vaccinated by card</w:t>
      </w:r>
    </w:p>
    <w:p w:rsidRPr="00BB5CBF" w:rsidR="00C317DD" w:rsidP="00C55D89" w:rsidRDefault="00C317DD" w14:paraId="0177F82A" w14:textId="77777777">
      <w:pPr>
        <w:numPr>
          <w:ilvl w:val="1"/>
          <w:numId w:val="6"/>
        </w:numPr>
        <w:tabs>
          <w:tab w:val="left" w:pos="1648"/>
        </w:tabs>
        <w:rPr>
          <w:rFonts w:cs="Arial"/>
          <w:iCs/>
        </w:rPr>
      </w:pPr>
      <w:r w:rsidRPr="00BB5CBF">
        <w:rPr>
          <w:rFonts w:cs="Arial"/>
          <w:iCs/>
        </w:rPr>
        <w:t>An individual w</w:t>
      </w:r>
      <w:r w:rsidRPr="00BB5CBF" w:rsidR="00F27A03">
        <w:rPr>
          <w:rFonts w:cs="Arial"/>
          <w:iCs/>
        </w:rPr>
        <w:t xml:space="preserve">ho received one </w:t>
      </w:r>
      <w:r w:rsidRPr="00BB5CBF" w:rsidR="002349F7">
        <w:rPr>
          <w:rFonts w:cs="Arial"/>
          <w:iCs/>
        </w:rPr>
        <w:t xml:space="preserve">(or more) </w:t>
      </w:r>
      <w:r w:rsidRPr="00BB5CBF" w:rsidR="00F27A03">
        <w:rPr>
          <w:rFonts w:cs="Arial"/>
          <w:iCs/>
        </w:rPr>
        <w:t>dose</w:t>
      </w:r>
      <w:r w:rsidRPr="00BB5CBF" w:rsidR="002349F7">
        <w:rPr>
          <w:rFonts w:cs="Arial"/>
          <w:iCs/>
        </w:rPr>
        <w:t>s</w:t>
      </w:r>
      <w:r w:rsidRPr="00BB5CBF" w:rsidR="00F27A03">
        <w:rPr>
          <w:rFonts w:cs="Arial"/>
          <w:iCs/>
        </w:rPr>
        <w:t xml:space="preserve"> of measles-</w:t>
      </w:r>
      <w:r w:rsidRPr="00BB5CBF">
        <w:rPr>
          <w:rFonts w:cs="Arial"/>
          <w:iCs/>
        </w:rPr>
        <w:t>containing vaccine. This is confirmed on interview by presentation of a vaccination card</w:t>
      </w:r>
      <w:r w:rsidRPr="00BB5CBF" w:rsidR="009E7D89">
        <w:rPr>
          <w:rFonts w:cs="Arial"/>
          <w:iCs/>
        </w:rPr>
        <w:t>.</w:t>
      </w:r>
    </w:p>
    <w:p w:rsidRPr="00BB5CBF" w:rsidR="009E7D89" w:rsidP="00C55D89" w:rsidRDefault="009E7D89" w14:paraId="72780233" w14:textId="77777777">
      <w:pPr>
        <w:tabs>
          <w:tab w:val="left" w:pos="1648"/>
        </w:tabs>
        <w:ind w:left="1440"/>
        <w:rPr>
          <w:rFonts w:cs="Arial"/>
          <w:iCs/>
        </w:rPr>
      </w:pPr>
    </w:p>
    <w:p w:rsidRPr="00BB5CBF" w:rsidR="00C317DD" w:rsidP="00C55D89" w:rsidRDefault="00C317DD" w14:paraId="00F95F69" w14:textId="77777777">
      <w:pPr>
        <w:numPr>
          <w:ilvl w:val="0"/>
          <w:numId w:val="6"/>
        </w:numPr>
        <w:tabs>
          <w:tab w:val="left" w:pos="1648"/>
        </w:tabs>
        <w:rPr>
          <w:rFonts w:cs="Arial"/>
          <w:iCs/>
        </w:rPr>
      </w:pPr>
      <w:r w:rsidRPr="00BB5CBF">
        <w:rPr>
          <w:rFonts w:cs="Arial"/>
          <w:iCs/>
        </w:rPr>
        <w:t>Vaccinated by verbal confirmation</w:t>
      </w:r>
    </w:p>
    <w:p w:rsidRPr="00BB5CBF" w:rsidR="00C317DD" w:rsidP="00C55D89" w:rsidRDefault="00C317DD" w14:paraId="79CDE7FA" w14:textId="77777777">
      <w:pPr>
        <w:numPr>
          <w:ilvl w:val="1"/>
          <w:numId w:val="6"/>
        </w:numPr>
        <w:tabs>
          <w:tab w:val="left" w:pos="1648"/>
        </w:tabs>
        <w:rPr>
          <w:rFonts w:cs="Arial"/>
          <w:iCs/>
        </w:rPr>
      </w:pPr>
      <w:r w:rsidRPr="00BB5CBF">
        <w:rPr>
          <w:rFonts w:cs="Arial"/>
          <w:iCs/>
        </w:rPr>
        <w:t xml:space="preserve">An individual who received one </w:t>
      </w:r>
      <w:r w:rsidRPr="00BB5CBF" w:rsidR="003E405B">
        <w:rPr>
          <w:rFonts w:cs="Arial"/>
          <w:iCs/>
        </w:rPr>
        <w:t xml:space="preserve">(or more) </w:t>
      </w:r>
      <w:r w:rsidRPr="00BB5CBF">
        <w:rPr>
          <w:rFonts w:cs="Arial"/>
          <w:iCs/>
        </w:rPr>
        <w:t>dose</w:t>
      </w:r>
      <w:r w:rsidRPr="00BB5CBF" w:rsidR="003E405B">
        <w:rPr>
          <w:rFonts w:cs="Arial"/>
          <w:iCs/>
        </w:rPr>
        <w:t>s</w:t>
      </w:r>
      <w:r w:rsidRPr="00BB5CBF">
        <w:rPr>
          <w:rFonts w:cs="Arial"/>
          <w:iCs/>
        </w:rPr>
        <w:t xml:space="preserve"> of measles-containing vaccine. This is confirmed on interview by verbal history of the participant or his/her p</w:t>
      </w:r>
      <w:r w:rsidRPr="00BB5CBF" w:rsidR="00EC5B0C">
        <w:rPr>
          <w:rFonts w:cs="Arial"/>
          <w:iCs/>
        </w:rPr>
        <w:t xml:space="preserve">arents/guardians/caretakers or by </w:t>
      </w:r>
      <w:r w:rsidRPr="00BB5CBF" w:rsidR="0095204C">
        <w:rPr>
          <w:rFonts w:cs="Arial"/>
          <w:iCs/>
        </w:rPr>
        <w:t>a marked finger, but without presentation of</w:t>
      </w:r>
      <w:r w:rsidRPr="00BB5CBF" w:rsidR="00EC5B0C">
        <w:rPr>
          <w:rFonts w:cs="Arial"/>
          <w:iCs/>
        </w:rPr>
        <w:t xml:space="preserve"> </w:t>
      </w:r>
      <w:r w:rsidRPr="00BB5CBF">
        <w:rPr>
          <w:rFonts w:cs="Arial"/>
          <w:iCs/>
        </w:rPr>
        <w:t>vaccination card.</w:t>
      </w:r>
    </w:p>
    <w:p w:rsidRPr="00BB5CBF" w:rsidR="009E7D89" w:rsidP="00C55D89" w:rsidRDefault="009E7D89" w14:paraId="6B4961CC" w14:textId="77777777">
      <w:pPr>
        <w:tabs>
          <w:tab w:val="left" w:pos="1648"/>
        </w:tabs>
        <w:ind w:left="1440"/>
        <w:rPr>
          <w:rFonts w:cs="Arial"/>
          <w:iCs/>
        </w:rPr>
      </w:pPr>
    </w:p>
    <w:p w:rsidRPr="00BB5CBF" w:rsidR="00C317DD" w:rsidP="00C55D89" w:rsidRDefault="00C317DD" w14:paraId="7939BDC6" w14:textId="77777777">
      <w:pPr>
        <w:numPr>
          <w:ilvl w:val="0"/>
          <w:numId w:val="6"/>
        </w:numPr>
        <w:tabs>
          <w:tab w:val="left" w:pos="720"/>
          <w:tab w:val="left" w:pos="1648"/>
        </w:tabs>
        <w:rPr>
          <w:rFonts w:cs="Arial"/>
          <w:iCs/>
        </w:rPr>
      </w:pPr>
      <w:r w:rsidRPr="00BB5CBF">
        <w:rPr>
          <w:rFonts w:cs="Arial"/>
          <w:iCs/>
        </w:rPr>
        <w:lastRenderedPageBreak/>
        <w:t>Not vaccinated</w:t>
      </w:r>
    </w:p>
    <w:p w:rsidRPr="00BB5CBF" w:rsidR="00C317DD" w:rsidP="00C55D89" w:rsidRDefault="00C317DD" w14:paraId="37326013" w14:textId="34B42313">
      <w:pPr>
        <w:numPr>
          <w:ilvl w:val="1"/>
          <w:numId w:val="6"/>
        </w:numPr>
        <w:tabs>
          <w:tab w:val="left" w:pos="720"/>
          <w:tab w:val="left" w:pos="1648"/>
        </w:tabs>
        <w:rPr>
          <w:rFonts w:cs="Arial"/>
          <w:iCs/>
        </w:rPr>
      </w:pPr>
      <w:r w:rsidRPr="00BB5CBF">
        <w:rPr>
          <w:rFonts w:cs="Arial"/>
          <w:iCs/>
        </w:rPr>
        <w:t xml:space="preserve">An individual who did not receive one dose of measles-containing vaccine, does not have a vaccination card demonstrating such, </w:t>
      </w:r>
      <w:r w:rsidRPr="00BB5CBF" w:rsidR="00A57068">
        <w:rPr>
          <w:rFonts w:cs="Arial"/>
          <w:iCs/>
        </w:rPr>
        <w:t>nor has</w:t>
      </w:r>
      <w:r w:rsidRPr="00BB5CBF">
        <w:rPr>
          <w:rFonts w:cs="Arial"/>
          <w:iCs/>
        </w:rPr>
        <w:t xml:space="preserve"> </w:t>
      </w:r>
      <w:r w:rsidR="009A446A">
        <w:rPr>
          <w:rFonts w:cs="Arial"/>
          <w:iCs/>
        </w:rPr>
        <w:t>any</w:t>
      </w:r>
      <w:r w:rsidRPr="00BB5CBF">
        <w:rPr>
          <w:rFonts w:cs="Arial"/>
          <w:iCs/>
        </w:rPr>
        <w:t xml:space="preserve"> finger marking suggesting vaccination took place. This is confirmed on interview by the participant or his/her parents/guardians/caretakers stating that no measles vaccination was received.</w:t>
      </w:r>
    </w:p>
    <w:p w:rsidRPr="00BB5CBF" w:rsidR="009E7D89" w:rsidP="00C55D89" w:rsidRDefault="009E7D89" w14:paraId="229C7838" w14:textId="77777777">
      <w:pPr>
        <w:tabs>
          <w:tab w:val="left" w:pos="720"/>
          <w:tab w:val="left" w:pos="1648"/>
        </w:tabs>
        <w:ind w:left="1440"/>
        <w:rPr>
          <w:rFonts w:cs="Arial"/>
          <w:iCs/>
        </w:rPr>
      </w:pPr>
    </w:p>
    <w:p w:rsidRPr="00BB5CBF" w:rsidR="00C317DD" w:rsidP="00C55D89" w:rsidRDefault="00C317DD" w14:paraId="67BCC279" w14:textId="77777777">
      <w:pPr>
        <w:numPr>
          <w:ilvl w:val="0"/>
          <w:numId w:val="6"/>
        </w:numPr>
        <w:tabs>
          <w:tab w:val="left" w:pos="720"/>
          <w:tab w:val="left" w:pos="1648"/>
        </w:tabs>
        <w:rPr>
          <w:rFonts w:cs="Arial"/>
          <w:iCs/>
        </w:rPr>
      </w:pPr>
      <w:r w:rsidRPr="00BB5CBF">
        <w:rPr>
          <w:rFonts w:cs="Arial"/>
          <w:iCs/>
        </w:rPr>
        <w:t>Unknown</w:t>
      </w:r>
    </w:p>
    <w:p w:rsidRPr="00BB5CBF" w:rsidR="00C317DD" w:rsidP="00C55D89" w:rsidRDefault="00C317DD" w14:paraId="4F7D9CC2" w14:textId="77777777">
      <w:pPr>
        <w:numPr>
          <w:ilvl w:val="1"/>
          <w:numId w:val="6"/>
        </w:numPr>
        <w:tabs>
          <w:tab w:val="left" w:pos="720"/>
          <w:tab w:val="left" w:pos="1648"/>
        </w:tabs>
        <w:rPr>
          <w:rFonts w:cs="Arial"/>
          <w:iCs/>
        </w:rPr>
      </w:pPr>
      <w:r w:rsidRPr="00BB5CBF">
        <w:rPr>
          <w:rFonts w:cs="Arial"/>
          <w:iCs/>
        </w:rPr>
        <w:t>An individual or his/her parents/guardians/caretakers do not recall if the survey participant was vaccinated</w:t>
      </w:r>
      <w:r w:rsidRPr="00BB5CBF" w:rsidR="00C72E28">
        <w:rPr>
          <w:rFonts w:cs="Arial"/>
          <w:iCs/>
        </w:rPr>
        <w:t xml:space="preserve"> </w:t>
      </w:r>
      <w:r w:rsidRPr="00BB5CBF">
        <w:rPr>
          <w:rFonts w:cs="Arial"/>
          <w:iCs/>
          <w:u w:val="single"/>
        </w:rPr>
        <w:t xml:space="preserve">AND </w:t>
      </w:r>
      <w:r w:rsidRPr="00BB5CBF">
        <w:rPr>
          <w:rFonts w:cs="Arial"/>
          <w:iCs/>
        </w:rPr>
        <w:t>there is no marking of the finger suggesting that the vaccination took place</w:t>
      </w:r>
      <w:r w:rsidRPr="00BB5CBF" w:rsidR="0011749E">
        <w:rPr>
          <w:rFonts w:cs="Arial"/>
          <w:iCs/>
        </w:rPr>
        <w:t>,</w:t>
      </w:r>
      <w:r w:rsidRPr="00BB5CBF">
        <w:rPr>
          <w:rFonts w:cs="Arial"/>
          <w:iCs/>
        </w:rPr>
        <w:t xml:space="preserve"> </w:t>
      </w:r>
      <w:r w:rsidRPr="00BB5CBF" w:rsidR="0011749E">
        <w:rPr>
          <w:rFonts w:cs="Arial"/>
          <w:iCs/>
        </w:rPr>
        <w:t>nor any other available proof (e.g</w:t>
      </w:r>
      <w:r w:rsidRPr="00BB5CBF">
        <w:rPr>
          <w:rFonts w:cs="Arial"/>
          <w:iCs/>
        </w:rPr>
        <w:t>. health passport).</w:t>
      </w:r>
    </w:p>
    <w:p w:rsidRPr="00B05515" w:rsidR="00671224" w:rsidP="00B05515" w:rsidRDefault="00671224" w14:paraId="0420970F" w14:textId="77777777">
      <w:bookmarkStart w:name="_Toc157578587" w:id="176"/>
      <w:bookmarkStart w:name="_Toc160255446" w:id="177"/>
      <w:bookmarkStart w:name="_Toc422247530" w:id="178"/>
    </w:p>
    <w:p w:rsidRPr="00BB5CBF" w:rsidR="00B47F17" w:rsidP="00C67A88" w:rsidRDefault="00540306" w14:paraId="3D88BD31" w14:textId="6172C6C3">
      <w:pPr>
        <w:pStyle w:val="Heading3"/>
      </w:pPr>
      <w:bookmarkStart w:name="_Toc39509150" w:id="179"/>
      <w:bookmarkStart w:name="_Toc39509256" w:id="180"/>
      <w:bookmarkStart w:name="_Toc39509361" w:id="181"/>
      <w:bookmarkStart w:name="_Toc39606107" w:id="182"/>
      <w:r w:rsidRPr="00BB5CBF">
        <w:t xml:space="preserve">Sample size </w:t>
      </w:r>
      <w:r w:rsidRPr="00BB5CBF" w:rsidR="00B47F17">
        <w:t>and sampling</w:t>
      </w:r>
      <w:bookmarkEnd w:id="176"/>
      <w:bookmarkEnd w:id="177"/>
      <w:bookmarkEnd w:id="178"/>
      <w:bookmarkEnd w:id="179"/>
      <w:bookmarkEnd w:id="180"/>
      <w:bookmarkEnd w:id="181"/>
      <w:bookmarkEnd w:id="182"/>
    </w:p>
    <w:p w:rsidRPr="00BB5CBF" w:rsidR="00B47F17" w:rsidP="00C55D89" w:rsidRDefault="00B47F17" w14:paraId="41CED206" w14:textId="77777777">
      <w:pPr>
        <w:rPr>
          <w:rFonts w:cs="Arial"/>
        </w:rPr>
      </w:pPr>
    </w:p>
    <w:p w:rsidRPr="00BB5CBF" w:rsidR="00B47F17" w:rsidP="00C67A88" w:rsidRDefault="00C67A88" w14:paraId="365C0620" w14:textId="15BA8170">
      <w:pPr>
        <w:pStyle w:val="Heading4"/>
      </w:pPr>
      <w:bookmarkStart w:name="_Toc160255447" w:id="183"/>
      <w:bookmarkStart w:name="_Toc422247531" w:id="184"/>
      <w:r w:rsidRPr="00BB5CBF">
        <w:t>SAMPLE SIZE</w:t>
      </w:r>
      <w:bookmarkEnd w:id="183"/>
      <w:r w:rsidRPr="00BB5CBF">
        <w:t xml:space="preserve"> CALCULATION</w:t>
      </w:r>
      <w:bookmarkEnd w:id="184"/>
      <w:r w:rsidRPr="00BB5CBF" w:rsidR="00C805D5">
        <w:rPr>
          <w:rStyle w:val="FootnoteReference"/>
        </w:rPr>
        <w:footnoteReference w:id="4"/>
      </w:r>
    </w:p>
    <w:p w:rsidRPr="00BB5CBF" w:rsidR="00CF6A2B" w:rsidP="00C55D89" w:rsidRDefault="00CF6A2B" w14:paraId="0363BA38" w14:textId="77777777">
      <w:pPr>
        <w:pStyle w:val="NormalWeb"/>
        <w:spacing w:before="0" w:after="0"/>
        <w:rPr>
          <w:rFonts w:cs="Arial"/>
          <w:i/>
          <w:iCs/>
          <w:color w:val="0000FF"/>
          <w:szCs w:val="24"/>
          <w:lang w:val="en-CA"/>
        </w:rPr>
      </w:pPr>
    </w:p>
    <w:p w:rsidRPr="00BB5CBF" w:rsidR="00600167" w:rsidP="00C55D89" w:rsidRDefault="001A3991" w14:paraId="23EB997D" w14:textId="77777777">
      <w:pPr>
        <w:rPr>
          <w:rFonts w:cs="Arial"/>
        </w:rPr>
      </w:pPr>
      <w:r w:rsidRPr="00BB5CBF">
        <w:rPr>
          <w:rFonts w:cs="Arial"/>
        </w:rPr>
        <w:t>The sample size was calculated using ENA SMART software (SMART, 2015) based on the following criteria:</w:t>
      </w:r>
    </w:p>
    <w:p w:rsidRPr="00BB5CBF" w:rsidR="00600167" w:rsidP="00C55D89" w:rsidRDefault="00600167" w14:paraId="206C0B28" w14:textId="77777777">
      <w:pPr>
        <w:rPr>
          <w:rFonts w:cs="Arial"/>
        </w:rPr>
      </w:pPr>
    </w:p>
    <w:p w:rsidRPr="00BB5CBF" w:rsidR="001A3991" w:rsidP="00C55D89" w:rsidRDefault="001A3991" w14:paraId="6BF4C097" w14:textId="77777777">
      <w:pPr>
        <w:numPr>
          <w:ilvl w:val="0"/>
          <w:numId w:val="13"/>
        </w:numPr>
        <w:rPr>
          <w:rFonts w:cs="Arial"/>
        </w:rPr>
      </w:pPr>
      <w:r w:rsidRPr="00BB5CBF">
        <w:rPr>
          <w:rFonts w:cs="Arial"/>
        </w:rPr>
        <w:t>Average household size of 6</w:t>
      </w:r>
    </w:p>
    <w:p w:rsidRPr="00BB5CBF" w:rsidR="001A3991" w:rsidP="00C55D89" w:rsidRDefault="001A3991" w14:paraId="278D5080" w14:textId="77777777">
      <w:pPr>
        <w:numPr>
          <w:ilvl w:val="0"/>
          <w:numId w:val="13"/>
        </w:numPr>
        <w:rPr>
          <w:rFonts w:cs="Arial"/>
        </w:rPr>
      </w:pPr>
      <w:r w:rsidRPr="00BB5CBF">
        <w:rPr>
          <w:rFonts w:cs="Arial"/>
        </w:rPr>
        <w:t>36% of children aged 6 months to 9 years</w:t>
      </w:r>
    </w:p>
    <w:p w:rsidRPr="00BB5CBF" w:rsidR="001A3991" w:rsidP="00C55D89" w:rsidRDefault="001A3991" w14:paraId="73560AD9" w14:textId="77777777">
      <w:pPr>
        <w:numPr>
          <w:ilvl w:val="0"/>
          <w:numId w:val="13"/>
        </w:numPr>
        <w:rPr>
          <w:rFonts w:cs="Arial"/>
        </w:rPr>
      </w:pPr>
      <w:r w:rsidRPr="00BB5CBF">
        <w:rPr>
          <w:rFonts w:cs="Arial"/>
        </w:rPr>
        <w:t>Estimated coverage of 85%</w:t>
      </w:r>
    </w:p>
    <w:p w:rsidRPr="00BB5CBF" w:rsidR="001A3991" w:rsidP="00C55D89" w:rsidRDefault="001A3991" w14:paraId="46EB2A8E" w14:textId="77777777">
      <w:pPr>
        <w:numPr>
          <w:ilvl w:val="0"/>
          <w:numId w:val="13"/>
        </w:numPr>
        <w:rPr>
          <w:rFonts w:cs="Arial"/>
        </w:rPr>
      </w:pPr>
      <w:r w:rsidRPr="00BB5CBF">
        <w:rPr>
          <w:rFonts w:cs="Arial"/>
        </w:rPr>
        <w:t>Confidence intervals of 95%</w:t>
      </w:r>
    </w:p>
    <w:p w:rsidRPr="00BB5CBF" w:rsidR="001A3991" w:rsidP="00C55D89" w:rsidRDefault="001A3991" w14:paraId="46CC7003" w14:textId="77777777">
      <w:pPr>
        <w:numPr>
          <w:ilvl w:val="0"/>
          <w:numId w:val="13"/>
        </w:numPr>
        <w:rPr>
          <w:rFonts w:cs="Arial"/>
        </w:rPr>
      </w:pPr>
      <w:r w:rsidRPr="00BB5CBF">
        <w:rPr>
          <w:rFonts w:cs="Arial"/>
        </w:rPr>
        <w:t xml:space="preserve">Precision of 5% </w:t>
      </w:r>
    </w:p>
    <w:p w:rsidRPr="00BB5CBF" w:rsidR="001A3991" w:rsidP="00C55D89" w:rsidRDefault="001A3991" w14:paraId="2BF2088B" w14:textId="77777777">
      <w:pPr>
        <w:numPr>
          <w:ilvl w:val="0"/>
          <w:numId w:val="13"/>
        </w:numPr>
        <w:rPr>
          <w:rFonts w:cs="Arial"/>
        </w:rPr>
      </w:pPr>
      <w:r w:rsidRPr="00BB5CBF">
        <w:rPr>
          <w:rFonts w:cs="Arial"/>
        </w:rPr>
        <w:t>Design effect of 2.5</w:t>
      </w:r>
    </w:p>
    <w:p w:rsidRPr="00BB5CBF" w:rsidR="001A3991" w:rsidP="00C55D89" w:rsidRDefault="001A3991" w14:paraId="7F3E9415" w14:textId="77777777">
      <w:pPr>
        <w:numPr>
          <w:ilvl w:val="0"/>
          <w:numId w:val="13"/>
        </w:numPr>
        <w:rPr>
          <w:rFonts w:cs="Arial"/>
        </w:rPr>
      </w:pPr>
      <w:r w:rsidRPr="00BB5CBF">
        <w:rPr>
          <w:rFonts w:cs="Arial"/>
        </w:rPr>
        <w:t>Non response rate of 10%</w:t>
      </w:r>
    </w:p>
    <w:p w:rsidRPr="00BB5CBF" w:rsidR="00600167" w:rsidP="00C55D89" w:rsidRDefault="00600167" w14:paraId="1EC3F6CC" w14:textId="77777777">
      <w:pPr>
        <w:ind w:left="720"/>
        <w:rPr>
          <w:rFonts w:cs="Arial"/>
        </w:rPr>
      </w:pPr>
    </w:p>
    <w:p w:rsidRPr="00BB5CBF" w:rsidR="001A3991" w:rsidP="00C55D89" w:rsidRDefault="00F94C7D" w14:paraId="5EDFABAD" w14:textId="71C2E50F">
      <w:pPr>
        <w:rPr>
          <w:rFonts w:cs="Arial"/>
        </w:rPr>
      </w:pPr>
      <w:r>
        <w:rPr>
          <w:rFonts w:cs="Arial"/>
        </w:rPr>
        <w:t>This returned</w:t>
      </w:r>
      <w:r w:rsidRPr="00BB5CBF" w:rsidR="001A3991">
        <w:rPr>
          <w:rFonts w:cs="Arial"/>
        </w:rPr>
        <w:t xml:space="preserve"> a sample size of 533 children in 305 households (</w:t>
      </w:r>
      <w:r w:rsidRPr="00BB5CBF" w:rsidR="000D38D1">
        <w:rPr>
          <w:rFonts w:cs="Arial"/>
        </w:rPr>
        <w:t xml:space="preserve">a total of </w:t>
      </w:r>
      <w:r w:rsidRPr="00BB5CBF" w:rsidR="001A3991">
        <w:rPr>
          <w:rFonts w:cs="Arial"/>
        </w:rPr>
        <w:t>31 clusters of 10 households</w:t>
      </w:r>
      <w:r w:rsidRPr="00BB5CBF" w:rsidR="00CB24D2">
        <w:rPr>
          <w:rFonts w:cs="Arial"/>
        </w:rPr>
        <w:t>). H</w:t>
      </w:r>
      <w:r w:rsidRPr="00BB5CBF" w:rsidR="000D38D1">
        <w:rPr>
          <w:rFonts w:cs="Arial"/>
        </w:rPr>
        <w:t xml:space="preserve">owever, in order to account for clusters that may not be accessible, we added </w:t>
      </w:r>
      <w:r w:rsidRPr="00BB5CBF" w:rsidR="00C42627">
        <w:rPr>
          <w:rFonts w:cs="Arial"/>
        </w:rPr>
        <w:t>2 a</w:t>
      </w:r>
      <w:r w:rsidRPr="00BB5CBF" w:rsidR="000D38D1">
        <w:rPr>
          <w:rFonts w:cs="Arial"/>
        </w:rPr>
        <w:t>dditional clusters as backups</w:t>
      </w:r>
      <w:r w:rsidRPr="00BB5CBF" w:rsidR="00C42627">
        <w:rPr>
          <w:rFonts w:cs="Arial"/>
        </w:rPr>
        <w:t>, bringing the total to 33</w:t>
      </w:r>
      <w:r w:rsidRPr="00BB5CBF" w:rsidR="000D38D1">
        <w:rPr>
          <w:rFonts w:cs="Arial"/>
        </w:rPr>
        <w:t>.</w:t>
      </w:r>
      <w:r w:rsidRPr="00BB5CBF" w:rsidR="00CB24D2">
        <w:rPr>
          <w:rFonts w:cs="Arial"/>
        </w:rPr>
        <w:t xml:space="preserve"> To calculate </w:t>
      </w:r>
      <w:r w:rsidRPr="00BB5CBF" w:rsidR="00C42627">
        <w:rPr>
          <w:rFonts w:cs="Arial"/>
        </w:rPr>
        <w:t>these supplementary clusters</w:t>
      </w:r>
      <w:r w:rsidRPr="00BB5CBF" w:rsidR="00CB24D2">
        <w:rPr>
          <w:rFonts w:cs="Arial"/>
        </w:rPr>
        <w:t xml:space="preserve">, we called or visited each health centre responsible in the 13 health zones and asked which villages in their zone were not accessible by vehicle. We </w:t>
      </w:r>
      <w:r w:rsidRPr="00BB5CBF" w:rsidR="009A6306">
        <w:rPr>
          <w:rFonts w:cs="Arial"/>
        </w:rPr>
        <w:t xml:space="preserve">then </w:t>
      </w:r>
      <w:r w:rsidRPr="00BB5CBF" w:rsidR="00CB24D2">
        <w:rPr>
          <w:rFonts w:cs="Arial"/>
        </w:rPr>
        <w:t xml:space="preserve">calculated the total proportion of villages in the district that may be </w:t>
      </w:r>
      <w:r w:rsidRPr="00BB5CBF" w:rsidR="009A6306">
        <w:rPr>
          <w:rFonts w:cs="Arial"/>
        </w:rPr>
        <w:t>in</w:t>
      </w:r>
      <w:r w:rsidRPr="00BB5CBF" w:rsidR="00CB24D2">
        <w:rPr>
          <w:rFonts w:cs="Arial"/>
        </w:rPr>
        <w:t xml:space="preserve">accessible, and inflated </w:t>
      </w:r>
      <w:r w:rsidRPr="00BB5CBF" w:rsidR="009A6306">
        <w:rPr>
          <w:rFonts w:cs="Arial"/>
        </w:rPr>
        <w:t xml:space="preserve">the </w:t>
      </w:r>
      <w:r w:rsidRPr="00BB5CBF" w:rsidR="00CB24D2">
        <w:rPr>
          <w:rFonts w:cs="Arial"/>
        </w:rPr>
        <w:t>total number of clusters by that proportion</w:t>
      </w:r>
      <w:r w:rsidRPr="00BB5CBF" w:rsidR="009A6306">
        <w:rPr>
          <w:rFonts w:cs="Arial"/>
        </w:rPr>
        <w:t xml:space="preserve">. Teams </w:t>
      </w:r>
      <w:r w:rsidR="009E5C13">
        <w:rPr>
          <w:rFonts w:cs="Arial"/>
        </w:rPr>
        <w:t>planned to</w:t>
      </w:r>
      <w:r w:rsidRPr="00BB5CBF" w:rsidR="009A6306">
        <w:rPr>
          <w:rFonts w:cs="Arial"/>
        </w:rPr>
        <w:t xml:space="preserve"> visit</w:t>
      </w:r>
      <w:r w:rsidRPr="00BB5CBF" w:rsidR="00CB24D2">
        <w:rPr>
          <w:rFonts w:cs="Arial"/>
        </w:rPr>
        <w:t xml:space="preserve"> all </w:t>
      </w:r>
      <w:r w:rsidRPr="00BB5CBF" w:rsidR="00C42627">
        <w:rPr>
          <w:rFonts w:cs="Arial"/>
        </w:rPr>
        <w:t>33</w:t>
      </w:r>
      <w:r w:rsidRPr="00BB5CBF" w:rsidR="00CB24D2">
        <w:rPr>
          <w:rFonts w:cs="Arial"/>
        </w:rPr>
        <w:t xml:space="preserve"> clusters, but if they </w:t>
      </w:r>
      <w:r w:rsidR="009A7C7F">
        <w:rPr>
          <w:rFonts w:cs="Arial"/>
        </w:rPr>
        <w:t>found</w:t>
      </w:r>
      <w:r w:rsidRPr="00BB5CBF" w:rsidR="009A7C7F">
        <w:rPr>
          <w:rFonts w:cs="Arial"/>
        </w:rPr>
        <w:t xml:space="preserve"> </w:t>
      </w:r>
      <w:r w:rsidRPr="00BB5CBF" w:rsidR="00CB24D2">
        <w:rPr>
          <w:rFonts w:cs="Arial"/>
        </w:rPr>
        <w:t xml:space="preserve">that one is inaccessible, they </w:t>
      </w:r>
      <w:r w:rsidR="009A7C7F">
        <w:rPr>
          <w:rFonts w:cs="Arial"/>
        </w:rPr>
        <w:t>would</w:t>
      </w:r>
      <w:r w:rsidRPr="00BB5CBF" w:rsidR="009A7C7F">
        <w:rPr>
          <w:rFonts w:cs="Arial"/>
        </w:rPr>
        <w:t xml:space="preserve"> </w:t>
      </w:r>
      <w:r w:rsidRPr="00BB5CBF" w:rsidR="009A6306">
        <w:rPr>
          <w:rFonts w:cs="Arial"/>
        </w:rPr>
        <w:t xml:space="preserve">skip that cluster and </w:t>
      </w:r>
      <w:r w:rsidRPr="00BB5CBF" w:rsidR="00CB24D2">
        <w:rPr>
          <w:rFonts w:cs="Arial"/>
        </w:rPr>
        <w:t>not replace it.</w:t>
      </w:r>
      <w:r w:rsidRPr="00BB5CBF" w:rsidR="001A3991">
        <w:rPr>
          <w:rFonts w:cs="Arial"/>
        </w:rPr>
        <w:t xml:space="preserve"> </w:t>
      </w:r>
    </w:p>
    <w:p w:rsidRPr="00BB5CBF" w:rsidR="00B47F17" w:rsidP="00C55D89" w:rsidRDefault="00B47F17" w14:paraId="45C9F532" w14:textId="77777777">
      <w:pPr>
        <w:pStyle w:val="tableau"/>
        <w:jc w:val="left"/>
        <w:rPr>
          <w:rFonts w:cs="Arial"/>
          <w:noProof w:val="0"/>
        </w:rPr>
      </w:pPr>
    </w:p>
    <w:p w:rsidRPr="00BB5CBF" w:rsidR="00B47F17" w:rsidP="001A391A" w:rsidRDefault="00B47F17" w14:paraId="6FD067D6" w14:textId="1B90A64F">
      <w:pPr>
        <w:pStyle w:val="Heading3"/>
      </w:pPr>
      <w:bookmarkStart w:name="_Toc422247532" w:id="185"/>
      <w:bookmarkStart w:name="_Toc39509151" w:id="186"/>
      <w:bookmarkStart w:name="_Toc39509257" w:id="187"/>
      <w:bookmarkStart w:name="_Toc39509362" w:id="188"/>
      <w:bookmarkStart w:name="_Toc39606108" w:id="189"/>
      <w:r w:rsidRPr="00BB5CBF">
        <w:t>Sampling procedure</w:t>
      </w:r>
      <w:bookmarkEnd w:id="185"/>
      <w:bookmarkEnd w:id="186"/>
      <w:bookmarkEnd w:id="187"/>
      <w:bookmarkEnd w:id="188"/>
      <w:bookmarkEnd w:id="189"/>
    </w:p>
    <w:p w:rsidRPr="00BB5CBF" w:rsidR="00B47F17" w:rsidP="00C55D89" w:rsidRDefault="00B47F17" w14:paraId="292C736E" w14:textId="77777777">
      <w:pPr>
        <w:rPr>
          <w:rFonts w:cs="Arial"/>
        </w:rPr>
      </w:pPr>
    </w:p>
    <w:p w:rsidRPr="00BB5CBF" w:rsidR="00ED0E2F" w:rsidP="00C55D89" w:rsidRDefault="00B47F17" w14:paraId="29551203" w14:textId="7AD0BB0A">
      <w:pPr>
        <w:rPr>
          <w:rFonts w:cs="Arial"/>
        </w:rPr>
      </w:pPr>
      <w:r w:rsidRPr="00BB5CBF">
        <w:rPr>
          <w:rFonts w:cs="Arial"/>
        </w:rPr>
        <w:t xml:space="preserve">A two-stage cluster sampling methodology </w:t>
      </w:r>
      <w:r w:rsidR="009E5C13">
        <w:rPr>
          <w:rFonts w:cs="Arial"/>
        </w:rPr>
        <w:t>was</w:t>
      </w:r>
      <w:r w:rsidRPr="00BB5CBF">
        <w:rPr>
          <w:rFonts w:cs="Arial"/>
        </w:rPr>
        <w:t xml:space="preserve"> </w:t>
      </w:r>
      <w:r w:rsidRPr="00BB5CBF" w:rsidR="00EC13B6">
        <w:rPr>
          <w:rFonts w:cs="Arial"/>
        </w:rPr>
        <w:t>used</w:t>
      </w:r>
      <w:r w:rsidRPr="00BB5CBF">
        <w:rPr>
          <w:rFonts w:cs="Arial"/>
        </w:rPr>
        <w:t xml:space="preserve"> as an adaptation of the standardized method recommended by the WHO.</w:t>
      </w:r>
      <w:r w:rsidRPr="00BB5CBF" w:rsidR="00FB07A5">
        <w:rPr>
          <w:rFonts w:cs="Arial"/>
        </w:rPr>
        <w:t xml:space="preserve"> </w:t>
      </w:r>
      <w:r w:rsidRPr="00BB5CBF" w:rsidR="00B36BB2">
        <w:rPr>
          <w:rFonts w:cs="Arial"/>
        </w:rPr>
        <w:t xml:space="preserve">In the first stage, </w:t>
      </w:r>
      <w:r w:rsidRPr="00BB5CBF" w:rsidR="00C42627">
        <w:rPr>
          <w:rFonts w:cs="Arial"/>
        </w:rPr>
        <w:t xml:space="preserve">33 </w:t>
      </w:r>
      <w:r w:rsidRPr="00BB5CBF" w:rsidR="00B36BB2">
        <w:rPr>
          <w:rFonts w:cs="Arial"/>
        </w:rPr>
        <w:t xml:space="preserve">clusters </w:t>
      </w:r>
      <w:r w:rsidR="00F94C7D">
        <w:rPr>
          <w:rFonts w:cs="Arial"/>
        </w:rPr>
        <w:t>were</w:t>
      </w:r>
      <w:r w:rsidRPr="00BB5CBF" w:rsidR="00B36BB2">
        <w:rPr>
          <w:rFonts w:cs="Arial"/>
        </w:rPr>
        <w:t xml:space="preserve"> selected from all villages </w:t>
      </w:r>
      <w:r w:rsidRPr="00BB5CBF" w:rsidR="00B36BB2">
        <w:rPr>
          <w:rFonts w:cs="Arial"/>
        </w:rPr>
        <w:lastRenderedPageBreak/>
        <w:t xml:space="preserve">based on probability proportional to population size (PPS), using </w:t>
      </w:r>
      <w:r w:rsidRPr="00BB5CBF" w:rsidR="00D60529">
        <w:rPr>
          <w:rFonts w:cs="Arial"/>
        </w:rPr>
        <w:t xml:space="preserve">available </w:t>
      </w:r>
      <w:r w:rsidR="009A446A">
        <w:rPr>
          <w:rFonts w:cs="Arial"/>
        </w:rPr>
        <w:t xml:space="preserve">population </w:t>
      </w:r>
      <w:r w:rsidRPr="00BB5CBF" w:rsidR="00B36BB2">
        <w:rPr>
          <w:rFonts w:cs="Arial"/>
        </w:rPr>
        <w:t xml:space="preserve">data from </w:t>
      </w:r>
      <w:r w:rsidRPr="00BB5CBF" w:rsidR="00DE331C">
        <w:rPr>
          <w:rFonts w:cs="Arial"/>
        </w:rPr>
        <w:t xml:space="preserve">13 </w:t>
      </w:r>
      <w:r w:rsidRPr="00BB5CBF" w:rsidR="00FB07A5">
        <w:rPr>
          <w:rFonts w:cs="Arial"/>
        </w:rPr>
        <w:t>regional health facilities.</w:t>
      </w:r>
    </w:p>
    <w:p w:rsidR="00E41869" w:rsidP="00E41869" w:rsidRDefault="00E41869" w14:paraId="0AB619FF" w14:textId="77777777">
      <w:pPr>
        <w:rPr>
          <w:lang w:val="en-US"/>
        </w:rPr>
      </w:pPr>
    </w:p>
    <w:p w:rsidR="00E41869" w:rsidP="00E41869" w:rsidRDefault="00E41869" w14:paraId="070FF573" w14:textId="29CD5546">
      <w:pPr>
        <w:rPr>
          <w:rFonts w:cs="Arial"/>
          <w:szCs w:val="22"/>
        </w:rPr>
      </w:pPr>
      <w:r w:rsidRPr="00553E72">
        <w:rPr>
          <w:lang w:val="en-US"/>
        </w:rPr>
        <w:t xml:space="preserve">For the second stage, </w:t>
      </w:r>
      <w:r>
        <w:rPr>
          <w:lang w:val="en-US"/>
        </w:rPr>
        <w:t>MSF</w:t>
      </w:r>
      <w:r w:rsidRPr="00553E72">
        <w:rPr>
          <w:lang w:val="en-US"/>
        </w:rPr>
        <w:t xml:space="preserve"> </w:t>
      </w:r>
      <w:r w:rsidR="00F05598">
        <w:rPr>
          <w:lang w:val="en-US"/>
        </w:rPr>
        <w:t>used</w:t>
      </w:r>
      <w:r w:rsidRPr="00553E72">
        <w:rPr>
          <w:lang w:val="en-US"/>
        </w:rPr>
        <w:t xml:space="preserve"> the 2005 standard WHO/EPI methodology (random walk) to select </w:t>
      </w:r>
      <w:r>
        <w:rPr>
          <w:lang w:val="en-US"/>
        </w:rPr>
        <w:t xml:space="preserve">10 </w:t>
      </w:r>
      <w:r w:rsidRPr="00553E72">
        <w:rPr>
          <w:lang w:val="en-US"/>
        </w:rPr>
        <w:t>households per cluster</w:t>
      </w:r>
      <w:r>
        <w:rPr>
          <w:lang w:val="en-US"/>
        </w:rPr>
        <w:t xml:space="preserve">. </w:t>
      </w:r>
      <w:r>
        <w:rPr>
          <w:rFonts w:cs="Arial"/>
          <w:szCs w:val="22"/>
        </w:rPr>
        <w:t>To do so</w:t>
      </w:r>
      <w:r w:rsidRPr="00145B90">
        <w:rPr>
          <w:rFonts w:cs="Arial"/>
          <w:szCs w:val="22"/>
        </w:rPr>
        <w:t xml:space="preserve">, a pen </w:t>
      </w:r>
      <w:r w:rsidR="00A07E63">
        <w:rPr>
          <w:rFonts w:cs="Arial"/>
          <w:szCs w:val="22"/>
        </w:rPr>
        <w:t>was</w:t>
      </w:r>
      <w:r w:rsidRPr="00145B90">
        <w:rPr>
          <w:rFonts w:cs="Arial"/>
          <w:szCs w:val="22"/>
        </w:rPr>
        <w:t xml:space="preserve"> thrown on the ground in the central point of the </w:t>
      </w:r>
      <w:r>
        <w:rPr>
          <w:rFonts w:cs="Arial"/>
          <w:szCs w:val="22"/>
        </w:rPr>
        <w:t xml:space="preserve">village </w:t>
      </w:r>
      <w:r w:rsidRPr="00F70646">
        <w:rPr>
          <w:szCs w:val="22"/>
          <w:lang w:val="en-US"/>
        </w:rPr>
        <w:t>(as identified by the village chief)</w:t>
      </w:r>
      <w:r w:rsidRPr="00145B90">
        <w:rPr>
          <w:rFonts w:cs="Arial"/>
          <w:szCs w:val="22"/>
        </w:rPr>
        <w:t>, and a</w:t>
      </w:r>
      <w:r>
        <w:rPr>
          <w:rFonts w:cs="Arial"/>
          <w:szCs w:val="22"/>
        </w:rPr>
        <w:t>n imaginary</w:t>
      </w:r>
      <w:r w:rsidRPr="00145B90">
        <w:rPr>
          <w:rFonts w:cs="Arial"/>
          <w:szCs w:val="22"/>
        </w:rPr>
        <w:t xml:space="preserve"> line </w:t>
      </w:r>
      <w:r w:rsidR="00A07E63">
        <w:rPr>
          <w:rFonts w:cs="Arial"/>
          <w:szCs w:val="22"/>
        </w:rPr>
        <w:t>was</w:t>
      </w:r>
      <w:r w:rsidRPr="00145B90">
        <w:rPr>
          <w:rFonts w:cs="Arial"/>
          <w:szCs w:val="22"/>
        </w:rPr>
        <w:t xml:space="preserve"> drawn in its direction towards the edge of the </w:t>
      </w:r>
      <w:r>
        <w:rPr>
          <w:rFonts w:cs="Arial"/>
          <w:szCs w:val="22"/>
        </w:rPr>
        <w:t>village</w:t>
      </w:r>
      <w:r w:rsidRPr="00145B90">
        <w:rPr>
          <w:rFonts w:cs="Arial"/>
          <w:szCs w:val="22"/>
        </w:rPr>
        <w:t>.</w:t>
      </w:r>
      <w:r w:rsidRPr="00AF484B">
        <w:rPr>
          <w:rFonts w:cs="Arial"/>
          <w:szCs w:val="22"/>
        </w:rPr>
        <w:t xml:space="preserve"> </w:t>
      </w:r>
      <w:r w:rsidR="00A07E63">
        <w:rPr>
          <w:rFonts w:cs="Arial"/>
          <w:szCs w:val="22"/>
        </w:rPr>
        <w:t xml:space="preserve">The team </w:t>
      </w:r>
      <w:r>
        <w:rPr>
          <w:rFonts w:cs="Arial"/>
          <w:szCs w:val="22"/>
        </w:rPr>
        <w:t>walk</w:t>
      </w:r>
      <w:r w:rsidR="00A07E63">
        <w:rPr>
          <w:rFonts w:cs="Arial"/>
          <w:szCs w:val="22"/>
        </w:rPr>
        <w:t>ed</w:t>
      </w:r>
      <w:r>
        <w:rPr>
          <w:rFonts w:cs="Arial"/>
          <w:szCs w:val="22"/>
        </w:rPr>
        <w:t xml:space="preserve"> in the direction of the pen until the edge of the village </w:t>
      </w:r>
      <w:r w:rsidR="00A07E63">
        <w:rPr>
          <w:rFonts w:cs="Arial"/>
          <w:szCs w:val="22"/>
        </w:rPr>
        <w:t>was</w:t>
      </w:r>
      <w:r>
        <w:rPr>
          <w:rFonts w:cs="Arial"/>
          <w:szCs w:val="22"/>
        </w:rPr>
        <w:t xml:space="preserve"> reached. </w:t>
      </w:r>
      <w:r w:rsidRPr="00145B90">
        <w:rPr>
          <w:rFonts w:cs="Arial"/>
          <w:szCs w:val="22"/>
        </w:rPr>
        <w:t>To prevent centre bias</w:t>
      </w:r>
      <w:r>
        <w:rPr>
          <w:rFonts w:cs="Arial"/>
          <w:szCs w:val="22"/>
        </w:rPr>
        <w:t>,</w:t>
      </w:r>
      <w:r w:rsidRPr="00145B90">
        <w:rPr>
          <w:rFonts w:cs="Arial"/>
          <w:szCs w:val="22"/>
        </w:rPr>
        <w:t xml:space="preserve"> the team </w:t>
      </w:r>
      <w:r>
        <w:rPr>
          <w:rFonts w:cs="Arial"/>
          <w:szCs w:val="22"/>
        </w:rPr>
        <w:t>repeat</w:t>
      </w:r>
      <w:r w:rsidR="00A07E63">
        <w:rPr>
          <w:rFonts w:cs="Arial"/>
          <w:szCs w:val="22"/>
        </w:rPr>
        <w:t>ed</w:t>
      </w:r>
      <w:r>
        <w:rPr>
          <w:rFonts w:cs="Arial"/>
          <w:szCs w:val="22"/>
        </w:rPr>
        <w:t xml:space="preserve"> this process from the edge of the village: they </w:t>
      </w:r>
      <w:r w:rsidR="00A07E63">
        <w:rPr>
          <w:rFonts w:cs="Arial"/>
          <w:szCs w:val="22"/>
        </w:rPr>
        <w:t>threw</w:t>
      </w:r>
      <w:r w:rsidRPr="00145B90">
        <w:rPr>
          <w:rFonts w:cs="Arial"/>
          <w:szCs w:val="22"/>
        </w:rPr>
        <w:t xml:space="preserve"> the pen again</w:t>
      </w:r>
      <w:r>
        <w:rPr>
          <w:rFonts w:cs="Arial"/>
          <w:szCs w:val="22"/>
        </w:rPr>
        <w:t xml:space="preserve"> and walk</w:t>
      </w:r>
      <w:r w:rsidR="00A07E63">
        <w:rPr>
          <w:rFonts w:cs="Arial"/>
          <w:szCs w:val="22"/>
        </w:rPr>
        <w:t>ed</w:t>
      </w:r>
      <w:r>
        <w:rPr>
          <w:rFonts w:cs="Arial"/>
          <w:szCs w:val="22"/>
        </w:rPr>
        <w:t xml:space="preserve"> in the direction of the pen unt</w:t>
      </w:r>
      <w:r w:rsidR="004E6EE2">
        <w:rPr>
          <w:rFonts w:cs="Arial"/>
          <w:szCs w:val="22"/>
        </w:rPr>
        <w:t>il another edge of the village wa</w:t>
      </w:r>
      <w:r>
        <w:rPr>
          <w:rFonts w:cs="Arial"/>
          <w:szCs w:val="22"/>
        </w:rPr>
        <w:t>s reached. This time, the team count</w:t>
      </w:r>
      <w:r w:rsidR="00A07E63">
        <w:rPr>
          <w:rFonts w:cs="Arial"/>
          <w:szCs w:val="22"/>
        </w:rPr>
        <w:t>ed</w:t>
      </w:r>
      <w:r>
        <w:rPr>
          <w:rFonts w:cs="Arial"/>
          <w:szCs w:val="22"/>
        </w:rPr>
        <w:t xml:space="preserve"> houses as they </w:t>
      </w:r>
      <w:r w:rsidR="00A07E63">
        <w:rPr>
          <w:rFonts w:cs="Arial"/>
          <w:szCs w:val="22"/>
        </w:rPr>
        <w:t>went</w:t>
      </w:r>
      <w:ins w:author="Julia Sohn" w:date="2020-05-05T15:52:00Z" w:id="190">
        <w:r w:rsidR="00976BB7">
          <w:rPr>
            <w:rFonts w:cs="Arial"/>
            <w:szCs w:val="22"/>
          </w:rPr>
          <w:t xml:space="preserve">, </w:t>
        </w:r>
      </w:ins>
      <w:ins w:author="Julia Sohn" w:date="2020-05-05T15:53:00Z" w:id="191">
        <w:r w:rsidR="003D4D79">
          <w:rPr>
            <w:rFonts w:cs="Arial"/>
            <w:szCs w:val="22"/>
          </w:rPr>
          <w:t xml:space="preserve">getting permission to subtly </w:t>
        </w:r>
      </w:ins>
      <w:ins w:author="Julia Sohn" w:date="2020-05-05T15:52:00Z" w:id="192">
        <w:r w:rsidR="003D4D79">
          <w:rPr>
            <w:rFonts w:cs="Arial"/>
            <w:szCs w:val="22"/>
          </w:rPr>
          <w:t xml:space="preserve">mark each household with chalk to </w:t>
        </w:r>
      </w:ins>
      <w:del w:author="Julia Sohn" w:date="2020-05-05T15:52:00Z" w:id="193">
        <w:r w:rsidDel="003D4D79">
          <w:rPr>
            <w:rFonts w:cs="Arial"/>
            <w:szCs w:val="22"/>
          </w:rPr>
          <w:delText xml:space="preserve"> and </w:delText>
        </w:r>
      </w:del>
      <w:r>
        <w:rPr>
          <w:rFonts w:cs="Arial"/>
          <w:szCs w:val="22"/>
        </w:rPr>
        <w:t>note</w:t>
      </w:r>
      <w:del w:author="Julia Sohn" w:date="2020-05-05T15:53:00Z" w:id="194">
        <w:r w:rsidDel="003D4D79" w:rsidR="00A07E63">
          <w:rPr>
            <w:rFonts w:cs="Arial"/>
            <w:szCs w:val="22"/>
          </w:rPr>
          <w:delText>d</w:delText>
        </w:r>
      </w:del>
      <w:r>
        <w:rPr>
          <w:rFonts w:cs="Arial"/>
          <w:szCs w:val="22"/>
        </w:rPr>
        <w:t xml:space="preserve"> the number </w:t>
      </w:r>
      <w:ins w:author="Julia Sohn" w:date="2020-05-05T15:53:00Z" w:id="195">
        <w:r w:rsidR="003D4D79">
          <w:rPr>
            <w:rFonts w:cs="Arial"/>
            <w:szCs w:val="22"/>
          </w:rPr>
          <w:t xml:space="preserve">it had been </w:t>
        </w:r>
      </w:ins>
      <w:r>
        <w:rPr>
          <w:rFonts w:cs="Arial"/>
          <w:szCs w:val="22"/>
        </w:rPr>
        <w:t>assigned</w:t>
      </w:r>
      <w:del w:author="Julia Sohn" w:date="2020-05-05T15:52:00Z" w:id="196">
        <w:r w:rsidDel="003D4D79">
          <w:rPr>
            <w:rFonts w:cs="Arial"/>
            <w:szCs w:val="22"/>
          </w:rPr>
          <w:delText xml:space="preserve"> to each household</w:delText>
        </w:r>
      </w:del>
      <w:r>
        <w:rPr>
          <w:rFonts w:cs="Arial"/>
          <w:szCs w:val="22"/>
        </w:rPr>
        <w:t xml:space="preserve">. Once the edge of the village </w:t>
      </w:r>
      <w:r w:rsidR="00A07E63">
        <w:rPr>
          <w:rFonts w:cs="Arial"/>
          <w:szCs w:val="22"/>
        </w:rPr>
        <w:t>was</w:t>
      </w:r>
      <w:r>
        <w:rPr>
          <w:rFonts w:cs="Arial"/>
          <w:szCs w:val="22"/>
        </w:rPr>
        <w:t xml:space="preserve"> reached, one of the houses along the imaginary line </w:t>
      </w:r>
      <w:r w:rsidR="00A07E63">
        <w:rPr>
          <w:rFonts w:cs="Arial"/>
          <w:szCs w:val="22"/>
        </w:rPr>
        <w:t>was</w:t>
      </w:r>
      <w:r w:rsidRPr="00145B90">
        <w:rPr>
          <w:rFonts w:cs="Arial"/>
          <w:szCs w:val="22"/>
        </w:rPr>
        <w:t xml:space="preserve"> selected using </w:t>
      </w:r>
      <w:ins w:author="Julia Sohn" w:date="2020-05-05T15:49:00Z" w:id="197">
        <w:r w:rsidR="0040337D">
          <w:rPr>
            <w:rFonts w:cs="Arial"/>
            <w:szCs w:val="22"/>
          </w:rPr>
          <w:t xml:space="preserve">either </w:t>
        </w:r>
      </w:ins>
      <w:ins w:author="Julia Sohn" w:date="2020-05-05T15:46:00Z" w:id="198">
        <w:r w:rsidR="00891564">
          <w:rPr>
            <w:rFonts w:cs="Arial"/>
            <w:szCs w:val="22"/>
          </w:rPr>
          <w:t>“random number generator</w:t>
        </w:r>
      </w:ins>
      <w:ins w:author="Julia Sohn" w:date="2020-05-05T15:47:00Z" w:id="199">
        <w:r w:rsidR="00891564">
          <w:rPr>
            <w:rFonts w:cs="Arial"/>
            <w:szCs w:val="22"/>
          </w:rPr>
          <w:t>” or</w:t>
        </w:r>
      </w:ins>
      <w:ins w:author="Julia Sohn" w:date="2020-05-05T15:48:00Z" w:id="200">
        <w:r w:rsidR="00891564">
          <w:rPr>
            <w:rFonts w:cs="Arial"/>
            <w:szCs w:val="22"/>
          </w:rPr>
          <w:t xml:space="preserve"> “</w:t>
        </w:r>
        <w:proofErr w:type="spellStart"/>
        <w:r w:rsidR="00891564">
          <w:rPr>
            <w:rFonts w:cs="Arial"/>
            <w:szCs w:val="22"/>
          </w:rPr>
          <w:t>n</w:t>
        </w:r>
        <w:r w:rsidRPr="00891564" w:rsidR="00891564">
          <w:rPr>
            <w:rFonts w:cs="Arial"/>
            <w:szCs w:val="22"/>
          </w:rPr>
          <w:t>ombre</w:t>
        </w:r>
        <w:proofErr w:type="spellEnd"/>
        <w:r w:rsidRPr="00891564" w:rsidR="00891564">
          <w:rPr>
            <w:rFonts w:cs="Arial"/>
            <w:szCs w:val="22"/>
          </w:rPr>
          <w:t xml:space="preserve"> </w:t>
        </w:r>
        <w:proofErr w:type="spellStart"/>
        <w:r w:rsidRPr="00891564" w:rsidR="00891564">
          <w:rPr>
            <w:rFonts w:cs="Arial"/>
            <w:szCs w:val="22"/>
          </w:rPr>
          <w:t>aléatoire</w:t>
        </w:r>
        <w:proofErr w:type="spellEnd"/>
        <w:r w:rsidR="00891564">
          <w:rPr>
            <w:rFonts w:cs="Arial"/>
            <w:szCs w:val="22"/>
          </w:rPr>
          <w:t>”</w:t>
        </w:r>
      </w:ins>
      <w:ins w:author="Julia Sohn" w:date="2020-05-05T15:47:00Z" w:id="201">
        <w:r w:rsidR="0040337D">
          <w:rPr>
            <w:rFonts w:cs="Arial"/>
            <w:szCs w:val="22"/>
          </w:rPr>
          <w:t xml:space="preserve">, </w:t>
        </w:r>
      </w:ins>
      <w:ins w:author="Julia Sohn" w:date="2020-05-05T15:50:00Z" w:id="202">
        <w:r w:rsidR="00085DC3">
          <w:rPr>
            <w:rFonts w:cs="Arial"/>
            <w:szCs w:val="22"/>
          </w:rPr>
          <w:t xml:space="preserve">applications </w:t>
        </w:r>
      </w:ins>
      <w:ins w:author="Julia Sohn" w:date="2020-05-05T21:30:00Z" w:id="203">
        <w:r w:rsidR="004D4B22">
          <w:rPr>
            <w:rFonts w:cs="Arial"/>
            <w:szCs w:val="22"/>
          </w:rPr>
          <w:t>that</w:t>
        </w:r>
      </w:ins>
      <w:ins w:author="Julia Sohn" w:date="2020-05-05T15:47:00Z" w:id="204">
        <w:r w:rsidR="0040337D">
          <w:rPr>
            <w:rFonts w:cs="Arial"/>
            <w:szCs w:val="22"/>
          </w:rPr>
          <w:t xml:space="preserve"> </w:t>
        </w:r>
      </w:ins>
      <w:ins w:author="Julia Sohn" w:date="2020-05-05T15:50:00Z" w:id="205">
        <w:r w:rsidR="00085DC3">
          <w:rPr>
            <w:rFonts w:cs="Arial"/>
            <w:szCs w:val="22"/>
          </w:rPr>
          <w:t>had been</w:t>
        </w:r>
      </w:ins>
      <w:ins w:author="Julia Sohn" w:date="2020-05-05T15:49:00Z" w:id="206">
        <w:r w:rsidR="0040337D">
          <w:rPr>
            <w:rFonts w:cs="Arial"/>
            <w:szCs w:val="22"/>
          </w:rPr>
          <w:t xml:space="preserve"> </w:t>
        </w:r>
      </w:ins>
      <w:del w:author="Julia Sohn" w:date="2020-05-05T15:46:00Z" w:id="207">
        <w:r w:rsidRPr="00145B90" w:rsidDel="00891564">
          <w:rPr>
            <w:rFonts w:cs="Arial"/>
            <w:szCs w:val="22"/>
          </w:rPr>
          <w:delText xml:space="preserve">a </w:delText>
        </w:r>
      </w:del>
      <w:del w:author="Julia Sohn" w:date="2020-05-05T15:48:00Z" w:id="208">
        <w:r w:rsidRPr="00145B90" w:rsidDel="00891564">
          <w:rPr>
            <w:rFonts w:cs="Arial"/>
            <w:szCs w:val="22"/>
          </w:rPr>
          <w:delText>random number</w:delText>
        </w:r>
        <w:r w:rsidDel="00891564">
          <w:rPr>
            <w:rFonts w:cs="Arial"/>
            <w:szCs w:val="22"/>
          </w:rPr>
          <w:delText xml:space="preserve"> tool </w:delText>
        </w:r>
      </w:del>
      <w:del w:author="Julia Sohn" w:date="2020-05-05T15:49:00Z" w:id="209">
        <w:r w:rsidDel="0040337D">
          <w:rPr>
            <w:rFonts w:cs="Arial"/>
            <w:szCs w:val="22"/>
          </w:rPr>
          <w:delText>available</w:delText>
        </w:r>
      </w:del>
      <w:ins w:author="Julia Sohn" w:date="2020-05-05T15:49:00Z" w:id="210">
        <w:r w:rsidR="0040337D">
          <w:rPr>
            <w:rFonts w:cs="Arial"/>
            <w:szCs w:val="22"/>
          </w:rPr>
          <w:t xml:space="preserve">downloaded </w:t>
        </w:r>
      </w:ins>
      <w:ins w:author="Julia Sohn" w:date="2020-05-05T15:50:00Z" w:id="211">
        <w:r w:rsidR="00085DC3">
          <w:rPr>
            <w:rFonts w:cs="Arial"/>
            <w:szCs w:val="22"/>
          </w:rPr>
          <w:t>to</w:t>
        </w:r>
      </w:ins>
      <w:ins w:author="Julia Sohn" w:date="2020-05-05T15:49:00Z" w:id="212">
        <w:r w:rsidR="0040337D">
          <w:rPr>
            <w:rFonts w:cs="Arial"/>
            <w:szCs w:val="22"/>
          </w:rPr>
          <w:t xml:space="preserve"> </w:t>
        </w:r>
      </w:ins>
      <w:del w:author="Julia Sohn" w:date="2020-05-05T15:49:00Z" w:id="213">
        <w:r w:rsidDel="0040337D">
          <w:rPr>
            <w:rFonts w:cs="Arial"/>
            <w:szCs w:val="22"/>
          </w:rPr>
          <w:delText xml:space="preserve"> in the</w:delText>
        </w:r>
      </w:del>
      <w:ins w:author="Julia Sohn" w:date="2020-05-05T15:49:00Z" w:id="214">
        <w:r w:rsidR="0040337D">
          <w:rPr>
            <w:rFonts w:cs="Arial"/>
            <w:szCs w:val="22"/>
          </w:rPr>
          <w:t>every</w:t>
        </w:r>
      </w:ins>
      <w:r>
        <w:rPr>
          <w:rFonts w:cs="Arial"/>
          <w:szCs w:val="22"/>
        </w:rPr>
        <w:t xml:space="preserve"> </w:t>
      </w:r>
      <w:commentRangeStart w:id="215"/>
      <w:r>
        <w:rPr>
          <w:rFonts w:cs="Arial"/>
          <w:szCs w:val="22"/>
        </w:rPr>
        <w:t>tablet</w:t>
      </w:r>
      <w:del w:author="Julia Sohn" w:date="2020-05-05T15:49:00Z" w:id="216">
        <w:r w:rsidDel="0040337D">
          <w:rPr>
            <w:rFonts w:cs="Arial"/>
            <w:szCs w:val="22"/>
          </w:rPr>
          <w:delText>s</w:delText>
        </w:r>
      </w:del>
      <w:commentRangeEnd w:id="215"/>
      <w:r w:rsidR="009A446A">
        <w:rPr>
          <w:rStyle w:val="CommentReference"/>
        </w:rPr>
        <w:commentReference w:id="215"/>
      </w:r>
      <w:r>
        <w:rPr>
          <w:rFonts w:cs="Arial"/>
          <w:szCs w:val="22"/>
        </w:rPr>
        <w:t xml:space="preserve">. </w:t>
      </w:r>
      <w:r w:rsidRPr="00145B90">
        <w:rPr>
          <w:rFonts w:cs="Arial"/>
          <w:szCs w:val="22"/>
        </w:rPr>
        <w:t xml:space="preserve"> </w:t>
      </w:r>
    </w:p>
    <w:p w:rsidR="00E41869" w:rsidP="00E41869" w:rsidRDefault="00E41869" w14:paraId="0A47FDE5" w14:textId="77777777">
      <w:pPr>
        <w:rPr>
          <w:rFonts w:cs="Arial"/>
          <w:szCs w:val="22"/>
        </w:rPr>
      </w:pPr>
    </w:p>
    <w:p w:rsidR="00E41869" w:rsidP="1211C201" w:rsidRDefault="00E41869" w14:paraId="06E3E7C0" w14:textId="6000F62E" w14:noSpellErr="1">
      <w:pPr>
        <w:rPr>
          <w:rFonts w:cs="Arial"/>
        </w:rPr>
      </w:pPr>
      <w:r w:rsidRPr="1211C201" w:rsidR="00E41869">
        <w:rPr>
          <w:rFonts w:cs="Arial"/>
        </w:rPr>
        <w:t xml:space="preserve">The selected house </w:t>
      </w:r>
      <w:r w:rsidRPr="1211C201" w:rsidR="00A07E63">
        <w:rPr>
          <w:rFonts w:cs="Arial"/>
        </w:rPr>
        <w:t>was</w:t>
      </w:r>
      <w:r w:rsidRPr="1211C201" w:rsidR="00E41869">
        <w:rPr>
          <w:rFonts w:cs="Arial"/>
        </w:rPr>
        <w:t xml:space="preserve"> the </w:t>
      </w:r>
      <w:r w:rsidRPr="1211C201" w:rsidR="00E41869">
        <w:rPr>
          <w:rFonts w:cs="Arial"/>
        </w:rPr>
        <w:t xml:space="preserve">first to be interviewed in the cluster. The next household following in order of physical proximity </w:t>
      </w:r>
      <w:r w:rsidRPr="1211C201" w:rsidR="00A07E63">
        <w:rPr>
          <w:rFonts w:cs="Arial"/>
        </w:rPr>
        <w:t>was</w:t>
      </w:r>
      <w:r w:rsidRPr="1211C201" w:rsidR="00E41869">
        <w:rPr>
          <w:rFonts w:cs="Arial"/>
        </w:rPr>
        <w:t xml:space="preserve"> then interviewed until the desired cluster of </w:t>
      </w:r>
      <w:r w:rsidRPr="1211C201" w:rsidR="00E41869">
        <w:rPr>
          <w:rFonts w:cs="Arial"/>
        </w:rPr>
        <w:t>10</w:t>
      </w:r>
      <w:r w:rsidRPr="1211C201" w:rsidR="00E41869">
        <w:rPr>
          <w:rFonts w:cs="Arial"/>
          <w:color w:val="0000FF"/>
        </w:rPr>
        <w:t xml:space="preserve"> </w:t>
      </w:r>
      <w:r w:rsidRPr="1211C201" w:rsidR="00E41869">
        <w:rPr>
          <w:rFonts w:cs="Arial"/>
        </w:rPr>
        <w:t xml:space="preserve">households </w:t>
      </w:r>
      <w:r w:rsidRPr="1211C201" w:rsidR="004E6EE2">
        <w:rPr>
          <w:rFonts w:cs="Arial"/>
        </w:rPr>
        <w:t>was</w:t>
      </w:r>
      <w:r w:rsidRPr="1211C201" w:rsidR="00E41869">
        <w:rPr>
          <w:rFonts w:cs="Arial"/>
        </w:rPr>
        <w:t xml:space="preserve"> </w:t>
      </w:r>
      <w:r w:rsidRPr="1211C201" w:rsidR="00E41869">
        <w:rPr>
          <w:rFonts w:cs="Arial"/>
        </w:rPr>
        <w:t xml:space="preserve">completed. </w:t>
      </w:r>
      <w:r w:rsidRPr="1211C201" w:rsidR="00E41869">
        <w:rPr>
          <w:rFonts w:cs="Arial"/>
        </w:rPr>
        <w:t xml:space="preserve">Physical proximity </w:t>
      </w:r>
      <w:r w:rsidRPr="1211C201" w:rsidR="00A07E63">
        <w:rPr>
          <w:rFonts w:cs="Arial"/>
        </w:rPr>
        <w:t>was</w:t>
      </w:r>
      <w:r w:rsidRPr="1211C201" w:rsidR="00E41869">
        <w:rPr>
          <w:rFonts w:cs="Arial"/>
        </w:rPr>
        <w:t xml:space="preserve"> defined as being the household </w:t>
      </w:r>
      <w:r w:rsidRPr="1211C201" w:rsidR="00E41869">
        <w:rPr>
          <w:rFonts w:cs="Arial"/>
        </w:rPr>
        <w:t>whose</w:t>
      </w:r>
      <w:r w:rsidRPr="1211C201" w:rsidR="00E41869">
        <w:rPr>
          <w:rFonts w:cs="Arial"/>
        </w:rPr>
        <w:t xml:space="preserve"> front door is closest to the front door of the household that was just interviewed. If more than one house could be selected, </w:t>
      </w:r>
      <w:r w:rsidRPr="1211C201" w:rsidR="00A07E63">
        <w:rPr>
          <w:rFonts w:cs="Arial"/>
        </w:rPr>
        <w:t>teams chose</w:t>
      </w:r>
      <w:r w:rsidRPr="1211C201" w:rsidR="00E41869">
        <w:rPr>
          <w:rFonts w:cs="Arial"/>
        </w:rPr>
        <w:t xml:space="preserve"> the house to the right as </w:t>
      </w:r>
      <w:r w:rsidRPr="1211C201" w:rsidR="00A07E63">
        <w:rPr>
          <w:rFonts w:cs="Arial"/>
        </w:rPr>
        <w:t>they</w:t>
      </w:r>
      <w:r w:rsidRPr="1211C201" w:rsidR="00E41869">
        <w:rPr>
          <w:rFonts w:cs="Arial"/>
        </w:rPr>
        <w:t xml:space="preserve"> </w:t>
      </w:r>
      <w:r w:rsidRPr="1211C201" w:rsidR="00A07E63">
        <w:rPr>
          <w:rFonts w:cs="Arial"/>
        </w:rPr>
        <w:t>stood</w:t>
      </w:r>
      <w:r w:rsidRPr="1211C201" w:rsidR="00E41869">
        <w:rPr>
          <w:rFonts w:cs="Arial"/>
        </w:rPr>
        <w:t xml:space="preserve"> looking out of the doorway of</w:t>
      </w:r>
      <w:r w:rsidRPr="1211C201" w:rsidR="00E41869">
        <w:rPr>
          <w:rFonts w:cs="Arial"/>
        </w:rPr>
        <w:t xml:space="preserve"> the household just </w:t>
      </w:r>
      <w:commentRangeStart w:id="217"/>
      <w:commentRangeStart w:id="1683682355"/>
      <w:r w:rsidRPr="1211C201" w:rsidR="00E41869">
        <w:rPr>
          <w:rFonts w:cs="Arial"/>
        </w:rPr>
        <w:t>interviewed</w:t>
      </w:r>
      <w:commentRangeEnd w:id="217"/>
      <w:r>
        <w:rPr>
          <w:rStyle w:val="CommentReference"/>
        </w:rPr>
        <w:commentReference w:id="217"/>
      </w:r>
      <w:commentRangeEnd w:id="1683682355"/>
      <w:r>
        <w:rPr>
          <w:rStyle w:val="CommentReference"/>
        </w:rPr>
        <w:commentReference w:id="1683682355"/>
      </w:r>
      <w:r w:rsidRPr="1211C201" w:rsidR="00E41869">
        <w:rPr>
          <w:rFonts w:cs="Arial"/>
        </w:rPr>
        <w:t>.</w:t>
      </w:r>
    </w:p>
    <w:p w:rsidR="00976BB7" w:rsidP="00E41869" w:rsidRDefault="00976BB7" w14:paraId="47ABE9A6" w14:textId="77777777">
      <w:pPr>
        <w:rPr>
          <w:ins w:author="Julia Sohn" w:date="2020-05-05T15:51:00Z" w:id="218"/>
          <w:rFonts w:cs="Arial"/>
          <w:iCs/>
          <w:szCs w:val="22"/>
        </w:rPr>
      </w:pPr>
    </w:p>
    <w:p w:rsidRPr="00976BB7" w:rsidR="00976BB7" w:rsidP="00976BB7" w:rsidRDefault="00976BB7" w14:paraId="778FA1FB" w14:textId="0463B06D">
      <w:pPr>
        <w:rPr>
          <w:ins w:author="Julia Sohn" w:date="2020-05-05T15:51:00Z" w:id="219"/>
          <w:rFonts w:cs="Arial"/>
          <w:iCs/>
          <w:szCs w:val="22"/>
        </w:rPr>
      </w:pPr>
      <w:ins w:author="Julia Sohn" w:date="2020-05-05T15:51:00Z" w:id="220">
        <w:r>
          <w:rPr>
            <w:rFonts w:cs="Arial"/>
            <w:iCs/>
            <w:szCs w:val="22"/>
          </w:rPr>
          <w:t>If teams encountered any of the following situations, they follow</w:t>
        </w:r>
      </w:ins>
      <w:ins w:author="Julia Sohn" w:date="2020-05-05T15:52:00Z" w:id="221">
        <w:r>
          <w:rPr>
            <w:rFonts w:cs="Arial"/>
            <w:iCs/>
            <w:szCs w:val="22"/>
          </w:rPr>
          <w:t>ed</w:t>
        </w:r>
      </w:ins>
      <w:ins w:author="Julia Sohn" w:date="2020-05-05T15:51:00Z" w:id="222">
        <w:r>
          <w:rPr>
            <w:rFonts w:cs="Arial"/>
            <w:iCs/>
            <w:szCs w:val="22"/>
          </w:rPr>
          <w:t xml:space="preserve"> the steps outlined below: </w:t>
        </w:r>
      </w:ins>
    </w:p>
    <w:p w:rsidRPr="009C21EF" w:rsidR="00976BB7" w:rsidP="00976BB7" w:rsidRDefault="00976BB7" w14:paraId="5C461EE1" w14:textId="12D32CEF">
      <w:pPr>
        <w:numPr>
          <w:ilvl w:val="0"/>
          <w:numId w:val="16"/>
        </w:numPr>
        <w:spacing w:after="60" w:line="240" w:lineRule="auto"/>
        <w:rPr>
          <w:ins w:author="Julia Sohn" w:date="2020-05-05T15:51:00Z" w:id="223"/>
          <w:rFonts w:eastAsia="Calibri"/>
          <w:color w:val="1F497D"/>
          <w:lang w:val="en-US"/>
        </w:rPr>
      </w:pPr>
      <w:ins w:author="Julia Sohn" w:date="2020-05-05T15:51:00Z" w:id="224">
        <w:r w:rsidRPr="009C21EF">
          <w:rPr>
            <w:rFonts w:cs="Arial"/>
            <w:szCs w:val="22"/>
          </w:rPr>
          <w:t xml:space="preserve">If all households of a selected village </w:t>
        </w:r>
      </w:ins>
      <w:ins w:author="Julia Sohn" w:date="2020-05-05T15:52:00Z" w:id="225">
        <w:r>
          <w:rPr>
            <w:rFonts w:cs="Arial"/>
            <w:szCs w:val="22"/>
          </w:rPr>
          <w:t>were</w:t>
        </w:r>
      </w:ins>
      <w:ins w:author="Julia Sohn" w:date="2020-05-05T15:51:00Z" w:id="226">
        <w:r w:rsidRPr="009C21EF">
          <w:rPr>
            <w:rFonts w:cs="Arial"/>
            <w:szCs w:val="22"/>
          </w:rPr>
          <w:t xml:space="preserve"> included in the study before completing the required number of households, the cluster </w:t>
        </w:r>
      </w:ins>
      <w:ins w:author="Julia Sohn" w:date="2020-05-05T15:54:00Z" w:id="227">
        <w:r w:rsidR="003D4D79">
          <w:rPr>
            <w:rFonts w:cs="Arial"/>
            <w:szCs w:val="22"/>
          </w:rPr>
          <w:t>would</w:t>
        </w:r>
      </w:ins>
      <w:ins w:author="Julia Sohn" w:date="2020-05-05T15:51:00Z" w:id="228">
        <w:r w:rsidRPr="009C21EF">
          <w:rPr>
            <w:rFonts w:cs="Arial"/>
            <w:szCs w:val="22"/>
          </w:rPr>
          <w:t xml:space="preserve"> be continued by selecting the (geographically) closest village. The chosen sampling methodology </w:t>
        </w:r>
      </w:ins>
      <w:ins w:author="Julia Sohn" w:date="2020-05-05T15:54:00Z" w:id="229">
        <w:r w:rsidR="003D4D79">
          <w:rPr>
            <w:rFonts w:cs="Arial"/>
            <w:szCs w:val="22"/>
          </w:rPr>
          <w:t>would</w:t>
        </w:r>
      </w:ins>
      <w:ins w:author="Julia Sohn" w:date="2020-05-05T15:51:00Z" w:id="230">
        <w:r w:rsidRPr="009C21EF">
          <w:rPr>
            <w:rFonts w:cs="Arial"/>
            <w:szCs w:val="22"/>
          </w:rPr>
          <w:t xml:space="preserve"> again be used in the closest village to select the first household in the village.</w:t>
        </w:r>
      </w:ins>
    </w:p>
    <w:p w:rsidRPr="009C21EF" w:rsidR="00976BB7" w:rsidP="00976BB7" w:rsidRDefault="00976BB7" w14:paraId="091B91F5" w14:textId="284B9B64">
      <w:pPr>
        <w:numPr>
          <w:ilvl w:val="0"/>
          <w:numId w:val="16"/>
        </w:numPr>
        <w:spacing w:after="60" w:line="240" w:lineRule="auto"/>
        <w:rPr>
          <w:ins w:author="Julia Sohn" w:date="2020-05-05T15:51:00Z" w:id="231"/>
          <w:rFonts w:eastAsia="Calibri"/>
          <w:color w:val="1F497D"/>
          <w:lang w:val="en-US"/>
        </w:rPr>
      </w:pPr>
      <w:ins w:author="Julia Sohn" w:date="2020-05-05T15:51:00Z" w:id="232">
        <w:r w:rsidRPr="009C21EF">
          <w:rPr>
            <w:rFonts w:cs="Arial"/>
            <w:szCs w:val="22"/>
          </w:rPr>
          <w:t>If a household refuse</w:t>
        </w:r>
      </w:ins>
      <w:ins w:author="Julia Sohn" w:date="2020-05-05T15:54:00Z" w:id="233">
        <w:r w:rsidR="003D4D79">
          <w:rPr>
            <w:rFonts w:cs="Arial"/>
            <w:szCs w:val="22"/>
          </w:rPr>
          <w:t>d</w:t>
        </w:r>
      </w:ins>
      <w:ins w:author="Julia Sohn" w:date="2020-05-05T15:51:00Z" w:id="234">
        <w:r w:rsidRPr="009C21EF">
          <w:rPr>
            <w:rFonts w:cs="Arial"/>
            <w:szCs w:val="22"/>
          </w:rPr>
          <w:t xml:space="preserve"> to participate in the survey, it </w:t>
        </w:r>
      </w:ins>
      <w:ins w:author="Julia Sohn" w:date="2020-05-05T15:54:00Z" w:id="235">
        <w:r w:rsidR="003D4D79">
          <w:rPr>
            <w:rFonts w:cs="Arial"/>
            <w:szCs w:val="22"/>
          </w:rPr>
          <w:t>would</w:t>
        </w:r>
      </w:ins>
      <w:ins w:author="Julia Sohn" w:date="2020-05-05T15:51:00Z" w:id="236">
        <w:r w:rsidRPr="009C21EF">
          <w:rPr>
            <w:rFonts w:cs="Arial"/>
            <w:szCs w:val="22"/>
          </w:rPr>
          <w:t xml:space="preserve"> not be replaced by another household in the cluster. </w:t>
        </w:r>
      </w:ins>
    </w:p>
    <w:p w:rsidR="00976BB7" w:rsidP="00976BB7" w:rsidRDefault="00976BB7" w14:paraId="01BB0CEB" w14:textId="21B6AA7A">
      <w:pPr>
        <w:numPr>
          <w:ilvl w:val="0"/>
          <w:numId w:val="16"/>
        </w:numPr>
        <w:spacing w:after="60" w:line="240" w:lineRule="auto"/>
        <w:rPr>
          <w:ins w:author="Julia Sohn" w:date="2020-05-05T15:51:00Z" w:id="237"/>
          <w:rFonts w:cs="Arial"/>
          <w:szCs w:val="22"/>
        </w:rPr>
      </w:pPr>
      <w:ins w:author="Julia Sohn" w:date="2020-05-05T15:51:00Z" w:id="238">
        <w:r w:rsidRPr="009C21EF">
          <w:rPr>
            <w:rFonts w:cs="Arial"/>
            <w:szCs w:val="22"/>
          </w:rPr>
          <w:t xml:space="preserve">If a household </w:t>
        </w:r>
      </w:ins>
      <w:ins w:author="Julia Sohn" w:date="2020-05-05T15:54:00Z" w:id="239">
        <w:r w:rsidR="003D4D79">
          <w:rPr>
            <w:rFonts w:cs="Arial"/>
            <w:szCs w:val="22"/>
          </w:rPr>
          <w:t>did</w:t>
        </w:r>
      </w:ins>
      <w:ins w:author="Julia Sohn" w:date="2020-05-05T15:51:00Z" w:id="240">
        <w:r w:rsidRPr="009C21EF">
          <w:rPr>
            <w:rFonts w:cs="Arial"/>
            <w:szCs w:val="22"/>
          </w:rPr>
          <w:t xml:space="preserve"> not have any children aged 6 months to 9 years, it </w:t>
        </w:r>
      </w:ins>
      <w:ins w:author="Julia Sohn" w:date="2020-05-05T15:54:00Z" w:id="241">
        <w:r w:rsidR="003D4D79">
          <w:rPr>
            <w:rFonts w:cs="Arial"/>
            <w:szCs w:val="22"/>
          </w:rPr>
          <w:t>would</w:t>
        </w:r>
      </w:ins>
      <w:ins w:author="Julia Sohn" w:date="2020-05-05T15:51:00Z" w:id="242">
        <w:r w:rsidRPr="009C21EF">
          <w:rPr>
            <w:rFonts w:cs="Arial"/>
            <w:szCs w:val="22"/>
          </w:rPr>
          <w:t xml:space="preserve"> </w:t>
        </w:r>
      </w:ins>
      <w:ins w:author="Julia Sohn" w:date="2020-05-05T15:54:00Z" w:id="243">
        <w:r w:rsidR="003D4D79">
          <w:rPr>
            <w:rFonts w:cs="Arial"/>
            <w:szCs w:val="22"/>
          </w:rPr>
          <w:t xml:space="preserve">be </w:t>
        </w:r>
      </w:ins>
      <w:ins w:author="Julia Sohn" w:date="2020-05-05T15:51:00Z" w:id="244">
        <w:r w:rsidRPr="009C21EF">
          <w:rPr>
            <w:rFonts w:cs="Arial"/>
            <w:szCs w:val="22"/>
          </w:rPr>
          <w:t xml:space="preserve">replaced by another household in the cluster. </w:t>
        </w:r>
      </w:ins>
    </w:p>
    <w:p w:rsidRPr="00D473E2" w:rsidR="00976BB7" w:rsidP="00976BB7" w:rsidRDefault="00976BB7" w14:paraId="7FEB4D96" w14:textId="38762972">
      <w:pPr>
        <w:numPr>
          <w:ilvl w:val="0"/>
          <w:numId w:val="16"/>
        </w:numPr>
        <w:spacing w:after="60" w:line="240" w:lineRule="auto"/>
        <w:rPr>
          <w:ins w:author="Julia Sohn" w:date="2020-05-05T15:51:00Z" w:id="245"/>
          <w:rFonts w:eastAsia="Calibri"/>
          <w:lang w:val="en-US"/>
        </w:rPr>
      </w:pPr>
      <w:ins w:author="Julia Sohn" w:date="2020-05-05T15:51:00Z" w:id="246">
        <w:r w:rsidRPr="009C21EF">
          <w:rPr>
            <w:rFonts w:cs="Arial"/>
            <w:szCs w:val="22"/>
          </w:rPr>
          <w:t xml:space="preserve">If a household </w:t>
        </w:r>
      </w:ins>
      <w:ins w:author="Julia Sohn" w:date="2020-05-05T15:54:00Z" w:id="247">
        <w:r w:rsidR="003D4D79">
          <w:rPr>
            <w:rFonts w:cs="Arial"/>
            <w:szCs w:val="22"/>
          </w:rPr>
          <w:t>was</w:t>
        </w:r>
      </w:ins>
      <w:ins w:author="Julia Sohn" w:date="2020-05-05T15:51:00Z" w:id="248">
        <w:r w:rsidRPr="009C21EF">
          <w:rPr>
            <w:rFonts w:cs="Arial"/>
            <w:szCs w:val="22"/>
          </w:rPr>
          <w:t xml:space="preserve"> empty, surveyors </w:t>
        </w:r>
      </w:ins>
      <w:ins w:author="Julia Sohn" w:date="2020-05-05T15:54:00Z" w:id="249">
        <w:r w:rsidR="003D4D79">
          <w:rPr>
            <w:rFonts w:cs="Arial"/>
            <w:szCs w:val="22"/>
          </w:rPr>
          <w:t>would</w:t>
        </w:r>
      </w:ins>
      <w:ins w:author="Julia Sohn" w:date="2020-05-05T15:51:00Z" w:id="250">
        <w:r w:rsidRPr="009C21EF">
          <w:rPr>
            <w:rFonts w:cs="Arial"/>
            <w:szCs w:val="22"/>
          </w:rPr>
          <w:t xml:space="preserve"> return one more time; if it </w:t>
        </w:r>
      </w:ins>
      <w:ins w:author="Julia Sohn" w:date="2020-05-05T15:54:00Z" w:id="251">
        <w:r w:rsidR="003D4D79">
          <w:rPr>
            <w:rFonts w:cs="Arial"/>
            <w:szCs w:val="22"/>
          </w:rPr>
          <w:t>wasn’t</w:t>
        </w:r>
      </w:ins>
      <w:ins w:author="Julia Sohn" w:date="2020-05-05T15:51:00Z" w:id="252">
        <w:r w:rsidRPr="009C21EF">
          <w:rPr>
            <w:rFonts w:cs="Arial"/>
            <w:szCs w:val="22"/>
          </w:rPr>
          <w:t xml:space="preserve"> possible to interview that household, they </w:t>
        </w:r>
      </w:ins>
      <w:ins w:author="Julia Sohn" w:date="2020-05-05T15:54:00Z" w:id="253">
        <w:r w:rsidR="003D4D79">
          <w:rPr>
            <w:rFonts w:cs="Arial"/>
            <w:szCs w:val="22"/>
          </w:rPr>
          <w:t>would</w:t>
        </w:r>
      </w:ins>
      <w:ins w:author="Julia Sohn" w:date="2020-05-05T15:51:00Z" w:id="254">
        <w:r w:rsidRPr="009C21EF">
          <w:rPr>
            <w:rFonts w:cs="Arial"/>
            <w:szCs w:val="22"/>
          </w:rPr>
          <w:t xml:space="preserve"> replace it with the next closest household in the </w:t>
        </w:r>
        <w:r w:rsidRPr="00D473E2">
          <w:rPr>
            <w:rFonts w:cs="Arial"/>
            <w:szCs w:val="22"/>
          </w:rPr>
          <w:t>cluster.</w:t>
        </w:r>
        <w:r w:rsidRPr="00D473E2">
          <w:t xml:space="preserve"> </w:t>
        </w:r>
      </w:ins>
    </w:p>
    <w:p w:rsidRPr="00101A68" w:rsidR="00976BB7" w:rsidP="00101A68" w:rsidRDefault="00976BB7" w14:paraId="5685B37D" w14:textId="55F2EE94">
      <w:pPr>
        <w:numPr>
          <w:ilvl w:val="0"/>
          <w:numId w:val="16"/>
        </w:numPr>
        <w:spacing w:after="60" w:line="240" w:lineRule="auto"/>
        <w:rPr>
          <w:ins w:author="Julia Sohn" w:date="2020-05-05T15:51:00Z" w:id="255"/>
          <w:rFonts w:eastAsia="Calibri"/>
          <w:lang w:val="en-US"/>
        </w:rPr>
      </w:pPr>
      <w:ins w:author="Julia Sohn" w:date="2020-05-05T15:51:00Z" w:id="256">
        <w:r w:rsidRPr="00D473E2">
          <w:t xml:space="preserve">If no one </w:t>
        </w:r>
      </w:ins>
      <w:ins w:author="Julia Sohn" w:date="2020-05-05T15:54:00Z" w:id="257">
        <w:r w:rsidR="003D4D79">
          <w:rPr>
            <w:lang w:val="en-US"/>
          </w:rPr>
          <w:t>was</w:t>
        </w:r>
      </w:ins>
      <w:ins w:author="Julia Sohn" w:date="2020-05-05T15:51:00Z" w:id="258">
        <w:r w:rsidRPr="00D473E2">
          <w:rPr>
            <w:lang w:val="en-US"/>
          </w:rPr>
          <w:t xml:space="preserve"> available in a household to provide consent at the time of the visit, the surveyors </w:t>
        </w:r>
      </w:ins>
      <w:ins w:author="Julia Sohn" w:date="2020-05-05T15:54:00Z" w:id="259">
        <w:r w:rsidR="003D4D79">
          <w:rPr>
            <w:lang w:val="en-US"/>
          </w:rPr>
          <w:t>would</w:t>
        </w:r>
      </w:ins>
      <w:ins w:author="Julia Sohn" w:date="2020-05-05T15:51:00Z" w:id="260">
        <w:r w:rsidRPr="00D473E2">
          <w:rPr>
            <w:lang w:val="en-US"/>
          </w:rPr>
          <w:t xml:space="preserve"> inquire when that person is expected to return. If the person </w:t>
        </w:r>
      </w:ins>
      <w:ins w:author="Julia Sohn" w:date="2020-05-05T15:54:00Z" w:id="261">
        <w:r w:rsidR="003D4D79">
          <w:rPr>
            <w:lang w:val="en-US"/>
          </w:rPr>
          <w:t>would</w:t>
        </w:r>
      </w:ins>
      <w:ins w:author="Julia Sohn" w:date="2020-05-05T15:51:00Z" w:id="262">
        <w:r w:rsidRPr="00D473E2">
          <w:rPr>
            <w:lang w:val="en-US"/>
          </w:rPr>
          <w:t xml:space="preserve"> return within the timeframe that the team </w:t>
        </w:r>
      </w:ins>
      <w:ins w:author="Julia Sohn" w:date="2020-05-05T15:55:00Z" w:id="263">
        <w:r w:rsidR="003D4D79">
          <w:rPr>
            <w:lang w:val="en-US"/>
          </w:rPr>
          <w:t>was</w:t>
        </w:r>
      </w:ins>
      <w:ins w:author="Julia Sohn" w:date="2020-05-05T15:51:00Z" w:id="264">
        <w:r w:rsidRPr="00D473E2">
          <w:rPr>
            <w:lang w:val="en-US"/>
          </w:rPr>
          <w:t xml:space="preserve"> in the village, they </w:t>
        </w:r>
      </w:ins>
      <w:ins w:author="Julia Sohn" w:date="2020-05-05T15:55:00Z" w:id="265">
        <w:r w:rsidR="003D4D79">
          <w:rPr>
            <w:lang w:val="en-US"/>
          </w:rPr>
          <w:t>would</w:t>
        </w:r>
      </w:ins>
      <w:ins w:author="Julia Sohn" w:date="2020-05-05T15:51:00Z" w:id="266">
        <w:r w:rsidRPr="00D473E2">
          <w:rPr>
            <w:lang w:val="en-US"/>
          </w:rPr>
          <w:t xml:space="preserve"> return to request an interview. If the person who </w:t>
        </w:r>
      </w:ins>
      <w:ins w:author="Julia Sohn" w:date="2020-05-05T15:55:00Z" w:id="267">
        <w:r w:rsidR="003D4D79">
          <w:rPr>
            <w:lang w:val="en-US"/>
          </w:rPr>
          <w:t>could</w:t>
        </w:r>
      </w:ins>
      <w:ins w:author="Julia Sohn" w:date="2020-05-05T15:51:00Z" w:id="268">
        <w:r w:rsidRPr="00D473E2">
          <w:rPr>
            <w:lang w:val="en-US"/>
          </w:rPr>
          <w:t xml:space="preserve"> provide consent </w:t>
        </w:r>
      </w:ins>
      <w:ins w:author="Julia Sohn" w:date="2020-05-05T15:55:00Z" w:id="269">
        <w:r w:rsidR="003D4D79">
          <w:rPr>
            <w:lang w:val="en-US"/>
          </w:rPr>
          <w:t>would</w:t>
        </w:r>
      </w:ins>
      <w:ins w:author="Julia Sohn" w:date="2020-05-05T15:51:00Z" w:id="270">
        <w:r w:rsidRPr="00D473E2">
          <w:rPr>
            <w:lang w:val="en-US"/>
          </w:rPr>
          <w:t xml:space="preserve"> not return during the time </w:t>
        </w:r>
      </w:ins>
      <w:ins w:author="Julia Sohn" w:date="2020-05-05T15:55:00Z" w:id="271">
        <w:r w:rsidR="003D4D79">
          <w:rPr>
            <w:lang w:val="en-US"/>
          </w:rPr>
          <w:t xml:space="preserve">the team </w:t>
        </w:r>
      </w:ins>
      <w:ins w:author="Julia Sohn" w:date="2020-05-05T15:51:00Z" w:id="272">
        <w:r w:rsidRPr="00D473E2">
          <w:rPr>
            <w:lang w:val="en-US"/>
          </w:rPr>
          <w:t>planned to be in the village, the team document</w:t>
        </w:r>
      </w:ins>
      <w:ins w:author="Julia Sohn" w:date="2020-05-05T15:55:00Z" w:id="273">
        <w:r w:rsidR="003D4D79">
          <w:rPr>
            <w:lang w:val="en-US"/>
          </w:rPr>
          <w:t>ed</w:t>
        </w:r>
      </w:ins>
      <w:ins w:author="Julia Sohn" w:date="2020-05-05T15:51:00Z" w:id="274">
        <w:r w:rsidRPr="00D473E2">
          <w:rPr>
            <w:lang w:val="en-US"/>
          </w:rPr>
          <w:t xml:space="preserve"> this and replace</w:t>
        </w:r>
      </w:ins>
      <w:ins w:author="Julia Sohn" w:date="2020-05-05T15:55:00Z" w:id="275">
        <w:r w:rsidR="003D4D79">
          <w:rPr>
            <w:lang w:val="en-US"/>
          </w:rPr>
          <w:t>d</w:t>
        </w:r>
      </w:ins>
      <w:ins w:author="Julia Sohn" w:date="2020-05-05T15:51:00Z" w:id="276">
        <w:r w:rsidRPr="00D473E2">
          <w:rPr>
            <w:lang w:val="en-US"/>
          </w:rPr>
          <w:t xml:space="preserve"> the household. </w:t>
        </w:r>
      </w:ins>
    </w:p>
    <w:p w:rsidR="00AE3B04" w:rsidP="00976BB7" w:rsidRDefault="00AE3B04" w14:paraId="1CF65678" w14:textId="77777777">
      <w:pPr>
        <w:spacing w:after="60"/>
        <w:rPr>
          <w:ins w:author="Julia Sohn" w:date="2020-05-05T15:57:00Z" w:id="277"/>
          <w:rFonts w:cs="Arial"/>
          <w:szCs w:val="22"/>
        </w:rPr>
      </w:pPr>
    </w:p>
    <w:p w:rsidR="00976BB7" w:rsidP="00976BB7" w:rsidRDefault="00AE3B04" w14:paraId="6243B041" w14:textId="50EDA22F">
      <w:pPr>
        <w:spacing w:after="60"/>
        <w:rPr>
          <w:ins w:author="Julia Sohn" w:date="2020-05-05T15:51:00Z" w:id="278"/>
          <w:rFonts w:cs="Arial"/>
          <w:szCs w:val="22"/>
        </w:rPr>
      </w:pPr>
      <w:ins w:author="Julia Sohn" w:date="2020-05-05T15:57:00Z" w:id="279">
        <w:r w:rsidRPr="00BB5CBF">
          <w:rPr>
            <w:rFonts w:cs="Arial"/>
          </w:rPr>
          <w:t xml:space="preserve">All children in the eligible age range in the identified households </w:t>
        </w:r>
        <w:r>
          <w:rPr>
            <w:rFonts w:cs="Arial"/>
          </w:rPr>
          <w:t>were</w:t>
        </w:r>
        <w:r w:rsidRPr="00BB5CBF">
          <w:rPr>
            <w:rFonts w:cs="Arial"/>
          </w:rPr>
          <w:t xml:space="preserve"> included in the survey, including in the final household of a cluster, even if this exce</w:t>
        </w:r>
        <w:r>
          <w:rPr>
            <w:rFonts w:cs="Arial"/>
          </w:rPr>
          <w:t>eded</w:t>
        </w:r>
        <w:r w:rsidRPr="00BB5CBF">
          <w:rPr>
            <w:rFonts w:cs="Arial"/>
          </w:rPr>
          <w:t xml:space="preserve"> the total target of children for the cluster</w:t>
        </w:r>
        <w:r w:rsidR="00F67275">
          <w:rPr>
            <w:rFonts w:cs="Arial"/>
          </w:rPr>
          <w:t>.</w:t>
        </w:r>
      </w:ins>
    </w:p>
    <w:p w:rsidRPr="00BB5CBF" w:rsidR="009C21EF" w:rsidP="00C55D89" w:rsidRDefault="009C21EF" w14:paraId="021D8E1D" w14:textId="77777777">
      <w:pPr>
        <w:rPr>
          <w:rFonts w:cs="Arial"/>
        </w:rPr>
      </w:pPr>
    </w:p>
    <w:p w:rsidRPr="00BB5CBF" w:rsidR="00B47F17" w:rsidP="00A36388" w:rsidRDefault="00B47F17" w14:paraId="42E1A263" w14:textId="63B36453">
      <w:pPr>
        <w:pStyle w:val="Heading3"/>
      </w:pPr>
      <w:bookmarkStart w:name="_Toc160255449" w:id="280"/>
      <w:bookmarkStart w:name="_Toc422247533" w:id="281"/>
      <w:bookmarkStart w:name="_Toc39509152" w:id="282"/>
      <w:bookmarkStart w:name="_Toc39509258" w:id="283"/>
      <w:bookmarkStart w:name="_Toc39509363" w:id="284"/>
      <w:bookmarkStart w:name="_Toc39606109" w:id="285"/>
      <w:r w:rsidRPr="00BB5CBF">
        <w:lastRenderedPageBreak/>
        <w:t>Data collection</w:t>
      </w:r>
      <w:bookmarkEnd w:id="280"/>
      <w:bookmarkEnd w:id="281"/>
      <w:bookmarkEnd w:id="282"/>
      <w:bookmarkEnd w:id="283"/>
      <w:bookmarkEnd w:id="284"/>
      <w:bookmarkEnd w:id="285"/>
      <w:r w:rsidRPr="00BB5CBF" w:rsidR="00067329">
        <w:tab/>
      </w:r>
    </w:p>
    <w:p w:rsidRPr="00BB5CBF" w:rsidR="009333F5" w:rsidP="00C55D89" w:rsidRDefault="009333F5" w14:paraId="3AC6A290" w14:textId="77777777">
      <w:pPr>
        <w:rPr>
          <w:rFonts w:cs="Arial"/>
        </w:rPr>
      </w:pPr>
    </w:p>
    <w:p w:rsidRPr="00BB5CBF" w:rsidR="009333F5" w:rsidP="00C55D89" w:rsidRDefault="00A07E63" w14:paraId="715751BD" w14:textId="41CA18B1">
      <w:pPr>
        <w:rPr>
          <w:rFonts w:cs="Arial"/>
        </w:rPr>
      </w:pPr>
      <w:r w:rsidRPr="00BB5CBF">
        <w:rPr>
          <w:rFonts w:cs="Arial"/>
        </w:rPr>
        <w:t xml:space="preserve">Data collectors </w:t>
      </w:r>
      <w:r>
        <w:rPr>
          <w:rFonts w:cs="Arial"/>
        </w:rPr>
        <w:t>used</w:t>
      </w:r>
      <w:r w:rsidRPr="00BB5CBF">
        <w:rPr>
          <w:rFonts w:cs="Arial"/>
        </w:rPr>
        <w:t xml:space="preserve"> </w:t>
      </w:r>
      <w:proofErr w:type="spellStart"/>
      <w:r w:rsidR="00E95E20">
        <w:rPr>
          <w:rFonts w:cs="Arial"/>
          <w:color w:val="000000"/>
        </w:rPr>
        <w:t>KoBo</w:t>
      </w:r>
      <w:r w:rsidRPr="00BB5CBF" w:rsidR="00E95E20">
        <w:rPr>
          <w:rFonts w:cs="Arial"/>
          <w:color w:val="000000"/>
        </w:rPr>
        <w:t>Collect</w:t>
      </w:r>
      <w:proofErr w:type="spellEnd"/>
      <w:r w:rsidRPr="00BB5CBF" w:rsidR="00E95E20">
        <w:rPr>
          <w:rFonts w:cs="Arial"/>
          <w:color w:val="000000"/>
        </w:rPr>
        <w:t xml:space="preserve"> </w:t>
      </w:r>
      <w:r w:rsidRPr="00BB5CBF">
        <w:rPr>
          <w:rFonts w:cs="Arial"/>
        </w:rPr>
        <w:t>software on tablets during face-to-face interviews with household heads</w:t>
      </w:r>
      <w:r>
        <w:rPr>
          <w:rFonts w:cs="Arial"/>
        </w:rPr>
        <w:t xml:space="preserve">. </w:t>
      </w:r>
      <w:r w:rsidRPr="00BB5CBF" w:rsidR="009333F5">
        <w:rPr>
          <w:rFonts w:cs="Arial"/>
        </w:rPr>
        <w:t xml:space="preserve">In the households selected, </w:t>
      </w:r>
      <w:r w:rsidRPr="00BB5CBF" w:rsidR="000937B2">
        <w:rPr>
          <w:rFonts w:cs="Arial"/>
        </w:rPr>
        <w:t>the interviewing</w:t>
      </w:r>
      <w:r w:rsidRPr="00BB5CBF" w:rsidR="009333F5">
        <w:rPr>
          <w:rFonts w:cs="Arial"/>
        </w:rPr>
        <w:t xml:space="preserve"> team explain</w:t>
      </w:r>
      <w:r w:rsidR="00E41869">
        <w:rPr>
          <w:rFonts w:cs="Arial"/>
        </w:rPr>
        <w:t>ed</w:t>
      </w:r>
      <w:r w:rsidRPr="00BB5CBF" w:rsidR="009333F5">
        <w:rPr>
          <w:rFonts w:cs="Arial"/>
        </w:rPr>
        <w:t xml:space="preserve"> the purpose of the survey to the head of the household/survey participant or the parents/guardians/caretakers in the language he or she </w:t>
      </w:r>
      <w:r>
        <w:rPr>
          <w:rFonts w:cs="Arial"/>
        </w:rPr>
        <w:t>was</w:t>
      </w:r>
      <w:r w:rsidRPr="00BB5CBF" w:rsidR="009333F5">
        <w:rPr>
          <w:rFonts w:cs="Arial"/>
        </w:rPr>
        <w:t xml:space="preserve"> familiar with</w:t>
      </w:r>
      <w:r w:rsidRPr="00BB5CBF" w:rsidR="00C95CA8">
        <w:rPr>
          <w:rFonts w:cs="Arial"/>
        </w:rPr>
        <w:t>,</w:t>
      </w:r>
      <w:r w:rsidRPr="00BB5CBF" w:rsidR="009333F5">
        <w:rPr>
          <w:rFonts w:cs="Arial"/>
        </w:rPr>
        <w:t xml:space="preserve"> and verbal consent </w:t>
      </w:r>
      <w:r w:rsidR="00E41869">
        <w:rPr>
          <w:rFonts w:cs="Arial"/>
        </w:rPr>
        <w:t xml:space="preserve">was </w:t>
      </w:r>
      <w:r w:rsidRPr="00BB5CBF" w:rsidR="009333F5">
        <w:rPr>
          <w:rFonts w:cs="Arial"/>
        </w:rPr>
        <w:t xml:space="preserve">obtained to conduct the interviews and documented on the questionnaire. All refusals </w:t>
      </w:r>
      <w:r w:rsidR="00E41869">
        <w:rPr>
          <w:rFonts w:cs="Arial"/>
        </w:rPr>
        <w:t>were</w:t>
      </w:r>
      <w:r w:rsidRPr="00BB5CBF" w:rsidR="009333F5">
        <w:rPr>
          <w:rFonts w:cs="Arial"/>
        </w:rPr>
        <w:t xml:space="preserve"> recorded to document participation rate.</w:t>
      </w:r>
    </w:p>
    <w:p w:rsidRPr="00BB5CBF" w:rsidR="009333F5" w:rsidDel="00F67275" w:rsidP="00C55D89" w:rsidRDefault="009333F5" w14:paraId="3DE7C149" w14:textId="77777777">
      <w:pPr>
        <w:rPr>
          <w:del w:author="Julia Sohn" w:date="2020-05-05T15:57:00Z" w:id="286"/>
          <w:rFonts w:cs="Arial"/>
        </w:rPr>
      </w:pPr>
    </w:p>
    <w:p w:rsidR="009333F5" w:rsidDel="00F67275" w:rsidP="00C55D89" w:rsidRDefault="009333F5" w14:paraId="7EEEF0A5" w14:textId="250C885B">
      <w:pPr>
        <w:rPr>
          <w:del w:author="Julia Sohn" w:date="2020-05-05T15:57:00Z" w:id="287"/>
          <w:rFonts w:cs="Arial"/>
        </w:rPr>
      </w:pPr>
      <w:commentRangeStart w:id="288"/>
      <w:del w:author="Julia Sohn" w:date="2020-05-05T15:57:00Z" w:id="289">
        <w:r w:rsidRPr="00BB5CBF" w:rsidDel="00AE3B04">
          <w:rPr>
            <w:rFonts w:cs="Arial"/>
          </w:rPr>
          <w:delText xml:space="preserve">All children in the eligible age range in the identified households </w:delText>
        </w:r>
        <w:r w:rsidDel="00AE3B04" w:rsidR="00A07E63">
          <w:rPr>
            <w:rFonts w:cs="Arial"/>
          </w:rPr>
          <w:delText>were</w:delText>
        </w:r>
        <w:r w:rsidRPr="00BB5CBF" w:rsidDel="00AE3B04">
          <w:rPr>
            <w:rFonts w:cs="Arial"/>
          </w:rPr>
          <w:delText xml:space="preserve"> included in the survey, including in the final household of a cluster, even if this exce</w:delText>
        </w:r>
        <w:r w:rsidDel="00AE3B04" w:rsidR="00A07E63">
          <w:rPr>
            <w:rFonts w:cs="Arial"/>
          </w:rPr>
          <w:delText>eded</w:delText>
        </w:r>
        <w:r w:rsidRPr="00BB5CBF" w:rsidDel="00AE3B04">
          <w:rPr>
            <w:rFonts w:cs="Arial"/>
          </w:rPr>
          <w:delText xml:space="preserve"> the total target of children for the cluster</w:delText>
        </w:r>
        <w:r w:rsidRPr="00BB5CBF" w:rsidDel="00F67275">
          <w:rPr>
            <w:rFonts w:cs="Arial"/>
          </w:rPr>
          <w:delText>.</w:delText>
        </w:r>
        <w:commentRangeEnd w:id="288"/>
        <w:r w:rsidDel="00F67275" w:rsidR="009A446A">
          <w:rPr>
            <w:rStyle w:val="CommentReference"/>
          </w:rPr>
          <w:commentReference w:id="288"/>
        </w:r>
      </w:del>
    </w:p>
    <w:p w:rsidRPr="00BB5CBF" w:rsidR="009333F5" w:rsidP="00C55D89" w:rsidRDefault="009333F5" w14:paraId="2F92F60F" w14:textId="77777777">
      <w:pPr>
        <w:rPr>
          <w:rFonts w:cs="Arial"/>
        </w:rPr>
      </w:pPr>
    </w:p>
    <w:p w:rsidRPr="00BB5CBF" w:rsidR="009333F5" w:rsidP="00C55D89" w:rsidRDefault="009333F5" w14:paraId="33F66AB4" w14:textId="58C6A1C1">
      <w:pPr>
        <w:rPr>
          <w:rFonts w:cs="Arial"/>
          <w:color w:val="000000"/>
        </w:rPr>
      </w:pPr>
      <w:r w:rsidRPr="00BB5CBF">
        <w:rPr>
          <w:rFonts w:cs="Arial"/>
          <w:color w:val="000000"/>
        </w:rPr>
        <w:t xml:space="preserve">A standardized pre-piloted questionnaire </w:t>
      </w:r>
      <w:r w:rsidR="00A07E63">
        <w:rPr>
          <w:rFonts w:cs="Arial"/>
          <w:color w:val="000000"/>
        </w:rPr>
        <w:t>was</w:t>
      </w:r>
      <w:r w:rsidRPr="00BB5CBF">
        <w:rPr>
          <w:rFonts w:cs="Arial"/>
          <w:color w:val="000000"/>
        </w:rPr>
        <w:t xml:space="preserve"> used to collect the following data for each child of the cohort at recruitment:</w:t>
      </w:r>
    </w:p>
    <w:p w:rsidRPr="00BB5CBF" w:rsidR="009333F5" w:rsidP="004D4B22" w:rsidRDefault="009333F5" w14:paraId="0F683949" w14:textId="77777777">
      <w:pPr>
        <w:numPr>
          <w:ilvl w:val="0"/>
          <w:numId w:val="37"/>
        </w:numPr>
        <w:rPr>
          <w:rFonts w:cs="Arial"/>
          <w:color w:val="000000"/>
        </w:rPr>
      </w:pPr>
      <w:r w:rsidRPr="00BB5CBF">
        <w:rPr>
          <w:rFonts w:cs="Arial"/>
          <w:color w:val="000000"/>
        </w:rPr>
        <w:t>Demographic data: age, sex, number of children in the household</w:t>
      </w:r>
    </w:p>
    <w:p w:rsidRPr="00BB5CBF" w:rsidR="009333F5" w:rsidP="004D4B22" w:rsidRDefault="009333F5" w14:paraId="2C6A5A58" w14:textId="77777777">
      <w:pPr>
        <w:numPr>
          <w:ilvl w:val="0"/>
          <w:numId w:val="37"/>
        </w:numPr>
        <w:rPr>
          <w:rFonts w:cs="Arial"/>
          <w:color w:val="000000"/>
        </w:rPr>
      </w:pPr>
      <w:r w:rsidRPr="00BB5CBF">
        <w:rPr>
          <w:rFonts w:cs="Arial"/>
          <w:color w:val="000000"/>
        </w:rPr>
        <w:t>Vaccination status: verbal and card confirmation</w:t>
      </w:r>
    </w:p>
    <w:p w:rsidR="009333F5" w:rsidP="004D4B22" w:rsidRDefault="009333F5" w14:paraId="0718BDFC" w14:textId="77777777">
      <w:pPr>
        <w:numPr>
          <w:ilvl w:val="0"/>
          <w:numId w:val="37"/>
        </w:numPr>
        <w:rPr>
          <w:rFonts w:cs="Arial"/>
          <w:color w:val="000000"/>
        </w:rPr>
      </w:pPr>
      <w:r w:rsidRPr="00BB5CBF">
        <w:rPr>
          <w:rFonts w:cs="Arial"/>
          <w:color w:val="000000"/>
        </w:rPr>
        <w:t>Reasons for non-vaccination</w:t>
      </w:r>
    </w:p>
    <w:p w:rsidRPr="00BB5CBF" w:rsidR="00966A95" w:rsidP="004D4B22" w:rsidRDefault="00966A95" w14:paraId="0EEDFE8F" w14:textId="5B4B6A59">
      <w:pPr>
        <w:numPr>
          <w:ilvl w:val="0"/>
          <w:numId w:val="37"/>
        </w:numPr>
        <w:rPr>
          <w:rFonts w:cs="Arial"/>
          <w:color w:val="000000"/>
        </w:rPr>
      </w:pPr>
      <w:r>
        <w:rPr>
          <w:rFonts w:cs="Arial"/>
          <w:color w:val="000000"/>
        </w:rPr>
        <w:t>Previous measles infection</w:t>
      </w:r>
    </w:p>
    <w:p w:rsidR="009333F5" w:rsidP="00C55D89" w:rsidRDefault="009333F5" w14:paraId="5B3D221F" w14:textId="77777777">
      <w:pPr>
        <w:rPr>
          <w:rFonts w:cs="Arial"/>
          <w:i/>
          <w:iCs/>
          <w:color w:val="0000FF"/>
        </w:rPr>
      </w:pPr>
    </w:p>
    <w:p w:rsidRPr="00BB5CBF" w:rsidR="00A07E63" w:rsidP="00A07E63" w:rsidRDefault="00A07E63" w14:paraId="5626E35F" w14:textId="255FE77E">
      <w:pPr>
        <w:rPr>
          <w:rFonts w:cs="Arial"/>
        </w:rPr>
      </w:pPr>
      <w:r w:rsidRPr="00BB5CBF">
        <w:rPr>
          <w:rFonts w:cs="Arial"/>
        </w:rPr>
        <w:t xml:space="preserve">In addition, information on the number of households visited, number of empty households, number of households interviewed, and number of refusals </w:t>
      </w:r>
      <w:r>
        <w:rPr>
          <w:rFonts w:cs="Arial"/>
        </w:rPr>
        <w:t>was</w:t>
      </w:r>
      <w:r w:rsidRPr="00BB5CBF">
        <w:rPr>
          <w:rFonts w:cs="Arial"/>
        </w:rPr>
        <w:t xml:space="preserve"> collected using tablets, with paper forms to help teams remember which houses to return to. </w:t>
      </w:r>
    </w:p>
    <w:p w:rsidRPr="00BB5CBF" w:rsidR="00A07E63" w:rsidP="00C55D89" w:rsidRDefault="00A07E63" w14:paraId="50F4B093" w14:textId="77777777">
      <w:pPr>
        <w:rPr>
          <w:rFonts w:cs="Arial"/>
          <w:i/>
          <w:iCs/>
          <w:color w:val="0000FF"/>
        </w:rPr>
      </w:pPr>
    </w:p>
    <w:p w:rsidRPr="00BB5CBF" w:rsidR="00D45784" w:rsidP="00C55D89" w:rsidRDefault="00D45784" w14:paraId="6DBA53F0" w14:textId="77777777">
      <w:pPr>
        <w:rPr>
          <w:rFonts w:cs="Arial"/>
          <w:i/>
          <w:iCs/>
          <w:color w:val="0000FF"/>
        </w:rPr>
      </w:pPr>
      <w:bookmarkStart w:name="_Toc160255460" w:id="290"/>
    </w:p>
    <w:p w:rsidRPr="00BB5CBF" w:rsidR="00B47F17" w:rsidP="00A36388" w:rsidRDefault="00B47F17" w14:paraId="20330D29" w14:textId="4313253D">
      <w:pPr>
        <w:pStyle w:val="Heading3"/>
      </w:pPr>
      <w:bookmarkStart w:name="_Toc422247534" w:id="291"/>
      <w:bookmarkStart w:name="_Toc39509153" w:id="292"/>
      <w:bookmarkStart w:name="_Toc39509259" w:id="293"/>
      <w:bookmarkStart w:name="_Toc39509364" w:id="294"/>
      <w:bookmarkStart w:name="_Toc39606110" w:id="295"/>
      <w:r w:rsidRPr="00BB5CBF">
        <w:t xml:space="preserve">Data </w:t>
      </w:r>
      <w:r w:rsidR="00687518">
        <w:t>Management</w:t>
      </w:r>
      <w:r w:rsidRPr="00BB5CBF">
        <w:t xml:space="preserve"> and AnalysIS</w:t>
      </w:r>
      <w:bookmarkEnd w:id="290"/>
      <w:bookmarkEnd w:id="291"/>
      <w:bookmarkEnd w:id="292"/>
      <w:bookmarkEnd w:id="293"/>
      <w:bookmarkEnd w:id="294"/>
      <w:bookmarkEnd w:id="295"/>
    </w:p>
    <w:p w:rsidR="00F67275" w:rsidP="00B07297" w:rsidRDefault="00F67275" w14:paraId="547A0518" w14:textId="77777777">
      <w:pPr>
        <w:rPr>
          <w:ins w:author="Julia Sohn" w:date="2020-05-05T15:58:00Z" w:id="296"/>
        </w:rPr>
      </w:pPr>
      <w:commentRangeStart w:id="297"/>
    </w:p>
    <w:p w:rsidR="00B07297" w:rsidP="00B07297" w:rsidRDefault="00B07297" w14:paraId="0A75F0DC" w14:textId="2CA2B72A">
      <w:pPr>
        <w:rPr>
          <w:rFonts w:cs="Arial"/>
          <w:color w:val="000000"/>
        </w:rPr>
      </w:pPr>
      <w:del w:author="Julia Sohn" w:date="2020-05-05T15:58:00Z" w:id="298">
        <w:r w:rsidRPr="00BB5CBF" w:rsidDel="00F67275">
          <w:rPr>
            <w:rFonts w:cs="Arial"/>
            <w:color w:val="000000"/>
          </w:rPr>
          <w:delText xml:space="preserve">Data </w:delText>
        </w:r>
        <w:r w:rsidDel="00F67275">
          <w:rPr>
            <w:rFonts w:cs="Arial"/>
            <w:color w:val="000000"/>
          </w:rPr>
          <w:delText>was</w:delText>
        </w:r>
        <w:r w:rsidDel="00F67275" w:rsidR="00E95E20">
          <w:rPr>
            <w:rFonts w:cs="Arial"/>
            <w:color w:val="000000"/>
          </w:rPr>
          <w:delText xml:space="preserve"> collected using KoBo</w:delText>
        </w:r>
        <w:r w:rsidRPr="00BB5CBF" w:rsidDel="00F67275">
          <w:rPr>
            <w:rFonts w:cs="Arial"/>
            <w:color w:val="000000"/>
          </w:rPr>
          <w:delText xml:space="preserve">Collect on Android tablets. </w:delText>
        </w:r>
      </w:del>
      <w:commentRangeEnd w:id="297"/>
      <w:r w:rsidR="009A446A">
        <w:rPr>
          <w:rStyle w:val="CommentReference"/>
        </w:rPr>
        <w:commentReference w:id="297"/>
      </w:r>
      <w:r>
        <w:rPr>
          <w:rFonts w:cs="Arial"/>
          <w:color w:val="000000"/>
        </w:rPr>
        <w:t>D</w:t>
      </w:r>
      <w:r w:rsidRPr="00BB5CBF">
        <w:rPr>
          <w:rFonts w:cs="Arial"/>
          <w:color w:val="000000"/>
        </w:rPr>
        <w:t xml:space="preserve">atabases </w:t>
      </w:r>
      <w:r>
        <w:rPr>
          <w:rFonts w:cs="Arial"/>
          <w:color w:val="000000"/>
        </w:rPr>
        <w:t>were</w:t>
      </w:r>
      <w:r w:rsidRPr="00BB5CBF">
        <w:rPr>
          <w:rFonts w:cs="Arial"/>
          <w:color w:val="000000"/>
        </w:rPr>
        <w:t xml:space="preserve"> automatically generated from the data entry in the tablets at the time of the interview.</w:t>
      </w:r>
      <w:ins w:author="Julia Sohn" w:date="2020-05-05T15:58:00Z" w:id="299">
        <w:r w:rsidR="0038400D">
          <w:rPr>
            <w:rFonts w:cs="Arial"/>
            <w:color w:val="000000"/>
          </w:rPr>
          <w:t xml:space="preserve"> During the survey, d</w:t>
        </w:r>
      </w:ins>
      <w:r w:rsidRPr="00BB5CBF">
        <w:rPr>
          <w:rFonts w:cs="Arial"/>
          <w:color w:val="000000"/>
        </w:rPr>
        <w:t xml:space="preserve">ata monitoring </w:t>
      </w:r>
      <w:r>
        <w:rPr>
          <w:rFonts w:cs="Arial"/>
          <w:color w:val="000000"/>
        </w:rPr>
        <w:t>was</w:t>
      </w:r>
      <w:r w:rsidRPr="00BB5CBF">
        <w:rPr>
          <w:rFonts w:cs="Arial"/>
          <w:color w:val="000000"/>
        </w:rPr>
        <w:t xml:space="preserve"> conducted </w:t>
      </w:r>
      <w:ins w:author="Julia Sohn" w:date="2020-05-05T15:58:00Z" w:id="300">
        <w:r w:rsidR="00F67275">
          <w:rPr>
            <w:rFonts w:cs="Arial"/>
            <w:color w:val="000000"/>
          </w:rPr>
          <w:t xml:space="preserve">daily </w:t>
        </w:r>
      </w:ins>
      <w:r w:rsidRPr="00BB5CBF">
        <w:rPr>
          <w:rFonts w:cs="Arial"/>
          <w:color w:val="000000"/>
        </w:rPr>
        <w:t xml:space="preserve">to check for inconsistencies in data entry and </w:t>
      </w:r>
      <w:commentRangeStart w:id="301"/>
      <w:r w:rsidRPr="00BB5CBF">
        <w:rPr>
          <w:rFonts w:cs="Arial"/>
          <w:color w:val="000000"/>
        </w:rPr>
        <w:t>responses</w:t>
      </w:r>
      <w:commentRangeEnd w:id="301"/>
      <w:r w:rsidR="009A446A">
        <w:rPr>
          <w:rStyle w:val="CommentReference"/>
        </w:rPr>
        <w:commentReference w:id="301"/>
      </w:r>
      <w:r w:rsidRPr="00BB5CBF">
        <w:rPr>
          <w:rFonts w:cs="Arial"/>
          <w:color w:val="000000"/>
        </w:rPr>
        <w:t xml:space="preserve">. </w:t>
      </w:r>
    </w:p>
    <w:p w:rsidRPr="007E3227" w:rsidR="00B07297" w:rsidP="00B07297" w:rsidRDefault="00B07297" w14:paraId="69A5ECC7" w14:textId="77777777">
      <w:pPr>
        <w:rPr>
          <w:rFonts w:cs="Arial"/>
          <w:iCs/>
          <w:color w:val="0000FF"/>
        </w:rPr>
      </w:pPr>
    </w:p>
    <w:p w:rsidR="00B07297" w:rsidP="00B07297" w:rsidRDefault="00B07297" w14:paraId="1D798BBA" w14:textId="194A4B80">
      <w:pPr>
        <w:rPr>
          <w:rFonts w:cs="Arial"/>
        </w:rPr>
      </w:pPr>
      <w:r w:rsidRPr="00BB5CBF">
        <w:rPr>
          <w:rFonts w:cs="Arial"/>
        </w:rPr>
        <w:t xml:space="preserve">The main outcome of the analysis </w:t>
      </w:r>
      <w:r w:rsidR="00E95E20">
        <w:rPr>
          <w:rFonts w:cs="Arial"/>
        </w:rPr>
        <w:t>wa</w:t>
      </w:r>
      <w:r>
        <w:rPr>
          <w:rFonts w:cs="Arial"/>
        </w:rPr>
        <w:t xml:space="preserve">s </w:t>
      </w:r>
      <w:r w:rsidRPr="00BB5CBF">
        <w:rPr>
          <w:rFonts w:cs="Arial"/>
        </w:rPr>
        <w:t xml:space="preserve">the vaccination coverage in Béboto district among children aged 6 months to 9 years following </w:t>
      </w:r>
      <w:r w:rsidR="00E95E20">
        <w:rPr>
          <w:rFonts w:cs="Arial"/>
        </w:rPr>
        <w:t>the</w:t>
      </w:r>
      <w:r>
        <w:rPr>
          <w:rFonts w:cs="Arial"/>
        </w:rPr>
        <w:t xml:space="preserve"> MSF vaccination campaign. </w:t>
      </w:r>
      <w:r w:rsidRPr="00DA00E5">
        <w:rPr>
          <w:rFonts w:cs="Arial"/>
        </w:rPr>
        <w:t xml:space="preserve">Secondary outcomes </w:t>
      </w:r>
      <w:r>
        <w:rPr>
          <w:rFonts w:cs="Arial"/>
        </w:rPr>
        <w:t>were</w:t>
      </w:r>
      <w:r w:rsidRPr="00DA00E5">
        <w:rPr>
          <w:rFonts w:cs="Arial"/>
        </w:rPr>
        <w:t xml:space="preserve"> the </w:t>
      </w:r>
      <w:r w:rsidRPr="00BB5CBF">
        <w:rPr>
          <w:rFonts w:cs="Arial"/>
        </w:rPr>
        <w:t xml:space="preserve">vaccination coverage </w:t>
      </w:r>
      <w:r w:rsidRPr="00DA00E5">
        <w:rPr>
          <w:rFonts w:cs="Arial"/>
        </w:rPr>
        <w:t xml:space="preserve">of children </w:t>
      </w:r>
      <w:r>
        <w:rPr>
          <w:rFonts w:cs="Arial"/>
        </w:rPr>
        <w:t>aged 6 months to 9 years from other vaccination activities (i.e</w:t>
      </w:r>
      <w:r w:rsidRPr="00DA00E5">
        <w:rPr>
          <w:rFonts w:cs="Arial"/>
        </w:rPr>
        <w:t xml:space="preserve">. routine </w:t>
      </w:r>
      <w:r>
        <w:rPr>
          <w:rFonts w:cs="Arial"/>
        </w:rPr>
        <w:t xml:space="preserve">vaccination </w:t>
      </w:r>
      <w:r w:rsidRPr="00DA00E5">
        <w:rPr>
          <w:rFonts w:cs="Arial"/>
        </w:rPr>
        <w:t xml:space="preserve">and </w:t>
      </w:r>
      <w:r>
        <w:rPr>
          <w:rFonts w:cs="Arial"/>
        </w:rPr>
        <w:t>su</w:t>
      </w:r>
      <w:r w:rsidR="00E95E20">
        <w:rPr>
          <w:rFonts w:cs="Arial"/>
        </w:rPr>
        <w:t>pplementary vaccination activities</w:t>
      </w:r>
      <w:r w:rsidRPr="00DA00E5">
        <w:rPr>
          <w:rFonts w:cs="Arial"/>
        </w:rPr>
        <w:t>),</w:t>
      </w:r>
      <w:r>
        <w:rPr>
          <w:rFonts w:cs="Arial"/>
        </w:rPr>
        <w:t xml:space="preserve"> and the reasons for non-vaccination. </w:t>
      </w:r>
    </w:p>
    <w:p w:rsidR="00B07297" w:rsidP="00B07297" w:rsidRDefault="00B07297" w14:paraId="5AF21498" w14:textId="77777777">
      <w:pPr>
        <w:rPr>
          <w:rFonts w:cs="Arial"/>
        </w:rPr>
      </w:pPr>
    </w:p>
    <w:p w:rsidR="00B07297" w:rsidP="00B07297" w:rsidRDefault="00B07297" w14:paraId="140CE3A3" w14:textId="175EF763">
      <w:r w:rsidRPr="000C48E5">
        <w:rPr>
          <w:rFonts w:cs="Arial"/>
          <w:color w:val="000000"/>
        </w:rPr>
        <w:t xml:space="preserve">Data cleaning and analysis were conducted using the R4Epis Vaccination Coverage Survey template and the software R 3.6.2 (2019-12-12). </w:t>
      </w:r>
      <w:r>
        <w:t>Our sample size required 31 clusters but we increased this to 33 to account for any problems accessing clusters. We ultimately excluded one of the 33 clusters as the selected cluster was a nomadic village and the village had moved on when the team arrived</w:t>
      </w:r>
      <w:r>
        <w:rPr>
          <w:rStyle w:val="CommentReference"/>
        </w:rPr>
        <w:annotationRef/>
      </w:r>
      <w:r>
        <w:t xml:space="preserve">. </w:t>
      </w:r>
    </w:p>
    <w:p w:rsidR="00B07297" w:rsidP="00B07297" w:rsidRDefault="00B07297" w14:paraId="4D85A494" w14:textId="77777777"/>
    <w:p w:rsidR="00B07297" w:rsidP="00B07297" w:rsidRDefault="00B07297" w14:paraId="1B079CBB" w14:textId="31455CA5">
      <w:r>
        <w:t xml:space="preserve">Only households with children of eligible age (6 months to 9 years) were included in the analysis. The study population’s age and sex distribution were described, and weighted coverage estimates for MSF mass vaccination, routine vaccination, SIA vaccination, and overall vaccination coverage were calculated. Reasons for non-vaccination were described. Reasons that were classified as “other” with a free text option were reclassified into new categories based on theme. </w:t>
      </w:r>
      <w:r>
        <w:lastRenderedPageBreak/>
        <w:t xml:space="preserve">The number of children with a previous previous measles </w:t>
      </w:r>
      <w:r w:rsidR="001D4C87">
        <w:t xml:space="preserve">infection </w:t>
      </w:r>
      <w:r>
        <w:t xml:space="preserve">were also described and </w:t>
      </w:r>
      <w:r w:rsidR="00E95E20">
        <w:t xml:space="preserve">the </w:t>
      </w:r>
      <w:r>
        <w:t xml:space="preserve">overall immunity of Béboto population was estimated. </w:t>
      </w:r>
    </w:p>
    <w:p w:rsidR="00B07297" w:rsidP="00B07297" w:rsidRDefault="00B07297" w14:paraId="0E14790B" w14:textId="77777777"/>
    <w:p w:rsidRPr="00040FBD" w:rsidR="00B47F17" w:rsidP="00C55D89" w:rsidRDefault="00B07297" w14:paraId="618CA8BF" w14:textId="4CFFEAF3">
      <w:r>
        <w:t xml:space="preserve">Overall vaccination coverage was calculated by combining all three vaccination opportunities into one variable. Immunity for the population was calculated by combining children who had either already been vaccinated or had been previously </w:t>
      </w:r>
      <w:r w:rsidR="001D4C87">
        <w:t xml:space="preserve">infected </w:t>
      </w:r>
      <w:r>
        <w:t xml:space="preserve">with measles. </w:t>
      </w:r>
    </w:p>
    <w:p w:rsidRPr="00BB5CBF" w:rsidR="000158F9" w:rsidP="00C55D89" w:rsidRDefault="000158F9" w14:paraId="6D63643D" w14:textId="77777777">
      <w:pPr>
        <w:rPr>
          <w:rFonts w:cs="Arial"/>
        </w:rPr>
      </w:pPr>
    </w:p>
    <w:p w:rsidRPr="00BB5CBF" w:rsidR="00B47F17" w:rsidP="00A36388" w:rsidRDefault="00B47F17" w14:paraId="19095958" w14:textId="2009B35B">
      <w:pPr>
        <w:pStyle w:val="Heading3"/>
      </w:pPr>
      <w:bookmarkStart w:name="_Toc160255463" w:id="302"/>
      <w:bookmarkStart w:name="_Toc422247535" w:id="303"/>
      <w:bookmarkStart w:name="_Toc39509154" w:id="304"/>
      <w:bookmarkStart w:name="_Toc39509260" w:id="305"/>
      <w:bookmarkStart w:name="_Toc39509365" w:id="306"/>
      <w:bookmarkStart w:name="_Toc39606111" w:id="307"/>
      <w:r w:rsidRPr="00BB5CBF">
        <w:t>Ethical Principles</w:t>
      </w:r>
      <w:bookmarkEnd w:id="302"/>
      <w:bookmarkEnd w:id="303"/>
      <w:bookmarkEnd w:id="304"/>
      <w:bookmarkEnd w:id="305"/>
      <w:bookmarkEnd w:id="306"/>
      <w:bookmarkEnd w:id="307"/>
    </w:p>
    <w:p w:rsidRPr="00BB5CBF" w:rsidR="00B47F17" w:rsidP="00C55D89" w:rsidRDefault="00B47F17" w14:paraId="16B54F13" w14:textId="77777777">
      <w:pPr>
        <w:pStyle w:val="BodyText22"/>
        <w:jc w:val="left"/>
        <w:rPr>
          <w:rFonts w:cs="Arial"/>
          <w:sz w:val="24"/>
          <w:szCs w:val="24"/>
        </w:rPr>
      </w:pPr>
    </w:p>
    <w:p w:rsidRPr="00BB5CBF" w:rsidR="008A5FDB" w:rsidP="00C55D89" w:rsidRDefault="008A5FDB" w14:paraId="44A75808" w14:textId="40C5D3F8">
      <w:pPr>
        <w:rPr>
          <w:rFonts w:cs="Arial"/>
          <w:iCs/>
          <w:color w:val="000000"/>
        </w:rPr>
      </w:pPr>
      <w:r w:rsidRPr="00BB5CBF">
        <w:rPr>
          <w:rFonts w:cs="Arial"/>
          <w:iCs/>
        </w:rPr>
        <w:t xml:space="preserve">The survey </w:t>
      </w:r>
      <w:r w:rsidR="00596511">
        <w:rPr>
          <w:rFonts w:cs="Arial"/>
          <w:iCs/>
        </w:rPr>
        <w:t>was</w:t>
      </w:r>
      <w:r w:rsidRPr="00BB5CBF">
        <w:rPr>
          <w:rFonts w:cs="Arial"/>
          <w:iCs/>
        </w:rPr>
        <w:t xml:space="preserve"> conducted in accordance with the </w:t>
      </w:r>
      <w:r w:rsidRPr="00BB5CBF">
        <w:rPr>
          <w:rFonts w:cs="Arial"/>
          <w:iCs/>
          <w:color w:val="000000"/>
        </w:rPr>
        <w:t>Council for International Organisations of Medical Sciences (CIOMS) International Ethical Guidelines for Biomedical Research Involving Human Subjects</w:t>
      </w:r>
      <w:r w:rsidRPr="00BB5CBF">
        <w:rPr>
          <w:rStyle w:val="FootnoteReference"/>
          <w:rFonts w:cs="Arial"/>
          <w:iCs/>
          <w:color w:val="000000"/>
        </w:rPr>
        <w:footnoteReference w:id="5"/>
      </w:r>
      <w:r w:rsidRPr="00BB5CBF">
        <w:rPr>
          <w:rFonts w:cs="Arial"/>
          <w:iCs/>
          <w:color w:val="000000"/>
        </w:rPr>
        <w:t xml:space="preserve"> and International Ethical Guidelines for Epidemiological Studies.</w:t>
      </w:r>
      <w:r w:rsidRPr="00BB5CBF">
        <w:rPr>
          <w:rFonts w:cs="Arial"/>
          <w:color w:val="000000"/>
          <w:vertAlign w:val="superscript"/>
        </w:rPr>
        <w:footnoteReference w:id="6"/>
      </w:r>
      <w:r w:rsidRPr="00BB5CBF">
        <w:rPr>
          <w:rFonts w:cs="Arial"/>
          <w:iCs/>
          <w:color w:val="000000"/>
        </w:rPr>
        <w:t xml:space="preserve"> </w:t>
      </w:r>
    </w:p>
    <w:p w:rsidRPr="00BB5CBF" w:rsidR="008A5FDB" w:rsidP="00C55D89" w:rsidRDefault="008A5FDB" w14:paraId="62E8F35C" w14:textId="77777777">
      <w:pPr>
        <w:rPr>
          <w:rFonts w:cs="Arial"/>
          <w:iCs/>
          <w:color w:val="000000"/>
        </w:rPr>
      </w:pPr>
    </w:p>
    <w:p w:rsidRPr="00BB5CBF" w:rsidR="00B47F17" w:rsidP="00C55D89" w:rsidRDefault="00FE6984" w14:paraId="1DCD0311" w14:textId="77777777">
      <w:pPr>
        <w:rPr>
          <w:rFonts w:cs="Arial"/>
          <w:iCs/>
        </w:rPr>
      </w:pPr>
      <w:r w:rsidRPr="00BB5CBF">
        <w:rPr>
          <w:rFonts w:cs="Arial"/>
          <w:iCs/>
          <w:color w:val="000000"/>
        </w:rPr>
        <w:t xml:space="preserve">The MSF Ethics Review Board approved the standardized survey protocol used in this study. </w:t>
      </w:r>
      <w:r w:rsidRPr="00BB5CBF">
        <w:rPr>
          <w:rFonts w:cs="Arial"/>
          <w:iCs/>
        </w:rPr>
        <w:t>The MSF</w:t>
      </w:r>
      <w:r w:rsidRPr="00BB5CBF" w:rsidR="000C7C52">
        <w:rPr>
          <w:rFonts w:cs="Arial"/>
          <w:lang w:eastAsia="en-US"/>
        </w:rPr>
        <w:t>-OCA</w:t>
      </w:r>
      <w:r w:rsidRPr="00BB5CBF">
        <w:rPr>
          <w:rFonts w:cs="Arial"/>
          <w:iCs/>
        </w:rPr>
        <w:t xml:space="preserve"> Medical Director determined that this particular survey met the MSF Ethics Review Board’s criteria</w:t>
      </w:r>
      <w:r w:rsidRPr="00BB5CBF">
        <w:rPr>
          <w:rFonts w:cs="Arial"/>
          <w:iCs/>
          <w:color w:val="000000"/>
        </w:rPr>
        <w:t xml:space="preserve"> exempting it from further review by the MSF ERB.</w:t>
      </w:r>
      <w:r w:rsidRPr="00BB5CBF" w:rsidR="00D664F2">
        <w:rPr>
          <w:rFonts w:cs="Arial"/>
          <w:iCs/>
        </w:rPr>
        <w:t xml:space="preserve"> </w:t>
      </w:r>
    </w:p>
    <w:p w:rsidRPr="00BB5CBF" w:rsidR="000C7C52" w:rsidP="00C55D89" w:rsidRDefault="000C7C52" w14:paraId="5CFB5334" w14:textId="77777777">
      <w:pPr>
        <w:rPr>
          <w:rFonts w:cs="Arial"/>
          <w:iCs/>
        </w:rPr>
      </w:pPr>
    </w:p>
    <w:p w:rsidRPr="00BB5CBF" w:rsidR="00B47F17" w:rsidP="00C55D89" w:rsidRDefault="00B47F17" w14:paraId="30B3DC4A" w14:textId="18350AE1">
      <w:pPr>
        <w:rPr>
          <w:rFonts w:cs="Arial"/>
          <w:iCs/>
        </w:rPr>
      </w:pPr>
      <w:r w:rsidRPr="00BB5CBF">
        <w:rPr>
          <w:rFonts w:cs="Arial"/>
          <w:iCs/>
        </w:rPr>
        <w:t xml:space="preserve">Authorities and communities (such as village heads, religious leaders, opinion </w:t>
      </w:r>
      <w:r w:rsidRPr="00BB5CBF" w:rsidR="00713645">
        <w:rPr>
          <w:rFonts w:cs="Arial"/>
          <w:iCs/>
        </w:rPr>
        <w:t>makers</w:t>
      </w:r>
      <w:r w:rsidRPr="00BB5CBF">
        <w:rPr>
          <w:rFonts w:cs="Arial"/>
          <w:iCs/>
        </w:rPr>
        <w:t xml:space="preserve">) in the </w:t>
      </w:r>
      <w:r w:rsidRPr="00BB5CBF" w:rsidR="00F8268B">
        <w:rPr>
          <w:rFonts w:cs="Arial"/>
          <w:iCs/>
        </w:rPr>
        <w:t xml:space="preserve">survey </w:t>
      </w:r>
      <w:r w:rsidRPr="00BB5CBF">
        <w:rPr>
          <w:rFonts w:cs="Arial"/>
          <w:iCs/>
        </w:rPr>
        <w:t xml:space="preserve">area </w:t>
      </w:r>
      <w:r w:rsidR="00FB2A3A">
        <w:rPr>
          <w:rFonts w:cs="Arial"/>
          <w:iCs/>
        </w:rPr>
        <w:t>were</w:t>
      </w:r>
      <w:r w:rsidRPr="00BB5CBF">
        <w:rPr>
          <w:rFonts w:cs="Arial"/>
          <w:iCs/>
        </w:rPr>
        <w:t xml:space="preserve"> informed about the purpose of the </w:t>
      </w:r>
      <w:r w:rsidRPr="00BB5CBF" w:rsidR="00F8268B">
        <w:rPr>
          <w:rFonts w:cs="Arial"/>
          <w:iCs/>
        </w:rPr>
        <w:t>survey</w:t>
      </w:r>
      <w:r w:rsidR="00FB2A3A">
        <w:rPr>
          <w:rFonts w:cs="Arial"/>
          <w:iCs/>
        </w:rPr>
        <w:t xml:space="preserve">. </w:t>
      </w:r>
    </w:p>
    <w:p w:rsidRPr="00BB5CBF" w:rsidR="000C7C52" w:rsidP="00C55D89" w:rsidRDefault="000C7C52" w14:paraId="7F16DA05" w14:textId="77777777">
      <w:pPr>
        <w:rPr>
          <w:rFonts w:cs="Arial"/>
          <w:iCs/>
        </w:rPr>
      </w:pPr>
    </w:p>
    <w:p w:rsidRPr="00BB5CBF" w:rsidR="00125798" w:rsidP="00C55D89" w:rsidRDefault="00B47F17" w14:paraId="4E5B7B3B" w14:textId="1A87193A">
      <w:pPr>
        <w:rPr>
          <w:rFonts w:cs="Arial"/>
          <w:iCs/>
        </w:rPr>
      </w:pPr>
      <w:r w:rsidRPr="00BB5CBF">
        <w:rPr>
          <w:rFonts w:cs="Arial"/>
          <w:iCs/>
        </w:rPr>
        <w:t xml:space="preserve">The MSF medical team will decide </w:t>
      </w:r>
      <w:r w:rsidR="008A0754">
        <w:rPr>
          <w:rFonts w:cs="Arial"/>
          <w:iCs/>
        </w:rPr>
        <w:t>on</w:t>
      </w:r>
      <w:r w:rsidRPr="00BB5CBF">
        <w:rPr>
          <w:rFonts w:cs="Arial"/>
          <w:iCs/>
        </w:rPr>
        <w:t xml:space="preserve"> the best venues to display the results.</w:t>
      </w:r>
    </w:p>
    <w:p w:rsidRPr="00BB5CBF" w:rsidR="00383E03" w:rsidP="00C55D89" w:rsidRDefault="00383E03" w14:paraId="08EAC576" w14:textId="77777777">
      <w:pPr>
        <w:rPr>
          <w:rFonts w:cs="Arial"/>
        </w:rPr>
      </w:pPr>
      <w:bookmarkStart w:name="_Toc157578606" w:id="308"/>
      <w:bookmarkStart w:name="_Toc160255466" w:id="309"/>
    </w:p>
    <w:p w:rsidRPr="00BB5CBF" w:rsidR="00383E03" w:rsidP="00C55D89" w:rsidRDefault="00383E03" w14:paraId="31A5F85D" w14:textId="27BE4049">
      <w:pPr>
        <w:rPr>
          <w:rFonts w:cs="Arial"/>
          <w:i/>
          <w:iCs/>
          <w:color w:val="0000FF"/>
        </w:rPr>
      </w:pPr>
      <w:r w:rsidRPr="00BB5CBF">
        <w:rPr>
          <w:rFonts w:cs="Arial"/>
        </w:rPr>
        <w:t>MS</w:t>
      </w:r>
      <w:r w:rsidR="00596511">
        <w:rPr>
          <w:rFonts w:cs="Arial"/>
        </w:rPr>
        <w:t>F-OCA is the study sponsor and wa</w:t>
      </w:r>
      <w:r w:rsidRPr="00BB5CBF">
        <w:rPr>
          <w:rFonts w:cs="Arial"/>
        </w:rPr>
        <w:t xml:space="preserve">s responsible for the funding. It </w:t>
      </w:r>
      <w:r w:rsidR="00596511">
        <w:rPr>
          <w:rFonts w:cs="Arial"/>
        </w:rPr>
        <w:t>was</w:t>
      </w:r>
      <w:r w:rsidRPr="00BB5CBF">
        <w:rPr>
          <w:rFonts w:cs="Arial"/>
        </w:rPr>
        <w:t xml:space="preserve"> in charge of the field part of the survey, the analysis and report writing. Permission for publication must be obtained from MSF-OCA and the </w:t>
      </w:r>
      <w:proofErr w:type="spellStart"/>
      <w:r w:rsidRPr="00BB5CBF">
        <w:rPr>
          <w:rFonts w:cs="Arial"/>
        </w:rPr>
        <w:t>MoH</w:t>
      </w:r>
      <w:proofErr w:type="spellEnd"/>
      <w:r w:rsidRPr="00BB5CBF">
        <w:rPr>
          <w:rFonts w:cs="Arial"/>
        </w:rPr>
        <w:t xml:space="preserve"> of Chad.</w:t>
      </w:r>
      <w:r w:rsidRPr="00BB5CBF">
        <w:rPr>
          <w:rFonts w:cs="Arial"/>
          <w:i/>
          <w:iCs/>
          <w:color w:val="0000FF"/>
        </w:rPr>
        <w:t xml:space="preserve"> </w:t>
      </w:r>
    </w:p>
    <w:p w:rsidRPr="00BB5CBF" w:rsidR="00383E03" w:rsidP="00C55D89" w:rsidRDefault="00383E03" w14:paraId="4735DFFA" w14:textId="77777777">
      <w:pPr>
        <w:rPr>
          <w:rFonts w:cs="Arial"/>
        </w:rPr>
      </w:pPr>
    </w:p>
    <w:p w:rsidRPr="00040FBD" w:rsidR="000C48E5" w:rsidP="000C48E5" w:rsidRDefault="00383E03" w14:paraId="10EC1087" w14:textId="12B949C4">
      <w:pPr>
        <w:rPr>
          <w:rFonts w:cs="Arial"/>
        </w:rPr>
      </w:pPr>
      <w:r w:rsidRPr="00BB5CBF">
        <w:rPr>
          <w:rFonts w:cs="Arial"/>
        </w:rPr>
        <w:t>Survey results belong to MSF-</w:t>
      </w:r>
      <w:r w:rsidRPr="00BB5CBF" w:rsidR="0035412C">
        <w:rPr>
          <w:rFonts w:cs="Arial"/>
        </w:rPr>
        <w:t xml:space="preserve">OCA and the </w:t>
      </w:r>
      <w:proofErr w:type="spellStart"/>
      <w:r w:rsidRPr="00BB5CBF" w:rsidR="0035412C">
        <w:rPr>
          <w:rFonts w:cs="Arial"/>
        </w:rPr>
        <w:t>Mo</w:t>
      </w:r>
      <w:r w:rsidRPr="00BB5CBF">
        <w:rPr>
          <w:rFonts w:cs="Arial"/>
        </w:rPr>
        <w:t>H</w:t>
      </w:r>
      <w:proofErr w:type="spellEnd"/>
      <w:r w:rsidRPr="00BB5CBF">
        <w:rPr>
          <w:rFonts w:cs="Arial"/>
        </w:rPr>
        <w:t xml:space="preserve"> of Chad.</w:t>
      </w:r>
      <w:bookmarkEnd w:id="308"/>
      <w:bookmarkEnd w:id="309"/>
    </w:p>
    <w:p w:rsidRPr="00963CA4" w:rsidR="000C48E5" w:rsidP="000C48E5" w:rsidRDefault="000C48E5" w14:paraId="4B42D2E6" w14:textId="77777777">
      <w:pPr>
        <w:ind w:left="360"/>
      </w:pPr>
    </w:p>
    <w:p w:rsidRPr="00BB5CBF" w:rsidR="000C48E5" w:rsidP="000C48E5" w:rsidRDefault="000C48E5" w14:paraId="5DA1A2CF" w14:textId="77777777">
      <w:pPr>
        <w:pStyle w:val="Heading2"/>
      </w:pPr>
      <w:bookmarkStart w:name="_Toc39509155" w:id="310"/>
      <w:bookmarkStart w:name="_Toc39509261" w:id="311"/>
      <w:bookmarkStart w:name="_Toc39509366" w:id="312"/>
      <w:bookmarkStart w:name="_Toc39606112" w:id="313"/>
      <w:r w:rsidRPr="00BB5CBF">
        <w:t>RESULTS</w:t>
      </w:r>
      <w:bookmarkEnd w:id="310"/>
      <w:bookmarkEnd w:id="311"/>
      <w:bookmarkEnd w:id="312"/>
      <w:bookmarkEnd w:id="313"/>
    </w:p>
    <w:p w:rsidRPr="00BB5CBF" w:rsidR="000C48E5" w:rsidP="000C48E5" w:rsidRDefault="000C48E5" w14:paraId="1CEFD690" w14:textId="77777777">
      <w:pPr>
        <w:rPr>
          <w:rFonts w:cs="Arial"/>
        </w:rPr>
      </w:pPr>
    </w:p>
    <w:p w:rsidRPr="00BB5CBF" w:rsidR="000C48E5" w:rsidP="000C48E5" w:rsidRDefault="000C48E5" w14:paraId="3807135A" w14:textId="77777777">
      <w:pPr>
        <w:pStyle w:val="Heading3"/>
        <w:numPr>
          <w:ilvl w:val="1"/>
          <w:numId w:val="24"/>
        </w:numPr>
      </w:pPr>
      <w:bookmarkStart w:name="_Toc39509156" w:id="314"/>
      <w:bookmarkStart w:name="_Toc39509262" w:id="315"/>
      <w:bookmarkStart w:name="_Toc39509367" w:id="316"/>
      <w:bookmarkStart w:name="_Toc39606113" w:id="317"/>
      <w:r>
        <w:t>Study Sample</w:t>
      </w:r>
      <w:bookmarkEnd w:id="314"/>
      <w:bookmarkEnd w:id="315"/>
      <w:bookmarkEnd w:id="316"/>
      <w:bookmarkEnd w:id="317"/>
    </w:p>
    <w:p w:rsidRPr="00BB5CBF" w:rsidR="000C48E5" w:rsidP="000C48E5" w:rsidRDefault="000C48E5" w14:paraId="027E30A7" w14:textId="77777777">
      <w:pPr>
        <w:rPr>
          <w:rFonts w:cs="Arial"/>
        </w:rPr>
      </w:pPr>
    </w:p>
    <w:p w:rsidRPr="00BB5CBF" w:rsidR="000C48E5" w:rsidP="000C48E5" w:rsidRDefault="000C48E5" w14:paraId="3E1D18B0" w14:textId="2915F93F">
      <w:pPr>
        <w:rPr>
          <w:rFonts w:cs="Arial"/>
        </w:rPr>
      </w:pPr>
      <w:r w:rsidRPr="02191C6D">
        <w:rPr>
          <w:rFonts w:cs="Arial"/>
        </w:rPr>
        <w:t>In total, teams visited 4</w:t>
      </w:r>
      <w:r>
        <w:rPr>
          <w:rFonts w:cs="Arial"/>
        </w:rPr>
        <w:t>3</w:t>
      </w:r>
      <w:r w:rsidRPr="02191C6D">
        <w:rPr>
          <w:rFonts w:cs="Arial"/>
        </w:rPr>
        <w:t>8 households in the 13 health zones of Béboto district.</w:t>
      </w:r>
      <w:r>
        <w:rPr>
          <w:rFonts w:cs="Arial"/>
        </w:rPr>
        <w:t xml:space="preserve"> They were able to complete interviews with 321 households for a response rate of 73.2%</w:t>
      </w:r>
      <w:r w:rsidRPr="02191C6D">
        <w:rPr>
          <w:rFonts w:cs="Arial"/>
        </w:rPr>
        <w:t>.</w:t>
      </w:r>
    </w:p>
    <w:p w:rsidRPr="00BB5CBF" w:rsidR="000C48E5" w:rsidP="000C48E5" w:rsidRDefault="000C48E5" w14:paraId="7D48DD3F" w14:textId="77777777">
      <w:pPr>
        <w:rPr>
          <w:rFonts w:cs="Arial"/>
        </w:rPr>
      </w:pPr>
    </w:p>
    <w:p w:rsidRPr="00BB5CBF" w:rsidR="000C48E5" w:rsidP="000C48E5" w:rsidRDefault="000C48E5" w14:paraId="6F5CAB67" w14:textId="313E3957">
      <w:pPr>
        <w:rPr>
          <w:rFonts w:cs="Arial"/>
        </w:rPr>
      </w:pPr>
      <w:r>
        <w:rPr>
          <w:rFonts w:cs="Arial"/>
        </w:rPr>
        <w:t xml:space="preserve">If a household was empty or there was no adult present who could consent, teams returned later in the day to that household. In total, there were 27 (6.2%) households that were not possible to </w:t>
      </w:r>
      <w:r>
        <w:rPr>
          <w:rFonts w:cs="Arial"/>
        </w:rPr>
        <w:lastRenderedPageBreak/>
        <w:t xml:space="preserve">interview, even after two visits.  </w:t>
      </w:r>
      <w:r w:rsidRPr="00BB5CBF">
        <w:rPr>
          <w:rFonts w:cs="Arial"/>
        </w:rPr>
        <w:t>Only one household di</w:t>
      </w:r>
      <w:r>
        <w:rPr>
          <w:rFonts w:cs="Arial"/>
        </w:rPr>
        <w:t xml:space="preserve">d not consent to be interviewed </w:t>
      </w:r>
      <w:r w:rsidRPr="00BB5CBF">
        <w:rPr>
          <w:rFonts w:cs="Arial"/>
        </w:rPr>
        <w:t xml:space="preserve">because the head of household was absent. In addition, </w:t>
      </w:r>
      <w:r>
        <w:rPr>
          <w:rFonts w:cs="Arial"/>
        </w:rPr>
        <w:t xml:space="preserve">85 (19.4%) </w:t>
      </w:r>
      <w:r w:rsidRPr="00BB5CBF">
        <w:rPr>
          <w:rFonts w:cs="Arial"/>
        </w:rPr>
        <w:t>households visited were not interviewed because they did not have any</w:t>
      </w:r>
      <w:r>
        <w:rPr>
          <w:rFonts w:cs="Arial"/>
        </w:rPr>
        <w:t xml:space="preserve"> children of eligible age (6 months to 9 years). </w:t>
      </w:r>
    </w:p>
    <w:p w:rsidR="000C48E5" w:rsidP="000C48E5" w:rsidRDefault="000C48E5" w14:paraId="512FB811" w14:textId="77777777">
      <w:pPr>
        <w:rPr>
          <w:rFonts w:cs="Arial"/>
        </w:rPr>
      </w:pPr>
    </w:p>
    <w:p w:rsidR="000C48E5" w:rsidP="000C48E5" w:rsidRDefault="000C48E5" w14:paraId="2EB5523F" w14:textId="5E3771BD">
      <w:pPr>
        <w:rPr>
          <w:rFonts w:cs="Arial"/>
        </w:rPr>
      </w:pPr>
      <w:commentRangeStart w:id="318"/>
      <w:commentRangeStart w:id="319"/>
      <w:r>
        <w:rPr>
          <w:rFonts w:cs="Arial"/>
        </w:rPr>
        <w:t xml:space="preserve">Data </w:t>
      </w:r>
      <w:r w:rsidRPr="0077523B">
        <w:rPr>
          <w:rFonts w:cs="Arial"/>
        </w:rPr>
        <w:t xml:space="preserve">for </w:t>
      </w:r>
      <w:r>
        <w:rPr>
          <w:rFonts w:cs="Arial"/>
        </w:rPr>
        <w:t>T</w:t>
      </w:r>
      <w:r w:rsidRPr="0077523B">
        <w:rPr>
          <w:rFonts w:cs="Arial"/>
        </w:rPr>
        <w:t>able 1 below</w:t>
      </w:r>
      <w:r>
        <w:rPr>
          <w:rFonts w:cs="Arial"/>
        </w:rPr>
        <w:t xml:space="preserve"> w</w:t>
      </w:r>
      <w:r w:rsidR="00476526">
        <w:rPr>
          <w:rFonts w:cs="Arial"/>
        </w:rPr>
        <w:t>ere</w:t>
      </w:r>
      <w:r>
        <w:rPr>
          <w:rFonts w:cs="Arial"/>
        </w:rPr>
        <w:t xml:space="preserve"> obtained from a mixture of paper forms and </w:t>
      </w:r>
      <w:commentRangeStart w:id="320"/>
      <w:commentRangeStart w:id="321"/>
      <w:r>
        <w:rPr>
          <w:rFonts w:cs="Arial"/>
        </w:rPr>
        <w:t>electronic data</w:t>
      </w:r>
      <w:del w:author="Julia Sohn" w:date="2020-05-05T16:13:00Z" w:id="322">
        <w:r w:rsidDel="0017602B">
          <w:rPr>
            <w:rFonts w:cs="Arial"/>
          </w:rPr>
          <w:delText xml:space="preserve"> collection</w:delText>
        </w:r>
      </w:del>
      <w:r>
        <w:rPr>
          <w:rFonts w:cs="Arial"/>
        </w:rPr>
        <w:t>.</w:t>
      </w:r>
      <w:commentRangeEnd w:id="320"/>
      <w:r>
        <w:rPr>
          <w:rStyle w:val="CommentReference"/>
        </w:rPr>
        <w:commentReference w:id="320"/>
      </w:r>
      <w:commentRangeEnd w:id="321"/>
      <w:r w:rsidR="00476526">
        <w:rPr>
          <w:rStyle w:val="CommentReference"/>
        </w:rPr>
        <w:commentReference w:id="321"/>
      </w:r>
      <w:r>
        <w:rPr>
          <w:rFonts w:cs="Arial"/>
        </w:rPr>
        <w:t xml:space="preserve"> However, this resulted in a slight discrepancy: </w:t>
      </w:r>
      <w:ins w:author="Julia Sohn" w:date="2020-05-05T16:08:00Z" w:id="323">
        <w:r w:rsidR="00162A9A">
          <w:rPr>
            <w:rFonts w:cs="Arial"/>
          </w:rPr>
          <w:t xml:space="preserve">the sum of the table </w:t>
        </w:r>
      </w:ins>
      <w:ins w:author="Julia Sohn" w:date="2020-05-05T16:09:00Z" w:id="324">
        <w:r w:rsidR="00162A9A">
          <w:rPr>
            <w:rFonts w:cs="Arial"/>
          </w:rPr>
          <w:t xml:space="preserve">(total households visited) </w:t>
        </w:r>
      </w:ins>
      <w:ins w:author="Julia Sohn" w:date="2020-05-05T16:08:00Z" w:id="325">
        <w:r w:rsidR="00162A9A">
          <w:rPr>
            <w:rFonts w:cs="Arial"/>
          </w:rPr>
          <w:t>should equal 434</w:t>
        </w:r>
      </w:ins>
      <w:ins w:author="Julia Sohn" w:date="2020-05-05T16:10:00Z" w:id="326">
        <w:r w:rsidR="00162A9A">
          <w:rPr>
            <w:rFonts w:cs="Arial"/>
          </w:rPr>
          <w:t xml:space="preserve">, but </w:t>
        </w:r>
      </w:ins>
      <w:ins w:author="Julia Sohn" w:date="2020-05-05T16:08:00Z" w:id="327">
        <w:r w:rsidR="00162A9A">
          <w:rPr>
            <w:rFonts w:cs="Arial"/>
          </w:rPr>
          <w:t>the paper forms indicated 438</w:t>
        </w:r>
      </w:ins>
      <w:ins w:author="Julia Sohn" w:date="2020-05-05T16:09:00Z" w:id="328">
        <w:r w:rsidR="00162A9A">
          <w:rPr>
            <w:rFonts w:cs="Arial"/>
          </w:rPr>
          <w:t xml:space="preserve"> households were visited</w:t>
        </w:r>
      </w:ins>
      <w:ins w:author="Julia Sohn" w:date="2020-05-05T16:10:00Z" w:id="329">
        <w:r w:rsidR="00162A9A">
          <w:rPr>
            <w:rFonts w:cs="Arial"/>
          </w:rPr>
          <w:t xml:space="preserve"> in total</w:t>
        </w:r>
      </w:ins>
      <w:del w:author="Julia Sohn" w:date="2020-05-05T16:07:00Z" w:id="330">
        <w:r w:rsidDel="00162A9A">
          <w:rPr>
            <w:rFonts w:cs="Arial"/>
          </w:rPr>
          <w:delText xml:space="preserve">there are </w:delText>
        </w:r>
        <w:r w:rsidDel="00162A9A" w:rsidR="00891908">
          <w:rPr>
            <w:rFonts w:cs="Arial"/>
          </w:rPr>
          <w:delText xml:space="preserve">four </w:delText>
        </w:r>
        <w:r w:rsidDel="00162A9A">
          <w:rPr>
            <w:rFonts w:cs="Arial"/>
          </w:rPr>
          <w:delText>households included in the total number of households visited that are missing from the exclusions</w:delText>
        </w:r>
      </w:del>
      <w:del w:author="Julia Sohn" w:date="2020-05-05T16:08:00Z" w:id="331">
        <w:r w:rsidDel="00162A9A">
          <w:rPr>
            <w:rFonts w:cs="Arial"/>
          </w:rPr>
          <w:delText>. This means that the sum of households interviewed plus the sum of exclusions equals 434, rather than the expected 438 households visited</w:delText>
        </w:r>
      </w:del>
      <w:r>
        <w:rPr>
          <w:rFonts w:cs="Arial"/>
        </w:rPr>
        <w:t xml:space="preserve">. Further explanation for </w:t>
      </w:r>
      <w:ins w:author="Julia Sohn" w:date="2020-05-05T16:10:00Z" w:id="332">
        <w:r w:rsidR="00162A9A">
          <w:rPr>
            <w:rFonts w:cs="Arial"/>
          </w:rPr>
          <w:t xml:space="preserve">why </w:t>
        </w:r>
      </w:ins>
      <w:del w:author="Julia Sohn" w:date="2020-05-05T16:11:00Z" w:id="333">
        <w:r w:rsidDel="00472514">
          <w:rPr>
            <w:rFonts w:cs="Arial"/>
          </w:rPr>
          <w:delText xml:space="preserve">this </w:delText>
        </w:r>
      </w:del>
      <w:ins w:author="Julia Sohn" w:date="2020-05-05T16:11:00Z" w:id="334">
        <w:r w:rsidR="00472514">
          <w:rPr>
            <w:rFonts w:cs="Arial"/>
          </w:rPr>
          <w:t xml:space="preserve">this table </w:t>
        </w:r>
        <w:r w:rsidR="00A73E55">
          <w:rPr>
            <w:rFonts w:cs="Arial"/>
          </w:rPr>
          <w:t>is</w:t>
        </w:r>
        <w:r w:rsidR="00472514">
          <w:rPr>
            <w:rFonts w:cs="Arial"/>
          </w:rPr>
          <w:t xml:space="preserve"> missing four households</w:t>
        </w:r>
      </w:ins>
      <w:ins w:author="Julia Sohn" w:date="2020-05-05T16:10:00Z" w:id="335">
        <w:r w:rsidR="00162A9A">
          <w:rPr>
            <w:rFonts w:cs="Arial"/>
          </w:rPr>
          <w:t xml:space="preserve"> </w:t>
        </w:r>
      </w:ins>
      <w:r>
        <w:rPr>
          <w:rFonts w:cs="Arial"/>
        </w:rPr>
        <w:t xml:space="preserve">is in the </w:t>
      </w:r>
      <w:r w:rsidR="001642EF">
        <w:rPr>
          <w:rFonts w:cs="Arial"/>
        </w:rPr>
        <w:t>discussion</w:t>
      </w:r>
      <w:r>
        <w:rPr>
          <w:rFonts w:cs="Arial"/>
        </w:rPr>
        <w:t xml:space="preserve"> section. </w:t>
      </w:r>
      <w:commentRangeEnd w:id="318"/>
      <w:r w:rsidR="00476526">
        <w:rPr>
          <w:rStyle w:val="CommentReference"/>
        </w:rPr>
        <w:commentReference w:id="318"/>
      </w:r>
      <w:commentRangeEnd w:id="319"/>
      <w:r w:rsidR="00A73E55">
        <w:rPr>
          <w:rStyle w:val="CommentReference"/>
        </w:rPr>
        <w:commentReference w:id="319"/>
      </w:r>
    </w:p>
    <w:p w:rsidR="000C48E5" w:rsidP="000C48E5" w:rsidRDefault="000C48E5" w14:paraId="7D210E34" w14:textId="77777777">
      <w:pPr>
        <w:rPr>
          <w:rFonts w:cs="Arial"/>
        </w:rPr>
      </w:pPr>
    </w:p>
    <w:tbl>
      <w:tblPr>
        <w:tblStyle w:val="Table"/>
        <w:tblW w:w="9089" w:type="dxa"/>
        <w:tblInd w:w="-124" w:type="dxa"/>
        <w:tblLayout w:type="fixed"/>
        <w:tblLook w:val="04A0" w:firstRow="1" w:lastRow="0" w:firstColumn="1" w:lastColumn="0" w:noHBand="0" w:noVBand="1"/>
      </w:tblPr>
      <w:tblGrid>
        <w:gridCol w:w="9089"/>
      </w:tblGrid>
      <w:tr w:rsidR="000C48E5" w:rsidTr="000C48E5" w14:paraId="2113BB3D" w14:textId="77777777">
        <w:trPr>
          <w:cantSplit/>
          <w:trHeight w:val="3075"/>
        </w:trPr>
        <w:tc>
          <w:tcPr>
            <w:tcW w:w="9089" w:type="dxa"/>
            <w:shd w:val="clear" w:color="auto" w:fill="FFFFFF"/>
            <w:tcMar>
              <w:top w:w="0" w:type="dxa"/>
              <w:left w:w="0" w:type="dxa"/>
              <w:bottom w:w="0" w:type="dxa"/>
              <w:right w:w="0" w:type="dxa"/>
            </w:tcMar>
            <w:vAlign w:val="center"/>
          </w:tcPr>
          <w:tbl>
            <w:tblPr>
              <w:tblStyle w:val="Table"/>
              <w:tblpPr w:leftFromText="180" w:rightFromText="180" w:vertAnchor="text" w:horzAnchor="page" w:tblpX="78" w:tblpY="778"/>
              <w:tblOverlap w:val="never"/>
              <w:tblW w:w="7513" w:type="dxa"/>
              <w:tblLayout w:type="fixed"/>
              <w:tblLook w:val="04A0" w:firstRow="1" w:lastRow="0" w:firstColumn="1" w:lastColumn="0" w:noHBand="0" w:noVBand="1"/>
            </w:tblPr>
            <w:tblGrid>
              <w:gridCol w:w="5436"/>
              <w:gridCol w:w="801"/>
              <w:gridCol w:w="1276"/>
            </w:tblGrid>
            <w:tr w:rsidR="000C48E5" w:rsidTr="007F7679" w14:paraId="2772BA6F" w14:textId="77777777">
              <w:trPr>
                <w:cantSplit/>
                <w:tblHeader/>
              </w:trPr>
              <w:tc>
                <w:tcPr>
                  <w:tcW w:w="54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891908" w:rsidR="000C48E5" w:rsidP="007F7679" w:rsidRDefault="000C48E5" w14:paraId="4E65918A" w14:textId="77777777">
                  <w:pPr>
                    <w:spacing w:before="40" w:after="40"/>
                    <w:ind w:left="100" w:right="100"/>
                    <w:rPr>
                      <w:b/>
                    </w:rPr>
                  </w:pPr>
                  <w:r w:rsidRPr="00891908">
                    <w:rPr>
                      <w:rFonts w:eastAsia="Arial" w:cs="Arial"/>
                      <w:b/>
                      <w:color w:val="111111"/>
                    </w:rPr>
                    <w:t>Characteristic</w:t>
                  </w:r>
                </w:p>
              </w:tc>
              <w:tc>
                <w:tcPr>
                  <w:tcW w:w="20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891908" w:rsidR="000C48E5" w:rsidP="007F7679" w:rsidRDefault="000C48E5" w14:paraId="298D2936" w14:textId="77777777">
                  <w:pPr>
                    <w:spacing w:before="40" w:after="40"/>
                    <w:ind w:left="100" w:right="100"/>
                    <w:jc w:val="right"/>
                    <w:rPr>
                      <w:b/>
                    </w:rPr>
                  </w:pPr>
                  <w:r w:rsidRPr="00891908">
                    <w:rPr>
                      <w:rFonts w:eastAsia="Arial" w:cs="Arial"/>
                      <w:b/>
                      <w:color w:val="111111"/>
                    </w:rPr>
                    <w:t>Count (n)</w:t>
                  </w:r>
                </w:p>
              </w:tc>
            </w:tr>
            <w:tr w:rsidR="000C48E5" w:rsidTr="007F7679" w14:paraId="3FE8A820" w14:textId="77777777">
              <w:trPr>
                <w:cantSplit/>
              </w:trPr>
              <w:tc>
                <w:tcPr>
                  <w:tcW w:w="5436" w:type="dxa"/>
                  <w:shd w:val="clear" w:color="auto" w:fill="FFFFFF"/>
                  <w:tcMar>
                    <w:top w:w="0" w:type="dxa"/>
                    <w:left w:w="0" w:type="dxa"/>
                    <w:bottom w:w="0" w:type="dxa"/>
                    <w:right w:w="0" w:type="dxa"/>
                  </w:tcMar>
                  <w:vAlign w:val="center"/>
                </w:tcPr>
                <w:p w:rsidRPr="00ED5955" w:rsidR="000C48E5" w:rsidP="007F7679" w:rsidRDefault="000C48E5" w14:paraId="7767088A" w14:textId="77777777">
                  <w:pPr>
                    <w:spacing w:before="40" w:after="40"/>
                    <w:ind w:left="100" w:right="100"/>
                  </w:pPr>
                  <w:r w:rsidRPr="00ED5955">
                    <w:rPr>
                      <w:rFonts w:eastAsia="Arial" w:cs="Arial"/>
                      <w:color w:val="111111"/>
                    </w:rPr>
                    <w:t>Total households interviewed</w:t>
                  </w:r>
                  <w:r>
                    <w:rPr>
                      <w:rFonts w:eastAsia="Arial" w:cs="Arial"/>
                      <w:color w:val="111111"/>
                    </w:rPr>
                    <w:t>:</w:t>
                  </w:r>
                </w:p>
              </w:tc>
              <w:tc>
                <w:tcPr>
                  <w:tcW w:w="2077" w:type="dxa"/>
                  <w:gridSpan w:val="2"/>
                  <w:shd w:val="clear" w:color="auto" w:fill="FFFFFF"/>
                  <w:tcMar>
                    <w:top w:w="0" w:type="dxa"/>
                    <w:left w:w="0" w:type="dxa"/>
                    <w:bottom w:w="0" w:type="dxa"/>
                    <w:right w:w="0" w:type="dxa"/>
                  </w:tcMar>
                  <w:vAlign w:val="center"/>
                </w:tcPr>
                <w:p w:rsidRPr="00ED5955" w:rsidR="000C48E5" w:rsidP="007F7679" w:rsidRDefault="000C48E5" w14:paraId="46BF9CA1" w14:textId="77777777">
                  <w:pPr>
                    <w:spacing w:before="40" w:after="40"/>
                    <w:ind w:left="100" w:right="100"/>
                    <w:jc w:val="right"/>
                  </w:pPr>
                  <w:r>
                    <w:t>321</w:t>
                  </w:r>
                </w:p>
              </w:tc>
            </w:tr>
            <w:tr w:rsidR="000C48E5" w:rsidTr="007F7679" w14:paraId="2E0DA01C" w14:textId="77777777">
              <w:trPr>
                <w:cantSplit/>
              </w:trPr>
              <w:tc>
                <w:tcPr>
                  <w:tcW w:w="5436" w:type="dxa"/>
                  <w:shd w:val="clear" w:color="auto" w:fill="FFFFFF"/>
                  <w:tcMar>
                    <w:top w:w="0" w:type="dxa"/>
                    <w:left w:w="0" w:type="dxa"/>
                    <w:bottom w:w="0" w:type="dxa"/>
                    <w:right w:w="0" w:type="dxa"/>
                  </w:tcMar>
                  <w:vAlign w:val="center"/>
                </w:tcPr>
                <w:p w:rsidRPr="00ED5955" w:rsidR="000C48E5" w:rsidP="007F7679" w:rsidRDefault="000C48E5" w14:paraId="5B86B315" w14:textId="77777777">
                  <w:pPr>
                    <w:spacing w:before="40" w:after="40"/>
                    <w:ind w:left="550" w:right="100"/>
                  </w:pPr>
                  <w:r w:rsidRPr="00ED5955">
                    <w:rPr>
                      <w:rFonts w:eastAsia="Arial" w:cs="Arial"/>
                      <w:color w:val="111111"/>
                    </w:rPr>
                    <w:t>Households interviewed - 1st visit</w:t>
                  </w:r>
                </w:p>
              </w:tc>
              <w:tc>
                <w:tcPr>
                  <w:tcW w:w="2077" w:type="dxa"/>
                  <w:gridSpan w:val="2"/>
                  <w:shd w:val="clear" w:color="auto" w:fill="FFFFFF"/>
                  <w:tcMar>
                    <w:top w:w="0" w:type="dxa"/>
                    <w:left w:w="0" w:type="dxa"/>
                    <w:bottom w:w="0" w:type="dxa"/>
                    <w:right w:w="0" w:type="dxa"/>
                  </w:tcMar>
                  <w:vAlign w:val="center"/>
                </w:tcPr>
                <w:p w:rsidRPr="00ED5955" w:rsidR="000C48E5" w:rsidP="007F7679" w:rsidRDefault="000C48E5" w14:paraId="59911634" w14:textId="77777777">
                  <w:pPr>
                    <w:spacing w:before="40" w:after="40"/>
                    <w:ind w:left="100" w:right="100"/>
                    <w:jc w:val="right"/>
                  </w:pPr>
                  <w:r>
                    <w:rPr>
                      <w:rFonts w:eastAsia="Arial" w:cs="Arial"/>
                      <w:color w:val="111111"/>
                    </w:rPr>
                    <w:t>30</w:t>
                  </w:r>
                  <w:r w:rsidRPr="00ED5955">
                    <w:rPr>
                      <w:rFonts w:eastAsia="Arial" w:cs="Arial"/>
                      <w:color w:val="111111"/>
                    </w:rPr>
                    <w:t>0</w:t>
                  </w:r>
                </w:p>
              </w:tc>
            </w:tr>
            <w:tr w:rsidR="000C48E5" w:rsidTr="007F7679" w14:paraId="54458A28" w14:textId="77777777">
              <w:trPr>
                <w:cantSplit/>
                <w:trHeight w:val="431"/>
              </w:trPr>
              <w:tc>
                <w:tcPr>
                  <w:tcW w:w="5436" w:type="dxa"/>
                  <w:shd w:val="clear" w:color="auto" w:fill="FFFFFF"/>
                  <w:tcMar>
                    <w:top w:w="0" w:type="dxa"/>
                    <w:left w:w="0" w:type="dxa"/>
                    <w:bottom w:w="0" w:type="dxa"/>
                    <w:right w:w="0" w:type="dxa"/>
                  </w:tcMar>
                  <w:vAlign w:val="center"/>
                </w:tcPr>
                <w:p w:rsidRPr="00ED5955" w:rsidR="000C48E5" w:rsidP="007F7679" w:rsidRDefault="000C48E5" w14:paraId="5BC41621" w14:textId="77777777">
                  <w:pPr>
                    <w:spacing w:before="40" w:after="40"/>
                    <w:ind w:left="550" w:right="100"/>
                  </w:pPr>
                  <w:r w:rsidRPr="00ED5955">
                    <w:rPr>
                      <w:rFonts w:eastAsia="Arial" w:cs="Arial"/>
                      <w:color w:val="111111"/>
                    </w:rPr>
                    <w:t>Households interviewed - 2nd vis</w:t>
                  </w:r>
                  <w:r>
                    <w:rPr>
                      <w:rFonts w:eastAsia="Arial" w:cs="Arial"/>
                      <w:color w:val="111111"/>
                    </w:rPr>
                    <w:t>i</w:t>
                  </w:r>
                  <w:r w:rsidRPr="00ED5955">
                    <w:rPr>
                      <w:rFonts w:eastAsia="Arial" w:cs="Arial"/>
                      <w:color w:val="111111"/>
                    </w:rPr>
                    <w:t>t</w:t>
                  </w:r>
                </w:p>
              </w:tc>
              <w:tc>
                <w:tcPr>
                  <w:tcW w:w="2077" w:type="dxa"/>
                  <w:gridSpan w:val="2"/>
                  <w:shd w:val="clear" w:color="auto" w:fill="FFFFFF"/>
                  <w:tcMar>
                    <w:top w:w="0" w:type="dxa"/>
                    <w:left w:w="0" w:type="dxa"/>
                    <w:bottom w:w="0" w:type="dxa"/>
                    <w:right w:w="0" w:type="dxa"/>
                  </w:tcMar>
                  <w:vAlign w:val="center"/>
                </w:tcPr>
                <w:p w:rsidRPr="00ED5955" w:rsidR="000C48E5" w:rsidP="007F7679" w:rsidRDefault="000C48E5" w14:paraId="0C91E687" w14:textId="77777777">
                  <w:pPr>
                    <w:spacing w:before="40" w:after="40"/>
                    <w:ind w:left="100" w:right="100"/>
                    <w:jc w:val="right"/>
                  </w:pPr>
                  <w:r w:rsidRPr="00ED5955">
                    <w:rPr>
                      <w:rFonts w:eastAsia="Arial" w:cs="Arial"/>
                      <w:color w:val="111111"/>
                    </w:rPr>
                    <w:t>21</w:t>
                  </w:r>
                </w:p>
              </w:tc>
            </w:tr>
            <w:tr w:rsidR="000C48E5" w:rsidTr="007F7679" w14:paraId="7AB09719" w14:textId="77777777">
              <w:trPr>
                <w:cantSplit/>
              </w:trPr>
              <w:tc>
                <w:tcPr>
                  <w:tcW w:w="5436" w:type="dxa"/>
                  <w:shd w:val="clear" w:color="auto" w:fill="FFFFFF"/>
                  <w:tcMar>
                    <w:top w:w="0" w:type="dxa"/>
                    <w:left w:w="0" w:type="dxa"/>
                    <w:bottom w:w="0" w:type="dxa"/>
                    <w:right w:w="0" w:type="dxa"/>
                  </w:tcMar>
                  <w:vAlign w:val="center"/>
                </w:tcPr>
                <w:p w:rsidRPr="00F025FA" w:rsidR="000C48E5" w:rsidP="007F7679" w:rsidRDefault="000C48E5" w14:paraId="0AD1F474" w14:textId="77777777">
                  <w:pPr>
                    <w:spacing w:before="40" w:after="40"/>
                    <w:ind w:left="100" w:right="100"/>
                    <w:rPr>
                      <w:rFonts w:eastAsia="Arial" w:cs="Arial"/>
                      <w:color w:val="111111"/>
                    </w:rPr>
                  </w:pPr>
                  <w:r w:rsidRPr="00F025FA">
                    <w:rPr>
                      <w:rFonts w:eastAsia="Arial" w:cs="Arial"/>
                      <w:color w:val="111111"/>
                    </w:rPr>
                    <w:t>Exclusions</w:t>
                  </w:r>
                  <w:r>
                    <w:rPr>
                      <w:rFonts w:eastAsia="Arial" w:cs="Arial"/>
                      <w:color w:val="111111"/>
                    </w:rPr>
                    <w:t>:</w:t>
                  </w:r>
                </w:p>
              </w:tc>
              <w:tc>
                <w:tcPr>
                  <w:tcW w:w="2077" w:type="dxa"/>
                  <w:gridSpan w:val="2"/>
                  <w:shd w:val="clear" w:color="auto" w:fill="FFFFFF"/>
                  <w:tcMar>
                    <w:top w:w="0" w:type="dxa"/>
                    <w:left w:w="0" w:type="dxa"/>
                    <w:bottom w:w="0" w:type="dxa"/>
                    <w:right w:w="0" w:type="dxa"/>
                  </w:tcMar>
                  <w:vAlign w:val="center"/>
                </w:tcPr>
                <w:p w:rsidRPr="00ED5955" w:rsidR="000C48E5" w:rsidP="007F7679" w:rsidRDefault="000C48E5" w14:paraId="339BCA67" w14:textId="77777777">
                  <w:pPr>
                    <w:spacing w:before="40" w:after="40"/>
                    <w:ind w:left="100" w:right="100"/>
                    <w:jc w:val="right"/>
                    <w:rPr>
                      <w:rFonts w:eastAsia="Arial" w:cs="Arial"/>
                      <w:color w:val="111111"/>
                    </w:rPr>
                  </w:pPr>
                </w:p>
              </w:tc>
            </w:tr>
            <w:tr w:rsidR="000C48E5" w:rsidTr="007F7679" w14:paraId="09A4BD38" w14:textId="77777777">
              <w:trPr>
                <w:cantSplit/>
              </w:trPr>
              <w:tc>
                <w:tcPr>
                  <w:tcW w:w="6237" w:type="dxa"/>
                  <w:gridSpan w:val="2"/>
                  <w:shd w:val="clear" w:color="auto" w:fill="FFFFFF"/>
                  <w:tcMar>
                    <w:top w:w="0" w:type="dxa"/>
                    <w:left w:w="0" w:type="dxa"/>
                    <w:bottom w:w="0" w:type="dxa"/>
                    <w:right w:w="0" w:type="dxa"/>
                  </w:tcMar>
                  <w:vAlign w:val="center"/>
                </w:tcPr>
                <w:p w:rsidRPr="00ED5955" w:rsidR="000C48E5" w:rsidP="007F7679" w:rsidRDefault="000C48E5" w14:paraId="63A1976F" w14:textId="77777777">
                  <w:pPr>
                    <w:spacing w:before="40" w:after="40"/>
                    <w:ind w:left="567" w:right="100"/>
                  </w:pPr>
                  <w:r w:rsidRPr="00ED5955">
                    <w:rPr>
                      <w:rFonts w:eastAsia="Arial" w:cs="Arial"/>
                      <w:color w:val="111111"/>
                    </w:rPr>
                    <w:t>Households not possible to interview after two visits</w:t>
                  </w:r>
                </w:p>
              </w:tc>
              <w:tc>
                <w:tcPr>
                  <w:tcW w:w="1276" w:type="dxa"/>
                  <w:shd w:val="clear" w:color="auto" w:fill="FFFFFF"/>
                  <w:tcMar>
                    <w:top w:w="0" w:type="dxa"/>
                    <w:left w:w="0" w:type="dxa"/>
                    <w:bottom w:w="0" w:type="dxa"/>
                    <w:right w:w="0" w:type="dxa"/>
                  </w:tcMar>
                  <w:vAlign w:val="center"/>
                </w:tcPr>
                <w:p w:rsidRPr="00ED5955" w:rsidR="000C48E5" w:rsidP="007F7679" w:rsidRDefault="000C48E5" w14:paraId="493B792E" w14:textId="77777777">
                  <w:pPr>
                    <w:spacing w:before="40" w:after="40"/>
                    <w:ind w:left="100" w:right="100"/>
                    <w:jc w:val="right"/>
                  </w:pPr>
                  <w:r w:rsidRPr="00ED5955">
                    <w:rPr>
                      <w:rFonts w:eastAsia="Arial" w:cs="Arial"/>
                      <w:color w:val="111111"/>
                    </w:rPr>
                    <w:t>27</w:t>
                  </w:r>
                </w:p>
              </w:tc>
            </w:tr>
            <w:tr w:rsidR="000C48E5" w:rsidTr="007F7679" w14:paraId="75564F82" w14:textId="77777777">
              <w:trPr>
                <w:cantSplit/>
              </w:trPr>
              <w:tc>
                <w:tcPr>
                  <w:tcW w:w="6237" w:type="dxa"/>
                  <w:gridSpan w:val="2"/>
                  <w:shd w:val="clear" w:color="auto" w:fill="FFFFFF"/>
                  <w:tcMar>
                    <w:top w:w="0" w:type="dxa"/>
                    <w:left w:w="0" w:type="dxa"/>
                    <w:bottom w:w="0" w:type="dxa"/>
                    <w:right w:w="0" w:type="dxa"/>
                  </w:tcMar>
                  <w:vAlign w:val="center"/>
                </w:tcPr>
                <w:p w:rsidRPr="00ED5955" w:rsidR="000C48E5" w:rsidP="007F7679" w:rsidRDefault="000C48E5" w14:paraId="0FFBC937" w14:textId="77777777">
                  <w:pPr>
                    <w:spacing w:before="40" w:after="40"/>
                    <w:ind w:left="567" w:right="100"/>
                  </w:pPr>
                  <w:r w:rsidRPr="00ED5955">
                    <w:rPr>
                      <w:rFonts w:eastAsia="Arial" w:cs="Arial"/>
                      <w:color w:val="111111"/>
                    </w:rPr>
                    <w:t>Households without eligible children</w:t>
                  </w:r>
                </w:p>
              </w:tc>
              <w:tc>
                <w:tcPr>
                  <w:tcW w:w="1276" w:type="dxa"/>
                  <w:shd w:val="clear" w:color="auto" w:fill="FFFFFF"/>
                  <w:tcMar>
                    <w:top w:w="0" w:type="dxa"/>
                    <w:left w:w="0" w:type="dxa"/>
                    <w:bottom w:w="0" w:type="dxa"/>
                    <w:right w:w="0" w:type="dxa"/>
                  </w:tcMar>
                  <w:vAlign w:val="center"/>
                </w:tcPr>
                <w:p w:rsidRPr="00ED5955" w:rsidR="000C48E5" w:rsidP="007F7679" w:rsidRDefault="000C48E5" w14:paraId="4962FB7A" w14:textId="77777777">
                  <w:pPr>
                    <w:spacing w:before="40" w:after="40"/>
                    <w:ind w:left="100" w:right="100"/>
                    <w:jc w:val="right"/>
                  </w:pPr>
                  <w:r>
                    <w:rPr>
                      <w:rFonts w:eastAsia="Arial" w:cs="Arial"/>
                      <w:color w:val="111111"/>
                    </w:rPr>
                    <w:t>8</w:t>
                  </w:r>
                  <w:r w:rsidRPr="00ED5955">
                    <w:rPr>
                      <w:rFonts w:eastAsia="Arial" w:cs="Arial"/>
                      <w:color w:val="111111"/>
                    </w:rPr>
                    <w:t>5</w:t>
                  </w:r>
                </w:p>
              </w:tc>
            </w:tr>
            <w:tr w:rsidR="000C48E5" w:rsidTr="007F7679" w14:paraId="1880F4F1" w14:textId="77777777">
              <w:trPr>
                <w:cantSplit/>
              </w:trPr>
              <w:tc>
                <w:tcPr>
                  <w:tcW w:w="6237" w:type="dxa"/>
                  <w:gridSpan w:val="2"/>
                  <w:tcBorders>
                    <w:bottom w:val="single" w:color="auto" w:sz="4" w:space="0"/>
                  </w:tcBorders>
                  <w:shd w:val="clear" w:color="auto" w:fill="FFFFFF"/>
                  <w:tcMar>
                    <w:top w:w="0" w:type="dxa"/>
                    <w:left w:w="0" w:type="dxa"/>
                    <w:bottom w:w="0" w:type="dxa"/>
                    <w:right w:w="0" w:type="dxa"/>
                  </w:tcMar>
                  <w:vAlign w:val="center"/>
                </w:tcPr>
                <w:p w:rsidRPr="00ED5955" w:rsidR="000C48E5" w:rsidP="007F7679" w:rsidRDefault="000C48E5" w14:paraId="0B35266A" w14:textId="77777777">
                  <w:pPr>
                    <w:spacing w:before="40" w:after="40"/>
                    <w:ind w:left="567" w:right="100"/>
                  </w:pPr>
                  <w:r w:rsidRPr="00ED5955">
                    <w:rPr>
                      <w:rFonts w:eastAsia="Arial" w:cs="Arial"/>
                      <w:color w:val="111111"/>
                    </w:rPr>
                    <w:t>Households that did not consent</w:t>
                  </w:r>
                </w:p>
              </w:tc>
              <w:tc>
                <w:tcPr>
                  <w:tcW w:w="1276" w:type="dxa"/>
                  <w:tcBorders>
                    <w:bottom w:val="single" w:color="auto" w:sz="4" w:space="0"/>
                  </w:tcBorders>
                  <w:shd w:val="clear" w:color="auto" w:fill="FFFFFF"/>
                  <w:tcMar>
                    <w:top w:w="0" w:type="dxa"/>
                    <w:left w:w="0" w:type="dxa"/>
                    <w:bottom w:w="0" w:type="dxa"/>
                    <w:right w:w="0" w:type="dxa"/>
                  </w:tcMar>
                  <w:vAlign w:val="center"/>
                </w:tcPr>
                <w:p w:rsidRPr="00ED5955" w:rsidR="000C48E5" w:rsidP="007F7679" w:rsidRDefault="000C48E5" w14:paraId="110F7179" w14:textId="77777777">
                  <w:pPr>
                    <w:spacing w:before="40" w:after="40"/>
                    <w:ind w:left="100" w:right="100"/>
                    <w:jc w:val="right"/>
                  </w:pPr>
                  <w:r w:rsidRPr="00ED5955">
                    <w:rPr>
                      <w:rFonts w:eastAsia="Arial" w:cs="Arial"/>
                      <w:color w:val="111111"/>
                    </w:rPr>
                    <w:t>1</w:t>
                  </w:r>
                </w:p>
              </w:tc>
            </w:tr>
            <w:tr w:rsidR="000C48E5" w:rsidTr="007F7679" w14:paraId="05B6C1DB" w14:textId="77777777">
              <w:trPr>
                <w:cantSplit/>
              </w:trPr>
              <w:tc>
                <w:tcPr>
                  <w:tcW w:w="5436" w:type="dxa"/>
                  <w:tcBorders>
                    <w:top w:val="single" w:color="auto" w:sz="4" w:space="0"/>
                    <w:bottom w:val="single" w:color="000000" w:sz="16" w:space="0"/>
                  </w:tcBorders>
                  <w:shd w:val="clear" w:color="auto" w:fill="FFFFFF"/>
                  <w:tcMar>
                    <w:top w:w="0" w:type="dxa"/>
                    <w:left w:w="0" w:type="dxa"/>
                    <w:bottom w:w="0" w:type="dxa"/>
                    <w:right w:w="0" w:type="dxa"/>
                  </w:tcMar>
                  <w:vAlign w:val="center"/>
                </w:tcPr>
                <w:p w:rsidRPr="00ED5955" w:rsidR="000C48E5" w:rsidP="007F7679" w:rsidRDefault="000C48E5" w14:paraId="26418E0E" w14:textId="77777777">
                  <w:pPr>
                    <w:spacing w:before="40" w:after="40"/>
                    <w:ind w:left="100" w:right="100"/>
                  </w:pPr>
                  <w:r w:rsidRPr="00ED5955">
                    <w:rPr>
                      <w:rFonts w:eastAsia="Arial" w:cs="Arial"/>
                      <w:color w:val="111111"/>
                    </w:rPr>
                    <w:t>Total households visited</w:t>
                  </w:r>
                </w:p>
              </w:tc>
              <w:tc>
                <w:tcPr>
                  <w:tcW w:w="2077" w:type="dxa"/>
                  <w:gridSpan w:val="2"/>
                  <w:tcBorders>
                    <w:top w:val="single" w:color="auto" w:sz="4" w:space="0"/>
                    <w:bottom w:val="single" w:color="000000" w:sz="16" w:space="0"/>
                  </w:tcBorders>
                  <w:shd w:val="clear" w:color="auto" w:fill="FFFFFF"/>
                  <w:tcMar>
                    <w:top w:w="0" w:type="dxa"/>
                    <w:left w:w="0" w:type="dxa"/>
                    <w:bottom w:w="0" w:type="dxa"/>
                    <w:right w:w="0" w:type="dxa"/>
                  </w:tcMar>
                  <w:vAlign w:val="center"/>
                </w:tcPr>
                <w:p w:rsidRPr="00ED5955" w:rsidR="000C48E5" w:rsidP="007F7679" w:rsidRDefault="000C48E5" w14:paraId="3BF37405" w14:textId="77777777">
                  <w:pPr>
                    <w:spacing w:before="40" w:after="40"/>
                    <w:ind w:left="100" w:right="100"/>
                    <w:jc w:val="right"/>
                  </w:pPr>
                  <w:r w:rsidRPr="00ED5955">
                    <w:rPr>
                      <w:rFonts w:eastAsia="Arial" w:cs="Arial"/>
                      <w:color w:val="111111"/>
                    </w:rPr>
                    <w:t>438</w:t>
                  </w:r>
                </w:p>
              </w:tc>
            </w:tr>
          </w:tbl>
          <w:p w:rsidRPr="00C35B4F" w:rsidR="000C48E5" w:rsidP="007F7679" w:rsidRDefault="000C48E5" w14:paraId="4F37A076" w14:textId="77777777">
            <w:pPr>
              <w:pStyle w:val="Caption"/>
              <w:keepNext/>
              <w:ind w:left="124"/>
            </w:pPr>
            <w:r w:rsidRPr="02191C6D">
              <w:t xml:space="preserve">Table </w:t>
            </w:r>
            <w:r>
              <w:fldChar w:fldCharType="begin"/>
            </w:r>
            <w:r w:rsidRPr="02191C6D">
              <w:instrText xml:space="preserve"> SEQ Table \* ARABIC </w:instrText>
            </w:r>
            <w:r>
              <w:fldChar w:fldCharType="separate"/>
            </w:r>
            <w:r w:rsidR="0049211B">
              <w:rPr>
                <w:noProof/>
              </w:rPr>
              <w:t>1</w:t>
            </w:r>
            <w:r>
              <w:fldChar w:fldCharType="end"/>
            </w:r>
            <w:r w:rsidRPr="02191C6D">
              <w:t xml:space="preserve">. Characteristics of the households visited during the vaccination coverage survey for measles in Béboto district, </w:t>
            </w:r>
            <w:proofErr w:type="spellStart"/>
            <w:r w:rsidRPr="02191C6D">
              <w:t>Logone</w:t>
            </w:r>
            <w:proofErr w:type="spellEnd"/>
            <w:r w:rsidRPr="02191C6D">
              <w:t xml:space="preserve"> Oriental province, Chad</w:t>
            </w:r>
          </w:p>
          <w:p w:rsidR="000C48E5" w:rsidP="007F7679" w:rsidRDefault="000C48E5" w14:paraId="2413A7A9" w14:textId="77777777">
            <w:pPr>
              <w:spacing w:before="40" w:after="40"/>
              <w:ind w:left="36" w:right="100"/>
            </w:pPr>
          </w:p>
        </w:tc>
      </w:tr>
    </w:tbl>
    <w:p w:rsidRPr="00BB5CBF" w:rsidR="000C48E5" w:rsidP="000C48E5" w:rsidRDefault="000C48E5" w14:paraId="0D02D985" w14:textId="77777777">
      <w:pPr>
        <w:rPr>
          <w:rFonts w:cs="Arial"/>
        </w:rPr>
      </w:pPr>
    </w:p>
    <w:p w:rsidRPr="00C655E7" w:rsidR="000C48E5" w:rsidP="000C48E5" w:rsidRDefault="000C48E5" w14:paraId="415F8C4C" w14:textId="77777777"/>
    <w:p w:rsidRPr="00BB5CBF" w:rsidR="000C48E5" w:rsidP="000C48E5" w:rsidRDefault="000C48E5" w14:paraId="0996164E" w14:textId="77777777">
      <w:pPr>
        <w:pStyle w:val="Heading3"/>
      </w:pPr>
      <w:bookmarkStart w:name="_Toc39509157" w:id="336"/>
      <w:bookmarkStart w:name="_Toc39509263" w:id="337"/>
      <w:bookmarkStart w:name="_Toc39509368" w:id="338"/>
      <w:bookmarkStart w:name="_Toc39606114" w:id="339"/>
      <w:r w:rsidRPr="00BB5CBF">
        <w:t>Demographic information:</w:t>
      </w:r>
      <w:bookmarkEnd w:id="336"/>
      <w:bookmarkEnd w:id="337"/>
      <w:bookmarkEnd w:id="338"/>
      <w:bookmarkEnd w:id="339"/>
      <w:r w:rsidRPr="00BB5CBF">
        <w:t xml:space="preserve"> </w:t>
      </w:r>
    </w:p>
    <w:p w:rsidRPr="00BB5CBF" w:rsidR="000C48E5" w:rsidP="000C48E5" w:rsidRDefault="000C48E5" w14:paraId="5DE267E1" w14:textId="77777777">
      <w:pPr>
        <w:rPr>
          <w:rFonts w:cs="Arial"/>
        </w:rPr>
      </w:pPr>
    </w:p>
    <w:p w:rsidRPr="001968E9" w:rsidR="000C48E5" w:rsidP="000C48E5" w:rsidRDefault="000C48E5" w14:paraId="51B80FC2" w14:textId="41E70D63">
      <w:r w:rsidRPr="00BB5CBF">
        <w:rPr>
          <w:rFonts w:cs="Arial"/>
        </w:rPr>
        <w:t xml:space="preserve">We included 321 households </w:t>
      </w:r>
      <w:r w:rsidR="00891908">
        <w:rPr>
          <w:rFonts w:cs="Arial"/>
        </w:rPr>
        <w:t>across 32</w:t>
      </w:r>
      <w:r w:rsidRPr="009B7D5F">
        <w:rPr>
          <w:rFonts w:cs="Arial"/>
        </w:rPr>
        <w:t xml:space="preserve"> clusters</w:t>
      </w:r>
      <w:r w:rsidRPr="00BB5CBF">
        <w:rPr>
          <w:rFonts w:cs="Arial"/>
        </w:rPr>
        <w:t xml:space="preserve"> in this survey analysis</w:t>
      </w:r>
      <w:r>
        <w:rPr>
          <w:rFonts w:cs="Arial"/>
        </w:rPr>
        <w:t xml:space="preserve">, amounting to 985 children. </w:t>
      </w:r>
      <w:r w:rsidRPr="00BB5CBF">
        <w:rPr>
          <w:rFonts w:cs="Arial"/>
        </w:rPr>
        <w:t>The median number of children per household was 3 (range: 1–10</w:t>
      </w:r>
      <w:commentRangeStart w:id="340"/>
      <w:del w:author="Julia Sohn" w:date="2020-05-05T16:14:00Z" w:id="341">
        <w:r w:rsidRPr="00BB5CBF" w:rsidDel="0017602B">
          <w:rPr>
            <w:rFonts w:cs="Arial"/>
          </w:rPr>
          <w:delText>, standard deviation: 1.6</w:delText>
        </w:r>
        <w:commentRangeEnd w:id="340"/>
        <w:r w:rsidDel="0017602B" w:rsidR="00476526">
          <w:rPr>
            <w:rStyle w:val="CommentReference"/>
          </w:rPr>
          <w:commentReference w:id="340"/>
        </w:r>
      </w:del>
      <w:r w:rsidRPr="00BB5CBF">
        <w:rPr>
          <w:rFonts w:cs="Arial"/>
        </w:rPr>
        <w:t>).</w:t>
      </w:r>
      <w:r>
        <w:rPr>
          <w:rFonts w:cs="Arial"/>
        </w:rPr>
        <w:t xml:space="preserve"> </w:t>
      </w:r>
      <w:r w:rsidRPr="00130D79">
        <w:t>Among</w:t>
      </w:r>
      <w:r>
        <w:t xml:space="preserve"> survey</w:t>
      </w:r>
      <w:r w:rsidRPr="00130D79">
        <w:t xml:space="preserve"> respondents, </w:t>
      </w:r>
      <w:r>
        <w:t>the</w:t>
      </w:r>
      <w:r w:rsidRPr="00130D79">
        <w:t xml:space="preserve"> median</w:t>
      </w:r>
      <w:r>
        <w:t xml:space="preserve"> age </w:t>
      </w:r>
      <w:r w:rsidRPr="00130D79">
        <w:t>was 32</w:t>
      </w:r>
      <w:r>
        <w:t xml:space="preserve"> years</w:t>
      </w:r>
      <w:r w:rsidRPr="00130D79">
        <w:t>,</w:t>
      </w:r>
      <w:r>
        <w:t xml:space="preserve"> and the majority self-identified as either the mother or the father</w:t>
      </w:r>
      <w:r w:rsidRPr="00C655E7">
        <w:t xml:space="preserve"> (Table</w:t>
      </w:r>
      <w:r>
        <w:t xml:space="preserve"> 2</w:t>
      </w:r>
      <w:r w:rsidRPr="00C655E7">
        <w:t>).</w:t>
      </w:r>
      <w:r>
        <w:t xml:space="preserve"> </w:t>
      </w:r>
    </w:p>
    <w:p w:rsidRPr="00C655E7" w:rsidR="000C48E5" w:rsidP="000C48E5" w:rsidRDefault="000C48E5" w14:paraId="1D416A55" w14:textId="77777777">
      <w:pPr>
        <w:rPr>
          <w:b/>
          <w:sz w:val="20"/>
          <w:szCs w:val="20"/>
        </w:rPr>
      </w:pPr>
      <w:bookmarkStart w:name="vaccination-coverage" w:id="342"/>
    </w:p>
    <w:p w:rsidRPr="0013361B" w:rsidR="000C48E5" w:rsidP="000C48E5" w:rsidRDefault="000C48E5" w14:paraId="71990516" w14:textId="77777777">
      <w:pPr>
        <w:pStyle w:val="Caption"/>
        <w:keepNext/>
      </w:pPr>
      <w:r>
        <w:t xml:space="preserve">Table </w:t>
      </w:r>
      <w:r>
        <w:fldChar w:fldCharType="begin"/>
      </w:r>
      <w:r>
        <w:instrText xml:space="preserve"> SEQ Table \* ARABIC </w:instrText>
      </w:r>
      <w:r>
        <w:fldChar w:fldCharType="separate"/>
      </w:r>
      <w:r w:rsidR="0049211B">
        <w:rPr>
          <w:noProof/>
        </w:rPr>
        <w:t>2</w:t>
      </w:r>
      <w:r>
        <w:fldChar w:fldCharType="end"/>
      </w:r>
      <w:r>
        <w:t>.</w:t>
      </w:r>
      <w:r w:rsidRPr="0013361B">
        <w:rPr>
          <w:b w:val="0"/>
        </w:rPr>
        <w:t xml:space="preserve"> </w:t>
      </w:r>
      <w:r w:rsidRPr="0013361B">
        <w:t>Breakdown of survey respondents by family role</w:t>
      </w:r>
      <w:r>
        <w:t xml:space="preserve"> (N=321) </w:t>
      </w:r>
    </w:p>
    <w:tbl>
      <w:tblPr>
        <w:tblStyle w:val="Table"/>
        <w:tblpPr w:leftFromText="180" w:rightFromText="180" w:vertAnchor="text" w:horzAnchor="page" w:tblpX="1535" w:tblpY="197"/>
        <w:tblOverlap w:val="never"/>
        <w:tblW w:w="0" w:type="auto"/>
        <w:tblLayout w:type="fixed"/>
        <w:tblLook w:val="04A0" w:firstRow="1" w:lastRow="0" w:firstColumn="1" w:lastColumn="0" w:noHBand="0" w:noVBand="1"/>
      </w:tblPr>
      <w:tblGrid>
        <w:gridCol w:w="1701"/>
        <w:gridCol w:w="1134"/>
        <w:gridCol w:w="961"/>
      </w:tblGrid>
      <w:tr w:rsidR="000C48E5" w:rsidTr="007F7679" w14:paraId="61A71A3D" w14:textId="77777777">
        <w:trPr>
          <w:cantSplit/>
          <w:tblHeader/>
        </w:trPr>
        <w:tc>
          <w:tcPr>
            <w:tcW w:w="170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B9064B" w:rsidR="000C48E5" w:rsidP="007F7679" w:rsidRDefault="000C48E5" w14:paraId="1664FE67" w14:textId="77777777">
            <w:pPr>
              <w:spacing w:before="40" w:after="40" w:line="240" w:lineRule="auto"/>
              <w:ind w:left="-142" w:right="100" w:firstLine="242"/>
            </w:pPr>
            <w:r w:rsidRPr="00B9064B">
              <w:rPr>
                <w:rFonts w:eastAsia="Arial" w:cs="Arial"/>
                <w:color w:val="111111"/>
              </w:rPr>
              <w:t>Caretaker</w:t>
            </w:r>
          </w:p>
        </w:tc>
        <w:tc>
          <w:tcPr>
            <w:tcW w:w="113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B9064B" w:rsidR="000C48E5" w:rsidP="007F7679" w:rsidRDefault="000C48E5" w14:paraId="3B806DFD" w14:textId="77777777">
            <w:pPr>
              <w:spacing w:before="40" w:after="40" w:line="240" w:lineRule="auto"/>
              <w:ind w:left="-142" w:right="100" w:firstLine="242"/>
              <w:jc w:val="right"/>
            </w:pPr>
            <w:r w:rsidRPr="00B9064B">
              <w:rPr>
                <w:rFonts w:eastAsia="Arial" w:cs="Arial"/>
                <w:color w:val="111111"/>
              </w:rPr>
              <w:t>Count (n)</w:t>
            </w:r>
          </w:p>
        </w:tc>
        <w:tc>
          <w:tcPr>
            <w:tcW w:w="96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B9064B" w:rsidR="000C48E5" w:rsidP="007F7679" w:rsidRDefault="000C48E5" w14:paraId="49086212" w14:textId="77777777">
            <w:pPr>
              <w:spacing w:before="40" w:after="40" w:line="240" w:lineRule="auto"/>
              <w:ind w:left="-142" w:right="100" w:firstLine="242"/>
              <w:jc w:val="right"/>
            </w:pPr>
            <w:r w:rsidRPr="00B9064B">
              <w:rPr>
                <w:rFonts w:eastAsia="Arial" w:cs="Arial"/>
                <w:color w:val="111111"/>
              </w:rPr>
              <w:t>%</w:t>
            </w:r>
          </w:p>
        </w:tc>
      </w:tr>
      <w:tr w:rsidR="000C48E5" w:rsidTr="007F7679" w14:paraId="7D13611C" w14:textId="77777777">
        <w:trPr>
          <w:cantSplit/>
        </w:trPr>
        <w:tc>
          <w:tcPr>
            <w:tcW w:w="1701" w:type="dxa"/>
            <w:shd w:val="clear" w:color="auto" w:fill="FFFFFF"/>
            <w:tcMar>
              <w:top w:w="0" w:type="dxa"/>
              <w:left w:w="0" w:type="dxa"/>
              <w:bottom w:w="0" w:type="dxa"/>
              <w:right w:w="0" w:type="dxa"/>
            </w:tcMar>
            <w:vAlign w:val="center"/>
          </w:tcPr>
          <w:p w:rsidRPr="00B9064B" w:rsidR="000C48E5" w:rsidP="007F7679" w:rsidRDefault="000C48E5" w14:paraId="62A67DDC" w14:textId="25CBD010">
            <w:pPr>
              <w:spacing w:before="40" w:after="40" w:line="240" w:lineRule="auto"/>
              <w:ind w:left="-142" w:right="100" w:firstLine="242"/>
            </w:pPr>
            <w:r>
              <w:rPr>
                <w:rFonts w:eastAsia="Arial" w:cs="Arial"/>
                <w:color w:val="111111"/>
              </w:rPr>
              <w:t>Mother</w:t>
            </w:r>
          </w:p>
        </w:tc>
        <w:tc>
          <w:tcPr>
            <w:tcW w:w="1134" w:type="dxa"/>
            <w:shd w:val="clear" w:color="auto" w:fill="FFFFFF"/>
            <w:tcMar>
              <w:top w:w="0" w:type="dxa"/>
              <w:left w:w="0" w:type="dxa"/>
              <w:bottom w:w="0" w:type="dxa"/>
              <w:right w:w="0" w:type="dxa"/>
            </w:tcMar>
            <w:vAlign w:val="center"/>
          </w:tcPr>
          <w:p w:rsidRPr="00B9064B" w:rsidR="000C48E5" w:rsidP="007F7679" w:rsidRDefault="000C48E5" w14:paraId="283749C0" w14:textId="16F9AB77">
            <w:pPr>
              <w:spacing w:before="40" w:after="40" w:line="240" w:lineRule="auto"/>
              <w:ind w:left="-142" w:right="100" w:firstLine="242"/>
              <w:jc w:val="right"/>
            </w:pPr>
            <w:r>
              <w:rPr>
                <w:rFonts w:eastAsia="Arial" w:cs="Arial"/>
                <w:color w:val="111111"/>
              </w:rPr>
              <w:t>153</w:t>
            </w:r>
          </w:p>
        </w:tc>
        <w:tc>
          <w:tcPr>
            <w:tcW w:w="961" w:type="dxa"/>
            <w:shd w:val="clear" w:color="auto" w:fill="FFFFFF"/>
            <w:tcMar>
              <w:top w:w="0" w:type="dxa"/>
              <w:left w:w="0" w:type="dxa"/>
              <w:bottom w:w="0" w:type="dxa"/>
              <w:right w:w="0" w:type="dxa"/>
            </w:tcMar>
            <w:vAlign w:val="center"/>
          </w:tcPr>
          <w:p w:rsidRPr="00B9064B" w:rsidR="000C48E5" w:rsidP="007F7679" w:rsidRDefault="000C48E5" w14:paraId="6C1502A5" w14:textId="0333A9CF">
            <w:pPr>
              <w:spacing w:before="40" w:after="40" w:line="240" w:lineRule="auto"/>
              <w:ind w:left="-142" w:right="100" w:firstLine="242"/>
              <w:jc w:val="right"/>
            </w:pPr>
            <w:r>
              <w:rPr>
                <w:rFonts w:eastAsia="Arial" w:cs="Arial"/>
                <w:color w:val="111111"/>
              </w:rPr>
              <w:t>47.7</w:t>
            </w:r>
          </w:p>
        </w:tc>
      </w:tr>
      <w:tr w:rsidR="000C48E5" w:rsidTr="007F7679" w14:paraId="7E10EE24" w14:textId="77777777">
        <w:trPr>
          <w:cantSplit/>
        </w:trPr>
        <w:tc>
          <w:tcPr>
            <w:tcW w:w="1701" w:type="dxa"/>
            <w:shd w:val="clear" w:color="auto" w:fill="FFFFFF"/>
            <w:tcMar>
              <w:top w:w="0" w:type="dxa"/>
              <w:left w:w="0" w:type="dxa"/>
              <w:bottom w:w="0" w:type="dxa"/>
              <w:right w:w="0" w:type="dxa"/>
            </w:tcMar>
            <w:vAlign w:val="center"/>
          </w:tcPr>
          <w:p w:rsidRPr="00B9064B" w:rsidR="000C48E5" w:rsidP="007F7679" w:rsidRDefault="000C48E5" w14:paraId="6B816209" w14:textId="700618CD">
            <w:pPr>
              <w:spacing w:before="40" w:after="40" w:line="240" w:lineRule="auto"/>
              <w:ind w:left="-142" w:right="100" w:firstLine="242"/>
            </w:pPr>
            <w:r>
              <w:rPr>
                <w:rFonts w:eastAsia="Arial" w:cs="Arial"/>
                <w:color w:val="111111"/>
              </w:rPr>
              <w:t>Father</w:t>
            </w:r>
          </w:p>
        </w:tc>
        <w:tc>
          <w:tcPr>
            <w:tcW w:w="1134" w:type="dxa"/>
            <w:shd w:val="clear" w:color="auto" w:fill="FFFFFF"/>
            <w:tcMar>
              <w:top w:w="0" w:type="dxa"/>
              <w:left w:w="0" w:type="dxa"/>
              <w:bottom w:w="0" w:type="dxa"/>
              <w:right w:w="0" w:type="dxa"/>
            </w:tcMar>
            <w:vAlign w:val="center"/>
          </w:tcPr>
          <w:p w:rsidRPr="00B9064B" w:rsidR="000C48E5" w:rsidP="007F7679" w:rsidRDefault="000C48E5" w14:paraId="5D9ADEA4" w14:textId="34F26FEE">
            <w:pPr>
              <w:spacing w:before="40" w:after="40" w:line="240" w:lineRule="auto"/>
              <w:ind w:left="-142" w:right="100" w:firstLine="242"/>
              <w:jc w:val="right"/>
            </w:pPr>
            <w:r>
              <w:rPr>
                <w:rFonts w:eastAsia="Arial" w:cs="Arial"/>
                <w:color w:val="111111"/>
              </w:rPr>
              <w:t>146</w:t>
            </w:r>
          </w:p>
        </w:tc>
        <w:tc>
          <w:tcPr>
            <w:tcW w:w="961" w:type="dxa"/>
            <w:shd w:val="clear" w:color="auto" w:fill="FFFFFF"/>
            <w:tcMar>
              <w:top w:w="0" w:type="dxa"/>
              <w:left w:w="0" w:type="dxa"/>
              <w:bottom w:w="0" w:type="dxa"/>
              <w:right w:w="0" w:type="dxa"/>
            </w:tcMar>
            <w:vAlign w:val="center"/>
          </w:tcPr>
          <w:p w:rsidRPr="00B9064B" w:rsidR="000C48E5" w:rsidP="007F7679" w:rsidRDefault="000C48E5" w14:paraId="195C1EA9" w14:textId="53BCC6D1">
            <w:pPr>
              <w:spacing w:before="40" w:after="40" w:line="240" w:lineRule="auto"/>
              <w:ind w:left="-142" w:right="100" w:firstLine="242"/>
              <w:jc w:val="right"/>
            </w:pPr>
            <w:r>
              <w:rPr>
                <w:rFonts w:eastAsia="Arial" w:cs="Arial"/>
                <w:color w:val="111111"/>
              </w:rPr>
              <w:t>45.5</w:t>
            </w:r>
          </w:p>
        </w:tc>
      </w:tr>
      <w:tr w:rsidR="000C48E5" w:rsidTr="007F7679" w14:paraId="2DC820EC" w14:textId="77777777">
        <w:trPr>
          <w:cantSplit/>
        </w:trPr>
        <w:tc>
          <w:tcPr>
            <w:tcW w:w="1701" w:type="dxa"/>
            <w:shd w:val="clear" w:color="auto" w:fill="FFFFFF"/>
            <w:tcMar>
              <w:top w:w="0" w:type="dxa"/>
              <w:left w:w="0" w:type="dxa"/>
              <w:bottom w:w="0" w:type="dxa"/>
              <w:right w:w="0" w:type="dxa"/>
            </w:tcMar>
            <w:vAlign w:val="center"/>
          </w:tcPr>
          <w:p w:rsidRPr="00B9064B" w:rsidR="000C48E5" w:rsidP="007F7679" w:rsidRDefault="000C48E5" w14:paraId="6A8CD67C" w14:textId="77777777">
            <w:pPr>
              <w:spacing w:before="40" w:after="40" w:line="240" w:lineRule="auto"/>
              <w:ind w:left="-142" w:right="100" w:firstLine="242"/>
            </w:pPr>
            <w:r w:rsidRPr="00B9064B">
              <w:rPr>
                <w:rFonts w:eastAsia="Arial" w:cs="Arial"/>
                <w:color w:val="111111"/>
              </w:rPr>
              <w:t>Grandmother</w:t>
            </w:r>
          </w:p>
        </w:tc>
        <w:tc>
          <w:tcPr>
            <w:tcW w:w="1134" w:type="dxa"/>
            <w:shd w:val="clear" w:color="auto" w:fill="FFFFFF"/>
            <w:tcMar>
              <w:top w:w="0" w:type="dxa"/>
              <w:left w:w="0" w:type="dxa"/>
              <w:bottom w:w="0" w:type="dxa"/>
              <w:right w:w="0" w:type="dxa"/>
            </w:tcMar>
            <w:vAlign w:val="center"/>
          </w:tcPr>
          <w:p w:rsidRPr="00B9064B" w:rsidR="000C48E5" w:rsidP="007F7679" w:rsidRDefault="000C48E5" w14:paraId="380D332E" w14:textId="0C24131A">
            <w:pPr>
              <w:spacing w:before="40" w:after="40" w:line="240" w:lineRule="auto"/>
              <w:ind w:left="-142" w:right="100" w:firstLine="242"/>
              <w:jc w:val="right"/>
            </w:pPr>
            <w:r>
              <w:rPr>
                <w:rFonts w:eastAsia="Arial" w:cs="Arial"/>
                <w:color w:val="111111"/>
              </w:rPr>
              <w:t>9</w:t>
            </w:r>
          </w:p>
        </w:tc>
        <w:tc>
          <w:tcPr>
            <w:tcW w:w="961" w:type="dxa"/>
            <w:shd w:val="clear" w:color="auto" w:fill="FFFFFF"/>
            <w:tcMar>
              <w:top w:w="0" w:type="dxa"/>
              <w:left w:w="0" w:type="dxa"/>
              <w:bottom w:w="0" w:type="dxa"/>
              <w:right w:w="0" w:type="dxa"/>
            </w:tcMar>
            <w:vAlign w:val="center"/>
          </w:tcPr>
          <w:p w:rsidRPr="00B9064B" w:rsidR="000C48E5" w:rsidP="007F7679" w:rsidRDefault="000C48E5" w14:paraId="6D714745" w14:textId="5EFD7162">
            <w:pPr>
              <w:spacing w:before="40" w:after="40" w:line="240" w:lineRule="auto"/>
              <w:ind w:left="-142" w:right="100" w:firstLine="242"/>
              <w:jc w:val="right"/>
            </w:pPr>
            <w:r w:rsidRPr="00B9064B">
              <w:rPr>
                <w:rFonts w:eastAsia="Arial" w:cs="Arial"/>
                <w:color w:val="111111"/>
              </w:rPr>
              <w:t>2.</w:t>
            </w:r>
            <w:r>
              <w:rPr>
                <w:rFonts w:eastAsia="Arial" w:cs="Arial"/>
                <w:color w:val="111111"/>
              </w:rPr>
              <w:t>8</w:t>
            </w:r>
          </w:p>
        </w:tc>
      </w:tr>
      <w:tr w:rsidR="000C48E5" w:rsidTr="007F7679" w14:paraId="759F3796" w14:textId="77777777">
        <w:trPr>
          <w:cantSplit/>
        </w:trPr>
        <w:tc>
          <w:tcPr>
            <w:tcW w:w="1701" w:type="dxa"/>
            <w:shd w:val="clear" w:color="auto" w:fill="FFFFFF"/>
            <w:tcMar>
              <w:top w:w="0" w:type="dxa"/>
              <w:left w:w="0" w:type="dxa"/>
              <w:bottom w:w="0" w:type="dxa"/>
              <w:right w:w="0" w:type="dxa"/>
            </w:tcMar>
            <w:vAlign w:val="center"/>
          </w:tcPr>
          <w:p w:rsidRPr="00B9064B" w:rsidR="000C48E5" w:rsidP="007F7679" w:rsidRDefault="000C48E5" w14:paraId="71A3C523" w14:textId="77777777">
            <w:pPr>
              <w:spacing w:before="40" w:after="40" w:line="240" w:lineRule="auto"/>
              <w:ind w:left="-142" w:right="100" w:firstLine="242"/>
            </w:pPr>
            <w:r w:rsidRPr="00B9064B">
              <w:rPr>
                <w:rFonts w:eastAsia="Arial" w:cs="Arial"/>
                <w:color w:val="111111"/>
              </w:rPr>
              <w:t>Sister</w:t>
            </w:r>
          </w:p>
        </w:tc>
        <w:tc>
          <w:tcPr>
            <w:tcW w:w="1134" w:type="dxa"/>
            <w:shd w:val="clear" w:color="auto" w:fill="FFFFFF"/>
            <w:tcMar>
              <w:top w:w="0" w:type="dxa"/>
              <w:left w:w="0" w:type="dxa"/>
              <w:bottom w:w="0" w:type="dxa"/>
              <w:right w:w="0" w:type="dxa"/>
            </w:tcMar>
            <w:vAlign w:val="center"/>
          </w:tcPr>
          <w:p w:rsidRPr="00B9064B" w:rsidR="000C48E5" w:rsidP="007F7679" w:rsidRDefault="000C48E5" w14:paraId="32CED3E4" w14:textId="3BF3AB7F">
            <w:pPr>
              <w:spacing w:before="40" w:after="40" w:line="240" w:lineRule="auto"/>
              <w:ind w:left="-142" w:right="100" w:firstLine="242"/>
              <w:jc w:val="right"/>
            </w:pPr>
            <w:r>
              <w:rPr>
                <w:rFonts w:eastAsia="Arial" w:cs="Arial"/>
                <w:color w:val="111111"/>
              </w:rPr>
              <w:t>5</w:t>
            </w:r>
          </w:p>
        </w:tc>
        <w:tc>
          <w:tcPr>
            <w:tcW w:w="961" w:type="dxa"/>
            <w:shd w:val="clear" w:color="auto" w:fill="FFFFFF"/>
            <w:tcMar>
              <w:top w:w="0" w:type="dxa"/>
              <w:left w:w="0" w:type="dxa"/>
              <w:bottom w:w="0" w:type="dxa"/>
              <w:right w:w="0" w:type="dxa"/>
            </w:tcMar>
            <w:vAlign w:val="center"/>
          </w:tcPr>
          <w:p w:rsidRPr="00B9064B" w:rsidR="000C48E5" w:rsidP="007F7679" w:rsidRDefault="000C48E5" w14:paraId="43A39530" w14:textId="3CC053E0">
            <w:pPr>
              <w:spacing w:before="40" w:after="40" w:line="240" w:lineRule="auto"/>
              <w:ind w:left="-142" w:right="100" w:firstLine="242"/>
              <w:jc w:val="right"/>
            </w:pPr>
            <w:r>
              <w:rPr>
                <w:rFonts w:eastAsia="Arial" w:cs="Arial"/>
                <w:color w:val="111111"/>
              </w:rPr>
              <w:t>1.6</w:t>
            </w:r>
          </w:p>
        </w:tc>
      </w:tr>
      <w:tr w:rsidR="000C48E5" w:rsidTr="007F7679" w14:paraId="5DA05824" w14:textId="77777777">
        <w:trPr>
          <w:cantSplit/>
        </w:trPr>
        <w:tc>
          <w:tcPr>
            <w:tcW w:w="1701" w:type="dxa"/>
            <w:shd w:val="clear" w:color="auto" w:fill="FFFFFF"/>
            <w:tcMar>
              <w:top w:w="0" w:type="dxa"/>
              <w:left w:w="0" w:type="dxa"/>
              <w:bottom w:w="0" w:type="dxa"/>
              <w:right w:w="0" w:type="dxa"/>
            </w:tcMar>
            <w:vAlign w:val="center"/>
          </w:tcPr>
          <w:p w:rsidRPr="00B9064B" w:rsidR="000C48E5" w:rsidP="007F7679" w:rsidRDefault="000C48E5" w14:paraId="78247DEF" w14:textId="77777777">
            <w:pPr>
              <w:spacing w:before="40" w:after="40" w:line="240" w:lineRule="auto"/>
              <w:ind w:left="-142" w:right="100" w:firstLine="242"/>
            </w:pPr>
            <w:r w:rsidRPr="00B9064B">
              <w:rPr>
                <w:rFonts w:eastAsia="Arial" w:cs="Arial"/>
                <w:color w:val="111111"/>
              </w:rPr>
              <w:t>Uncle</w:t>
            </w:r>
          </w:p>
        </w:tc>
        <w:tc>
          <w:tcPr>
            <w:tcW w:w="1134" w:type="dxa"/>
            <w:shd w:val="clear" w:color="auto" w:fill="FFFFFF"/>
            <w:tcMar>
              <w:top w:w="0" w:type="dxa"/>
              <w:left w:w="0" w:type="dxa"/>
              <w:bottom w:w="0" w:type="dxa"/>
              <w:right w:w="0" w:type="dxa"/>
            </w:tcMar>
            <w:vAlign w:val="center"/>
          </w:tcPr>
          <w:p w:rsidRPr="00B9064B" w:rsidR="000C48E5" w:rsidP="007F7679" w:rsidRDefault="000C48E5" w14:paraId="2B003130" w14:textId="395E7CC9">
            <w:pPr>
              <w:spacing w:before="40" w:after="40" w:line="240" w:lineRule="auto"/>
              <w:ind w:left="-142" w:right="100" w:firstLine="242"/>
              <w:jc w:val="right"/>
            </w:pPr>
            <w:r>
              <w:rPr>
                <w:rFonts w:eastAsia="Arial" w:cs="Arial"/>
                <w:color w:val="111111"/>
              </w:rPr>
              <w:t>4</w:t>
            </w:r>
          </w:p>
        </w:tc>
        <w:tc>
          <w:tcPr>
            <w:tcW w:w="961" w:type="dxa"/>
            <w:shd w:val="clear" w:color="auto" w:fill="FFFFFF"/>
            <w:tcMar>
              <w:top w:w="0" w:type="dxa"/>
              <w:left w:w="0" w:type="dxa"/>
              <w:bottom w:w="0" w:type="dxa"/>
              <w:right w:w="0" w:type="dxa"/>
            </w:tcMar>
            <w:vAlign w:val="center"/>
          </w:tcPr>
          <w:p w:rsidRPr="00B9064B" w:rsidR="000C48E5" w:rsidP="007F7679" w:rsidRDefault="000C48E5" w14:paraId="416BBF8D" w14:textId="78E5FEA3">
            <w:pPr>
              <w:spacing w:before="40" w:after="40" w:line="240" w:lineRule="auto"/>
              <w:ind w:left="-142" w:right="100" w:firstLine="242"/>
              <w:jc w:val="right"/>
            </w:pPr>
            <w:r>
              <w:rPr>
                <w:rFonts w:eastAsia="Arial" w:cs="Arial"/>
                <w:color w:val="111111"/>
              </w:rPr>
              <w:t>1.2</w:t>
            </w:r>
          </w:p>
        </w:tc>
      </w:tr>
      <w:tr w:rsidR="000C48E5" w:rsidTr="0081167E" w14:paraId="547CD35A" w14:textId="77777777">
        <w:trPr>
          <w:cantSplit/>
        </w:trPr>
        <w:tc>
          <w:tcPr>
            <w:tcW w:w="1701" w:type="dxa"/>
            <w:shd w:val="clear" w:color="auto" w:fill="FFFFFF"/>
            <w:tcMar>
              <w:top w:w="0" w:type="dxa"/>
              <w:left w:w="0" w:type="dxa"/>
              <w:bottom w:w="0" w:type="dxa"/>
              <w:right w:w="0" w:type="dxa"/>
            </w:tcMar>
            <w:vAlign w:val="center"/>
          </w:tcPr>
          <w:p w:rsidRPr="00B9064B" w:rsidR="000C48E5" w:rsidP="007F7679" w:rsidRDefault="000C48E5" w14:paraId="6B6247B3" w14:textId="77777777">
            <w:pPr>
              <w:spacing w:before="40" w:after="40" w:line="240" w:lineRule="auto"/>
              <w:ind w:left="-142" w:right="100" w:firstLine="242"/>
              <w:rPr>
                <w:rFonts w:eastAsia="Arial" w:cs="Arial"/>
                <w:color w:val="111111"/>
              </w:rPr>
            </w:pPr>
            <w:r w:rsidRPr="00B9064B">
              <w:rPr>
                <w:rFonts w:eastAsia="Arial" w:cs="Arial"/>
                <w:color w:val="111111"/>
              </w:rPr>
              <w:t>Brother</w:t>
            </w:r>
          </w:p>
        </w:tc>
        <w:tc>
          <w:tcPr>
            <w:tcW w:w="1134" w:type="dxa"/>
            <w:shd w:val="clear" w:color="auto" w:fill="FFFFFF"/>
            <w:tcMar>
              <w:top w:w="0" w:type="dxa"/>
              <w:left w:w="0" w:type="dxa"/>
              <w:bottom w:w="0" w:type="dxa"/>
              <w:right w:w="0" w:type="dxa"/>
            </w:tcMar>
            <w:vAlign w:val="center"/>
          </w:tcPr>
          <w:p w:rsidRPr="00B9064B" w:rsidR="000C48E5" w:rsidP="007F7679" w:rsidRDefault="000C48E5" w14:paraId="34658A13" w14:textId="2A66A854">
            <w:pPr>
              <w:spacing w:before="40" w:after="40" w:line="240" w:lineRule="auto"/>
              <w:ind w:left="-142" w:right="100" w:firstLine="242"/>
              <w:jc w:val="right"/>
              <w:rPr>
                <w:rFonts w:eastAsia="Arial" w:cs="Arial"/>
                <w:color w:val="111111"/>
              </w:rPr>
            </w:pPr>
            <w:r>
              <w:rPr>
                <w:rFonts w:eastAsia="Arial" w:cs="Arial"/>
                <w:color w:val="111111"/>
              </w:rPr>
              <w:t>3</w:t>
            </w:r>
          </w:p>
        </w:tc>
        <w:tc>
          <w:tcPr>
            <w:tcW w:w="961" w:type="dxa"/>
            <w:shd w:val="clear" w:color="auto" w:fill="FFFFFF"/>
            <w:tcMar>
              <w:top w:w="0" w:type="dxa"/>
              <w:left w:w="0" w:type="dxa"/>
              <w:bottom w:w="0" w:type="dxa"/>
              <w:right w:w="0" w:type="dxa"/>
            </w:tcMar>
            <w:vAlign w:val="center"/>
          </w:tcPr>
          <w:p w:rsidRPr="00B9064B" w:rsidR="000C48E5" w:rsidP="007F7679" w:rsidRDefault="000C48E5" w14:paraId="366ED20B" w14:textId="3F5474C2">
            <w:pPr>
              <w:spacing w:before="40" w:after="40" w:line="240" w:lineRule="auto"/>
              <w:ind w:left="-142" w:right="100" w:firstLine="242"/>
              <w:jc w:val="right"/>
              <w:rPr>
                <w:rFonts w:eastAsia="Arial" w:cs="Arial"/>
                <w:color w:val="111111"/>
              </w:rPr>
            </w:pPr>
            <w:r w:rsidRPr="00B9064B">
              <w:rPr>
                <w:rFonts w:eastAsia="Arial" w:cs="Arial"/>
                <w:color w:val="111111"/>
              </w:rPr>
              <w:t>0.</w:t>
            </w:r>
            <w:r>
              <w:rPr>
                <w:rFonts w:eastAsia="Arial" w:cs="Arial"/>
                <w:color w:val="111111"/>
              </w:rPr>
              <w:t>9</w:t>
            </w:r>
          </w:p>
        </w:tc>
      </w:tr>
      <w:tr w:rsidR="000C48E5" w:rsidTr="0081167E" w14:paraId="4EF50845" w14:textId="77777777">
        <w:trPr>
          <w:cantSplit/>
        </w:trPr>
        <w:tc>
          <w:tcPr>
            <w:tcW w:w="1701" w:type="dxa"/>
            <w:tcBorders>
              <w:bottom w:val="single" w:color="auto" w:sz="12" w:space="0"/>
            </w:tcBorders>
            <w:shd w:val="clear" w:color="auto" w:fill="FFFFFF"/>
            <w:tcMar>
              <w:top w:w="0" w:type="dxa"/>
              <w:left w:w="0" w:type="dxa"/>
              <w:bottom w:w="0" w:type="dxa"/>
              <w:right w:w="0" w:type="dxa"/>
            </w:tcMar>
            <w:vAlign w:val="center"/>
          </w:tcPr>
          <w:p w:rsidRPr="00B9064B" w:rsidR="000C48E5" w:rsidP="007F7679" w:rsidRDefault="000C48E5" w14:paraId="53C4F7FD" w14:textId="77777777">
            <w:pPr>
              <w:spacing w:before="40" w:after="40" w:line="240" w:lineRule="auto"/>
              <w:ind w:left="-142" w:right="100" w:firstLine="242"/>
              <w:rPr>
                <w:rFonts w:eastAsia="Arial" w:cs="Arial"/>
                <w:color w:val="111111"/>
              </w:rPr>
            </w:pPr>
            <w:r w:rsidRPr="00B9064B">
              <w:rPr>
                <w:rFonts w:eastAsia="Arial" w:cs="Arial"/>
                <w:color w:val="111111"/>
              </w:rPr>
              <w:t>Grandfather</w:t>
            </w:r>
          </w:p>
        </w:tc>
        <w:tc>
          <w:tcPr>
            <w:tcW w:w="1134" w:type="dxa"/>
            <w:tcBorders>
              <w:bottom w:val="single" w:color="auto" w:sz="12" w:space="0"/>
            </w:tcBorders>
            <w:shd w:val="clear" w:color="auto" w:fill="FFFFFF"/>
            <w:tcMar>
              <w:top w:w="0" w:type="dxa"/>
              <w:left w:w="0" w:type="dxa"/>
              <w:bottom w:w="0" w:type="dxa"/>
              <w:right w:w="0" w:type="dxa"/>
            </w:tcMar>
            <w:vAlign w:val="center"/>
          </w:tcPr>
          <w:p w:rsidRPr="00B9064B" w:rsidR="000C48E5" w:rsidP="007F7679" w:rsidRDefault="000C48E5" w14:paraId="466A8C03" w14:textId="261012F1">
            <w:pPr>
              <w:spacing w:before="40" w:after="40" w:line="240" w:lineRule="auto"/>
              <w:ind w:left="-142" w:right="100" w:firstLine="242"/>
              <w:jc w:val="right"/>
              <w:rPr>
                <w:rFonts w:eastAsia="Arial" w:cs="Arial"/>
                <w:color w:val="111111"/>
              </w:rPr>
            </w:pPr>
            <w:r>
              <w:rPr>
                <w:rFonts w:eastAsia="Arial" w:cs="Arial"/>
                <w:color w:val="111111"/>
              </w:rPr>
              <w:t>1</w:t>
            </w:r>
          </w:p>
        </w:tc>
        <w:tc>
          <w:tcPr>
            <w:tcW w:w="961" w:type="dxa"/>
            <w:tcBorders>
              <w:bottom w:val="single" w:color="auto" w:sz="12" w:space="0"/>
            </w:tcBorders>
            <w:shd w:val="clear" w:color="auto" w:fill="FFFFFF"/>
            <w:tcMar>
              <w:top w:w="0" w:type="dxa"/>
              <w:left w:w="0" w:type="dxa"/>
              <w:bottom w:w="0" w:type="dxa"/>
              <w:right w:w="0" w:type="dxa"/>
            </w:tcMar>
            <w:vAlign w:val="center"/>
          </w:tcPr>
          <w:p w:rsidRPr="00B9064B" w:rsidR="000C48E5" w:rsidP="007F7679" w:rsidRDefault="000C48E5" w14:paraId="008A2689" w14:textId="77777777">
            <w:pPr>
              <w:spacing w:before="40" w:after="40" w:line="240" w:lineRule="auto"/>
              <w:ind w:left="-142" w:right="100" w:firstLine="242"/>
              <w:jc w:val="right"/>
              <w:rPr>
                <w:rFonts w:eastAsia="Arial" w:cs="Arial"/>
                <w:color w:val="111111"/>
              </w:rPr>
            </w:pPr>
            <w:r w:rsidRPr="00B9064B">
              <w:rPr>
                <w:rFonts w:eastAsia="Arial" w:cs="Arial"/>
                <w:color w:val="111111"/>
              </w:rPr>
              <w:t>0.3</w:t>
            </w:r>
          </w:p>
        </w:tc>
      </w:tr>
    </w:tbl>
    <w:p w:rsidR="000C48E5" w:rsidP="000C48E5" w:rsidRDefault="000C48E5" w14:paraId="294B293E" w14:textId="77777777"/>
    <w:p w:rsidR="000C48E5" w:rsidP="000C48E5" w:rsidRDefault="000C48E5" w14:paraId="4379FD39" w14:textId="77777777"/>
    <w:p w:rsidR="000C48E5" w:rsidP="000C48E5" w:rsidRDefault="000C48E5" w14:paraId="39F45B69" w14:textId="77777777"/>
    <w:p w:rsidR="000C48E5" w:rsidP="000C48E5" w:rsidRDefault="000C48E5" w14:paraId="6E638D9A" w14:textId="77777777"/>
    <w:p w:rsidR="000C48E5" w:rsidP="000C48E5" w:rsidRDefault="000C48E5" w14:paraId="7C3C5191" w14:textId="77777777"/>
    <w:p w:rsidR="000C48E5" w:rsidP="000C48E5" w:rsidRDefault="000C48E5" w14:paraId="311214FF" w14:textId="77777777"/>
    <w:p w:rsidR="000C48E5" w:rsidP="000C48E5" w:rsidRDefault="000C48E5" w14:paraId="1DBC5514" w14:textId="77777777"/>
    <w:p w:rsidR="000C48E5" w:rsidP="000C48E5" w:rsidRDefault="000C48E5" w14:paraId="5D189CF5" w14:textId="77777777"/>
    <w:p w:rsidR="000C48E5" w:rsidP="000C48E5" w:rsidRDefault="000C48E5" w14:paraId="144A41CB" w14:textId="77777777"/>
    <w:p w:rsidR="000C48E5" w:rsidP="000C48E5" w:rsidRDefault="000C48E5" w14:paraId="7FCAB39A" w14:textId="77777777"/>
    <w:p w:rsidR="000C48E5" w:rsidP="000C48E5" w:rsidRDefault="000C48E5" w14:paraId="1E591741" w14:textId="77777777"/>
    <w:p w:rsidR="000C48E5" w:rsidP="000C48E5" w:rsidRDefault="000C48E5" w14:paraId="5ADDD946" w14:textId="0427980C" w14:noSpellErr="1">
      <w:r w:rsidR="000C48E5">
        <w:rPr/>
        <w:t>Among the 985 surveyed individuals, there were 470 (47.7%) females and 515 (52.3%) males (unweighted). The median age of surveyed indi</w:t>
      </w:r>
      <w:r w:rsidR="000C48E5">
        <w:rPr/>
        <w:t>viduals was five</w:t>
      </w:r>
      <w:r w:rsidR="000C48E5">
        <w:rPr/>
        <w:t xml:space="preserve"> years (</w:t>
      </w:r>
      <w:del w:author="Julia Sohn" w:date="2020-05-05T16:15:00Z" w:id="1494710588">
        <w:r w:rsidDel="000C48E5">
          <w:delText>Q1</w:delText>
        </w:r>
      </w:del>
      <w:ins w:author="Julia Sohn" w:date="2020-05-05T16:15:00Z" w:id="421397898">
        <w:r w:rsidR="001C2793">
          <w:t>IQR</w:t>
        </w:r>
      </w:ins>
      <w:del w:author="Julia Sohn" w:date="2020-05-05T16:15:00Z" w:id="1708079720">
        <w:r w:rsidDel="000C48E5">
          <w:delText>-</w:delText>
        </w:r>
      </w:del>
      <w:commentRangeStart w:id="346"/>
      <w:del w:author="Julia Sohn" w:date="2020-05-05T16:15:00Z" w:id="1928966000">
        <w:r w:rsidDel="000C48E5">
          <w:delText>Q3</w:delText>
        </w:r>
      </w:del>
      <w:commentRangeEnd w:id="346"/>
      <w:r>
        <w:rPr>
          <w:rStyle w:val="CommentReference"/>
        </w:rPr>
        <w:commentReference w:id="346"/>
      </w:r>
      <w:r w:rsidR="000C48E5">
        <w:rPr/>
        <w:t xml:space="preserve"> of 3-</w:t>
      </w:r>
      <w:r w:rsidR="000C48E5">
        <w:rPr/>
        <w:t>8 years), with 401 c</w:t>
      </w:r>
      <w:r w:rsidR="000C48E5">
        <w:rPr/>
        <w:t>hildren under five years of age (40.7%)</w:t>
      </w:r>
      <w:r w:rsidR="000C48E5">
        <w:rPr/>
        <w:t xml:space="preserve"> </w:t>
      </w:r>
      <w:r w:rsidR="000C48E5">
        <w:rPr/>
        <w:t xml:space="preserve">and only </w:t>
      </w:r>
      <w:r w:rsidR="000C48E5">
        <w:rPr/>
        <w:t>3.4</w:t>
      </w:r>
      <w:r w:rsidR="000C48E5">
        <w:rPr/>
        <w:t xml:space="preserve">% of children under one year of </w:t>
      </w:r>
      <w:commentRangeStart w:id="347"/>
      <w:commentRangeStart w:id="348"/>
      <w:commentRangeStart w:id="1357582089"/>
      <w:r w:rsidR="000C48E5">
        <w:rPr/>
        <w:t>age</w:t>
      </w:r>
      <w:commentRangeEnd w:id="347"/>
      <w:r>
        <w:rPr>
          <w:rStyle w:val="CommentReference"/>
        </w:rPr>
        <w:commentReference w:id="347"/>
      </w:r>
      <w:commentRangeEnd w:id="348"/>
      <w:r>
        <w:rPr>
          <w:rStyle w:val="CommentReference"/>
        </w:rPr>
        <w:commentReference w:id="348"/>
      </w:r>
      <w:commentRangeEnd w:id="1357582089"/>
      <w:r>
        <w:rPr>
          <w:rStyle w:val="CommentReference"/>
        </w:rPr>
        <w:commentReference w:id="1357582089"/>
      </w:r>
      <w:r w:rsidR="000C48E5">
        <w:rPr/>
        <w:t>.</w:t>
      </w:r>
    </w:p>
    <w:p w:rsidR="000C48E5" w:rsidP="000C48E5" w:rsidRDefault="000C48E5" w14:paraId="0BE54945" w14:textId="77777777"/>
    <w:p w:rsidR="000C48E5" w:rsidP="000C48E5" w:rsidRDefault="000C48E5" w14:paraId="763892B0" w14:textId="77777777">
      <w:pPr>
        <w:pStyle w:val="Caption"/>
        <w:keepNext/>
      </w:pPr>
      <w:r>
        <w:t xml:space="preserve">Figure </w:t>
      </w:r>
      <w:r>
        <w:fldChar w:fldCharType="begin"/>
      </w:r>
      <w:r>
        <w:instrText xml:space="preserve"> SEQ Figure \* ARABIC </w:instrText>
      </w:r>
      <w:r>
        <w:fldChar w:fldCharType="separate"/>
      </w:r>
      <w:r>
        <w:rPr>
          <w:noProof/>
        </w:rPr>
        <w:t>1</w:t>
      </w:r>
      <w:r>
        <w:fldChar w:fldCharType="end"/>
      </w:r>
      <w:r>
        <w:t xml:space="preserve">. </w:t>
      </w:r>
      <w:r w:rsidRPr="0027504E">
        <w:t xml:space="preserve">Distribution of </w:t>
      </w:r>
      <w:r>
        <w:t>individuals</w:t>
      </w:r>
      <w:r w:rsidRPr="0027504E">
        <w:t xml:space="preserve"> surveyed by age-group and gender</w:t>
      </w:r>
      <w:r>
        <w:t xml:space="preserve"> (N=985)</w:t>
      </w:r>
    </w:p>
    <w:p w:rsidR="000C48E5" w:rsidP="000C48E5" w:rsidRDefault="006C58B7" w14:paraId="736053BC" w14:textId="42EF18AF">
      <w:r>
        <w:rPr>
          <w:noProof/>
          <w:lang w:val="en-US" w:eastAsia="en-US"/>
        </w:rPr>
        <w:drawing>
          <wp:inline distT="0" distB="0" distL="0" distR="0" wp14:anchorId="201E9124" wp14:editId="1863ACF6">
            <wp:extent cx="4439285" cy="2743200"/>
            <wp:effectExtent l="0" t="0" r="5715" b="0"/>
            <wp:docPr id="2" name="Picture 1" descr="../../../../../Users/juliasohn/Down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liasohn/Downl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9285" cy="2743200"/>
                    </a:xfrm>
                    <a:prstGeom prst="rect">
                      <a:avLst/>
                    </a:prstGeom>
                    <a:noFill/>
                    <a:ln>
                      <a:noFill/>
                    </a:ln>
                  </pic:spPr>
                </pic:pic>
              </a:graphicData>
            </a:graphic>
          </wp:inline>
        </w:drawing>
      </w:r>
    </w:p>
    <w:p w:rsidRPr="0061634A" w:rsidR="000C48E5" w:rsidP="000C48E5" w:rsidRDefault="000C48E5" w14:paraId="51793F6B" w14:textId="77777777"/>
    <w:p w:rsidRPr="00DA66CF" w:rsidR="000C48E5" w:rsidP="000C48E5" w:rsidRDefault="000C48E5" w14:paraId="3382C9E8" w14:textId="77777777"/>
    <w:p w:rsidRPr="00BB5CBF" w:rsidR="000C48E5" w:rsidP="000C48E5" w:rsidRDefault="000C48E5" w14:paraId="3B88A18C" w14:textId="77777777">
      <w:pPr>
        <w:pStyle w:val="Heading3"/>
      </w:pPr>
      <w:bookmarkStart w:name="_Toc39509158" w:id="349"/>
      <w:bookmarkStart w:name="_Toc39509264" w:id="350"/>
      <w:bookmarkStart w:name="_Toc39509369" w:id="351"/>
      <w:bookmarkStart w:name="_Toc39606115" w:id="352"/>
      <w:r w:rsidRPr="00BB5CBF">
        <w:t>Vaccination coverage – MSF Vaccination Campaign</w:t>
      </w:r>
      <w:bookmarkEnd w:id="349"/>
      <w:bookmarkEnd w:id="350"/>
      <w:bookmarkEnd w:id="351"/>
      <w:bookmarkEnd w:id="352"/>
      <w:r w:rsidRPr="00BB5CBF">
        <w:t xml:space="preserve"> </w:t>
      </w:r>
    </w:p>
    <w:bookmarkEnd w:id="342"/>
    <w:p w:rsidR="000C48E5" w:rsidP="000C48E5" w:rsidRDefault="000C48E5" w14:paraId="03AA50A7" w14:textId="77777777">
      <w:pPr>
        <w:widowControl w:val="0"/>
        <w:autoSpaceDE w:val="0"/>
        <w:autoSpaceDN w:val="0"/>
        <w:adjustRightInd w:val="0"/>
        <w:rPr>
          <w:rFonts w:ascii="Calibri Light" w:hAnsi="Calibri Light" w:cs="Calibri Light"/>
          <w:color w:val="000000"/>
          <w:szCs w:val="22"/>
          <w:lang w:eastAsia="en-US"/>
        </w:rPr>
      </w:pPr>
    </w:p>
    <w:p w:rsidRPr="00C06864" w:rsidR="000C48E5" w:rsidP="000C48E5" w:rsidRDefault="000C48E5" w14:paraId="37E4D383" w14:textId="1B51D3BB">
      <w:r>
        <w:t xml:space="preserve">Information on the MSF mass vaccination campaign was collected from 985 children aged 6 months to 9 </w:t>
      </w:r>
      <w:r w:rsidRPr="007575D5">
        <w:t>years. The measles vaccination coverage among children in this age group was</w:t>
      </w:r>
      <w:r>
        <w:t xml:space="preserve"> 95.8% (95% CI: 93.0</w:t>
      </w:r>
      <w:r w:rsidRPr="02191C6D">
        <w:rPr>
          <w:rFonts w:eastAsia="Arial"/>
        </w:rPr>
        <w:t>–</w:t>
      </w:r>
      <w:r>
        <w:t xml:space="preserve">97.5). This was </w:t>
      </w:r>
      <w:commentRangeStart w:id="353"/>
      <w:del w:author="Julia Sohn" w:date="2020-05-05T16:30:00Z" w:id="354">
        <w:r w:rsidDel="00085FCF">
          <w:delText>confirmed</w:delText>
        </w:r>
        <w:commentRangeEnd w:id="353"/>
        <w:r w:rsidDel="00085FCF" w:rsidR="00476526">
          <w:rPr>
            <w:rStyle w:val="CommentReference"/>
          </w:rPr>
          <w:commentReference w:id="353"/>
        </w:r>
        <w:r w:rsidDel="00085FCF">
          <w:delText xml:space="preserve"> </w:delText>
        </w:r>
      </w:del>
      <w:ins w:author="Julia Sohn" w:date="2020-05-05T16:30:00Z" w:id="355">
        <w:r w:rsidR="00085FCF">
          <w:t xml:space="preserve">reported </w:t>
        </w:r>
      </w:ins>
      <w:r>
        <w:t xml:space="preserve">by respondents either by showing their vaccination card or by verbal </w:t>
      </w:r>
      <w:r w:rsidRPr="00587D71">
        <w:t xml:space="preserve">confirmation (Table </w:t>
      </w:r>
      <w:r>
        <w:t>3). The measles vaccination coverage among children who were able to show their vaccination card was 89.4% (95% CI: 84.2</w:t>
      </w:r>
      <w:r w:rsidRPr="02191C6D">
        <w:rPr>
          <w:rFonts w:eastAsia="Arial"/>
        </w:rPr>
        <w:t>–</w:t>
      </w:r>
      <w:r>
        <w:t xml:space="preserve">93.1). </w:t>
      </w:r>
      <w:ins w:author="Julia Sohn" w:date="2020-05-05T17:13:00Z" w:id="356">
        <w:r w:rsidR="006409E2">
          <w:t>The design effect for MSF vaccination is close to</w:t>
        </w:r>
      </w:ins>
      <w:ins w:author="Julia Sohn" w:date="2020-05-05T17:14:00Z" w:id="357">
        <w:r w:rsidR="004A209B">
          <w:t xml:space="preserve"> the</w:t>
        </w:r>
      </w:ins>
      <w:ins w:author="Julia Sohn" w:date="2020-05-05T17:13:00Z" w:id="358">
        <w:r w:rsidR="006409E2">
          <w:t xml:space="preserve"> expected </w:t>
        </w:r>
      </w:ins>
      <w:ins w:author="Julia Sohn" w:date="2020-05-05T17:14:00Z" w:id="359">
        <w:r w:rsidR="004A209B">
          <w:t xml:space="preserve">value </w:t>
        </w:r>
      </w:ins>
      <w:ins w:author="Julia Sohn" w:date="2020-05-05T17:13:00Z" w:id="360">
        <w:r w:rsidR="006409E2">
          <w:t xml:space="preserve">(2.5), indicating a </w:t>
        </w:r>
      </w:ins>
      <w:ins w:author="Julia Sohn" w:date="2020-05-05T17:14:00Z" w:id="361">
        <w:r w:rsidR="006409E2">
          <w:t xml:space="preserve">moderate </w:t>
        </w:r>
      </w:ins>
      <w:ins w:author="Julia Sohn" w:date="2020-05-05T17:13:00Z" w:id="362">
        <w:r w:rsidR="006409E2">
          <w:t>degree of heterogeneity between clusters.</w:t>
        </w:r>
      </w:ins>
    </w:p>
    <w:p w:rsidR="000C48E5" w:rsidP="000C48E5" w:rsidRDefault="000C48E5" w14:paraId="60930EF2" w14:textId="77777777">
      <w:pPr>
        <w:pStyle w:val="BodyText"/>
        <w:rPr>
          <w:i w:val="0"/>
        </w:rPr>
      </w:pPr>
    </w:p>
    <w:p w:rsidR="000C48E5" w:rsidP="000C48E5" w:rsidRDefault="000C48E5" w14:paraId="04B14943" w14:textId="77777777">
      <w:pPr>
        <w:pStyle w:val="Caption"/>
        <w:keepNext/>
      </w:pPr>
      <w:r>
        <w:t xml:space="preserve">Table </w:t>
      </w:r>
      <w:r>
        <w:fldChar w:fldCharType="begin"/>
      </w:r>
      <w:r>
        <w:instrText xml:space="preserve"> SEQ Table \* ARABIC </w:instrText>
      </w:r>
      <w:r>
        <w:fldChar w:fldCharType="separate"/>
      </w:r>
      <w:r w:rsidR="0049211B">
        <w:rPr>
          <w:noProof/>
        </w:rPr>
        <w:t>3</w:t>
      </w:r>
      <w:r>
        <w:fldChar w:fldCharType="end"/>
      </w:r>
      <w:r>
        <w:t xml:space="preserve">. </w:t>
      </w:r>
      <w:r w:rsidRPr="00AB10E9">
        <w:t xml:space="preserve">Measles vaccination coverage among children aged 6 months to 9 years during the MSF mass vaccination campaign in Béboto district, </w:t>
      </w:r>
      <w:proofErr w:type="spellStart"/>
      <w:r w:rsidRPr="00AB10E9">
        <w:t>Logone</w:t>
      </w:r>
      <w:proofErr w:type="spellEnd"/>
      <w:r w:rsidRPr="00AB10E9">
        <w:t xml:space="preserve"> Oriental province, Chad (weighted analysis)</w:t>
      </w:r>
    </w:p>
    <w:p w:rsidRPr="00AB10E9" w:rsidR="000C48E5" w:rsidP="000C48E5" w:rsidRDefault="000C48E5" w14:paraId="20543FAC" w14:textId="77777777"/>
    <w:tbl>
      <w:tblPr>
        <w:tblStyle w:val="Table"/>
        <w:tblW w:w="0" w:type="auto"/>
        <w:tblInd w:w="-45" w:type="dxa"/>
        <w:tblLayout w:type="fixed"/>
        <w:tblLook w:val="04A0" w:firstRow="1" w:lastRow="0" w:firstColumn="1" w:lastColumn="0" w:noHBand="0" w:noVBand="1"/>
      </w:tblPr>
      <w:tblGrid>
        <w:gridCol w:w="2688"/>
        <w:gridCol w:w="1942"/>
        <w:gridCol w:w="2245"/>
        <w:gridCol w:w="1695"/>
      </w:tblGrid>
      <w:tr w:rsidRPr="00F87C3B" w:rsidR="000C48E5" w:rsidTr="007F7679" w14:paraId="46B6526C" w14:textId="77777777">
        <w:trPr>
          <w:cantSplit/>
          <w:tblHeader/>
        </w:trPr>
        <w:tc>
          <w:tcPr>
            <w:tcW w:w="268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AB10E9" w:rsidR="000C48E5" w:rsidP="007F7679" w:rsidRDefault="000C48E5" w14:paraId="5B1B6307" w14:textId="77777777">
            <w:pPr>
              <w:spacing w:before="40" w:after="40"/>
              <w:ind w:right="100"/>
              <w:jc w:val="center"/>
              <w:rPr>
                <w:b/>
              </w:rPr>
            </w:pPr>
            <w:r w:rsidRPr="00AB10E9">
              <w:rPr>
                <w:rFonts w:eastAsia="Arial" w:cs="Arial"/>
                <w:b/>
                <w:color w:val="111111"/>
              </w:rPr>
              <w:t>MSF vaccination status</w:t>
            </w:r>
          </w:p>
        </w:tc>
        <w:tc>
          <w:tcPr>
            <w:tcW w:w="194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AB10E9" w:rsidR="000C48E5" w:rsidP="007F7679" w:rsidRDefault="000C48E5" w14:paraId="44B2F090" w14:textId="77777777">
            <w:pPr>
              <w:spacing w:before="40" w:after="40"/>
              <w:ind w:left="100" w:right="100"/>
              <w:jc w:val="center"/>
              <w:rPr>
                <w:b/>
              </w:rPr>
            </w:pPr>
            <w:r w:rsidRPr="00AB10E9">
              <w:rPr>
                <w:rFonts w:eastAsia="Arial" w:cs="Arial"/>
                <w:b/>
                <w:color w:val="111111"/>
              </w:rPr>
              <w:t>Children (n)</w:t>
            </w:r>
          </w:p>
        </w:tc>
        <w:tc>
          <w:tcPr>
            <w:tcW w:w="2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AB10E9" w:rsidR="000C48E5" w:rsidP="007F7679" w:rsidRDefault="000C48E5" w14:paraId="1FC3A92B" w14:textId="77777777">
            <w:pPr>
              <w:spacing w:before="40" w:after="40"/>
              <w:ind w:left="100" w:right="100"/>
              <w:jc w:val="center"/>
              <w:rPr>
                <w:b/>
              </w:rPr>
            </w:pPr>
            <w:r w:rsidRPr="00AB10E9">
              <w:rPr>
                <w:rFonts w:eastAsia="Arial" w:cs="Arial"/>
                <w:b/>
                <w:color w:val="111111"/>
              </w:rPr>
              <w:t>% (95% CI)</w:t>
            </w:r>
          </w:p>
        </w:tc>
        <w:tc>
          <w:tcPr>
            <w:tcW w:w="169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AB10E9" w:rsidR="000C48E5" w:rsidP="007F7679" w:rsidRDefault="000C48E5" w14:paraId="303D9CD5" w14:textId="77777777">
            <w:pPr>
              <w:spacing w:before="40" w:after="40"/>
              <w:ind w:left="100" w:right="100"/>
              <w:jc w:val="center"/>
              <w:rPr>
                <w:b/>
              </w:rPr>
            </w:pPr>
            <w:r w:rsidRPr="00AB10E9">
              <w:rPr>
                <w:rFonts w:eastAsia="Arial" w:cs="Arial"/>
                <w:b/>
                <w:color w:val="111111"/>
              </w:rPr>
              <w:t>Design effect</w:t>
            </w:r>
          </w:p>
        </w:tc>
      </w:tr>
      <w:tr w:rsidRPr="00BB5CBF" w:rsidR="000C48E5" w:rsidTr="007F7679" w14:paraId="3F4A7B4D" w14:textId="77777777">
        <w:trPr>
          <w:cantSplit/>
          <w:trHeight w:val="421"/>
        </w:trPr>
        <w:tc>
          <w:tcPr>
            <w:tcW w:w="2688" w:type="dxa"/>
            <w:shd w:val="clear" w:color="auto" w:fill="FFFFFF"/>
            <w:tcMar>
              <w:top w:w="0" w:type="dxa"/>
              <w:left w:w="0" w:type="dxa"/>
              <w:bottom w:w="0" w:type="dxa"/>
              <w:right w:w="0" w:type="dxa"/>
            </w:tcMar>
            <w:vAlign w:val="center"/>
          </w:tcPr>
          <w:p w:rsidRPr="00AB10E9" w:rsidR="000C48E5" w:rsidP="007F7679" w:rsidRDefault="000C48E5" w14:paraId="5B84D82B" w14:textId="77777777">
            <w:pPr>
              <w:tabs>
                <w:tab w:val="left" w:pos="0"/>
              </w:tabs>
              <w:spacing w:before="40" w:after="40"/>
              <w:ind w:left="34" w:right="100"/>
            </w:pPr>
            <w:r w:rsidRPr="00AB10E9">
              <w:rPr>
                <w:rFonts w:eastAsia="Arial" w:cs="Arial"/>
                <w:color w:val="111111"/>
              </w:rPr>
              <w:t>Yes – card and verbal</w:t>
            </w:r>
          </w:p>
        </w:tc>
        <w:tc>
          <w:tcPr>
            <w:tcW w:w="1942" w:type="dxa"/>
            <w:shd w:val="clear" w:color="auto" w:fill="FFFFFF"/>
            <w:tcMar>
              <w:top w:w="0" w:type="dxa"/>
              <w:left w:w="0" w:type="dxa"/>
              <w:bottom w:w="0" w:type="dxa"/>
              <w:right w:w="0" w:type="dxa"/>
            </w:tcMar>
            <w:vAlign w:val="center"/>
          </w:tcPr>
          <w:p w:rsidRPr="00AB10E9" w:rsidR="000C48E5" w:rsidP="007F7679" w:rsidRDefault="000C48E5" w14:paraId="1265C8C8" w14:textId="77777777">
            <w:pPr>
              <w:spacing w:before="40" w:after="40"/>
              <w:ind w:left="100" w:right="100"/>
              <w:jc w:val="center"/>
            </w:pPr>
            <w:r w:rsidRPr="00AB10E9">
              <w:t>937</w:t>
            </w:r>
          </w:p>
        </w:tc>
        <w:tc>
          <w:tcPr>
            <w:tcW w:w="2245" w:type="dxa"/>
            <w:shd w:val="clear" w:color="auto" w:fill="FFFFFF"/>
            <w:tcMar>
              <w:top w:w="0" w:type="dxa"/>
              <w:left w:w="0" w:type="dxa"/>
              <w:bottom w:w="0" w:type="dxa"/>
              <w:right w:w="0" w:type="dxa"/>
            </w:tcMar>
            <w:vAlign w:val="center"/>
          </w:tcPr>
          <w:p w:rsidRPr="00AB10E9" w:rsidR="000C48E5" w:rsidP="007F7679" w:rsidRDefault="000C48E5" w14:paraId="65D46E5B" w14:textId="77777777">
            <w:pPr>
              <w:spacing w:before="40" w:after="40"/>
              <w:ind w:left="100" w:right="100"/>
              <w:jc w:val="center"/>
            </w:pPr>
            <w:r w:rsidRPr="00AB10E9">
              <w:rPr>
                <w:rFonts w:eastAsia="Arial" w:cs="Arial"/>
                <w:color w:val="111111"/>
              </w:rPr>
              <w:t>95.8 (93.0--97.5)</w:t>
            </w:r>
          </w:p>
        </w:tc>
        <w:tc>
          <w:tcPr>
            <w:tcW w:w="1695" w:type="dxa"/>
            <w:shd w:val="clear" w:color="auto" w:fill="FFFFFF"/>
            <w:tcMar>
              <w:top w:w="0" w:type="dxa"/>
              <w:left w:w="0" w:type="dxa"/>
              <w:bottom w:w="0" w:type="dxa"/>
              <w:right w:w="0" w:type="dxa"/>
            </w:tcMar>
            <w:vAlign w:val="center"/>
          </w:tcPr>
          <w:p w:rsidRPr="00AB10E9" w:rsidR="000C48E5" w:rsidP="007F7679" w:rsidRDefault="000C48E5" w14:paraId="219A80C3" w14:textId="77777777">
            <w:pPr>
              <w:spacing w:before="40" w:after="40"/>
              <w:ind w:left="100" w:right="100"/>
              <w:jc w:val="center"/>
            </w:pPr>
            <w:r w:rsidRPr="00AB10E9">
              <w:rPr>
                <w:rFonts w:eastAsia="Arial" w:cs="Arial"/>
                <w:color w:val="111111"/>
              </w:rPr>
              <w:t>2.8</w:t>
            </w:r>
          </w:p>
        </w:tc>
      </w:tr>
      <w:tr w:rsidRPr="00BB5CBF" w:rsidR="000C48E5" w:rsidTr="007F7679" w14:paraId="5CBFFD48" w14:textId="77777777">
        <w:trPr>
          <w:cantSplit/>
          <w:trHeight w:val="343"/>
        </w:trPr>
        <w:tc>
          <w:tcPr>
            <w:tcW w:w="2688" w:type="dxa"/>
            <w:shd w:val="clear" w:color="auto" w:fill="FFFFFF"/>
            <w:tcMar>
              <w:top w:w="0" w:type="dxa"/>
              <w:left w:w="0" w:type="dxa"/>
              <w:bottom w:w="0" w:type="dxa"/>
              <w:right w:w="0" w:type="dxa"/>
            </w:tcMar>
            <w:vAlign w:val="center"/>
          </w:tcPr>
          <w:p w:rsidRPr="00AB10E9" w:rsidR="000C48E5" w:rsidP="007F7679" w:rsidRDefault="000C48E5" w14:paraId="2769173C" w14:textId="77777777">
            <w:pPr>
              <w:tabs>
                <w:tab w:val="left" w:pos="0"/>
              </w:tabs>
              <w:spacing w:before="40" w:after="40"/>
              <w:ind w:left="34" w:right="100"/>
            </w:pPr>
            <w:r w:rsidRPr="00AB10E9">
              <w:rPr>
                <w:rFonts w:eastAsia="Arial" w:cs="Arial"/>
                <w:color w:val="111111"/>
              </w:rPr>
              <w:t>No</w:t>
            </w:r>
          </w:p>
        </w:tc>
        <w:tc>
          <w:tcPr>
            <w:tcW w:w="1942" w:type="dxa"/>
            <w:shd w:val="clear" w:color="auto" w:fill="FFFFFF"/>
            <w:tcMar>
              <w:top w:w="0" w:type="dxa"/>
              <w:left w:w="0" w:type="dxa"/>
              <w:bottom w:w="0" w:type="dxa"/>
              <w:right w:w="0" w:type="dxa"/>
            </w:tcMar>
            <w:vAlign w:val="center"/>
          </w:tcPr>
          <w:p w:rsidRPr="00AB10E9" w:rsidR="000C48E5" w:rsidP="007F7679" w:rsidRDefault="000C48E5" w14:paraId="05AD1F9C" w14:textId="77777777">
            <w:pPr>
              <w:spacing w:before="40" w:after="40"/>
              <w:ind w:left="100" w:right="100"/>
              <w:jc w:val="center"/>
            </w:pPr>
            <w:r w:rsidRPr="00AB10E9">
              <w:t>47</w:t>
            </w:r>
          </w:p>
        </w:tc>
        <w:tc>
          <w:tcPr>
            <w:tcW w:w="2245" w:type="dxa"/>
            <w:shd w:val="clear" w:color="auto" w:fill="FFFFFF"/>
            <w:tcMar>
              <w:top w:w="0" w:type="dxa"/>
              <w:left w:w="0" w:type="dxa"/>
              <w:bottom w:w="0" w:type="dxa"/>
              <w:right w:w="0" w:type="dxa"/>
            </w:tcMar>
            <w:vAlign w:val="center"/>
          </w:tcPr>
          <w:p w:rsidRPr="00AB10E9" w:rsidR="000C48E5" w:rsidP="007F7679" w:rsidRDefault="000C48E5" w14:paraId="5DA249BC" w14:textId="77777777">
            <w:pPr>
              <w:spacing w:before="40" w:after="40"/>
              <w:ind w:left="100" w:right="100"/>
              <w:jc w:val="center"/>
            </w:pPr>
            <w:r w:rsidRPr="00AB10E9">
              <w:rPr>
                <w:rFonts w:eastAsia="Arial" w:cs="Arial"/>
                <w:color w:val="111111"/>
              </w:rPr>
              <w:t>4.1 (2.4--6.9)</w:t>
            </w:r>
          </w:p>
        </w:tc>
        <w:tc>
          <w:tcPr>
            <w:tcW w:w="1695" w:type="dxa"/>
            <w:shd w:val="clear" w:color="auto" w:fill="FFFFFF"/>
            <w:tcMar>
              <w:top w:w="0" w:type="dxa"/>
              <w:left w:w="0" w:type="dxa"/>
              <w:bottom w:w="0" w:type="dxa"/>
              <w:right w:w="0" w:type="dxa"/>
            </w:tcMar>
            <w:vAlign w:val="center"/>
          </w:tcPr>
          <w:p w:rsidRPr="00AB10E9" w:rsidR="000C48E5" w:rsidP="007F7679" w:rsidRDefault="000C48E5" w14:paraId="35F395A0" w14:textId="77777777">
            <w:pPr>
              <w:spacing w:before="40" w:after="40"/>
              <w:ind w:left="100" w:right="100"/>
              <w:jc w:val="center"/>
            </w:pPr>
            <w:r w:rsidRPr="00AB10E9">
              <w:rPr>
                <w:rFonts w:eastAsia="Arial" w:cs="Arial"/>
                <w:color w:val="111111"/>
              </w:rPr>
              <w:t>2.8</w:t>
            </w:r>
          </w:p>
        </w:tc>
      </w:tr>
      <w:tr w:rsidRPr="00BB5CBF" w:rsidR="000C48E5" w:rsidTr="007F7679" w14:paraId="4E302449" w14:textId="77777777">
        <w:trPr>
          <w:cantSplit/>
        </w:trPr>
        <w:tc>
          <w:tcPr>
            <w:tcW w:w="2688" w:type="dxa"/>
            <w:tcBorders>
              <w:bottom w:val="single" w:color="000000" w:sz="16" w:space="0"/>
            </w:tcBorders>
            <w:shd w:val="clear" w:color="auto" w:fill="FFFFFF"/>
            <w:tcMar>
              <w:top w:w="0" w:type="dxa"/>
              <w:left w:w="0" w:type="dxa"/>
              <w:bottom w:w="0" w:type="dxa"/>
              <w:right w:w="0" w:type="dxa"/>
            </w:tcMar>
            <w:vAlign w:val="center"/>
          </w:tcPr>
          <w:p w:rsidRPr="00AB10E9" w:rsidR="000C48E5" w:rsidP="007F7679" w:rsidRDefault="000C48E5" w14:paraId="4C648B0C" w14:textId="77777777">
            <w:pPr>
              <w:spacing w:before="40" w:after="40"/>
              <w:ind w:left="34" w:right="100"/>
            </w:pPr>
            <w:r w:rsidRPr="00AB10E9">
              <w:rPr>
                <w:rFonts w:eastAsia="Arial" w:cs="Arial"/>
                <w:color w:val="111111"/>
              </w:rPr>
              <w:t>Don't know</w:t>
            </w:r>
          </w:p>
        </w:tc>
        <w:tc>
          <w:tcPr>
            <w:tcW w:w="1942" w:type="dxa"/>
            <w:tcBorders>
              <w:bottom w:val="single" w:color="000000" w:sz="16" w:space="0"/>
            </w:tcBorders>
            <w:shd w:val="clear" w:color="auto" w:fill="FFFFFF"/>
            <w:tcMar>
              <w:top w:w="0" w:type="dxa"/>
              <w:left w:w="0" w:type="dxa"/>
              <w:bottom w:w="0" w:type="dxa"/>
              <w:right w:w="0" w:type="dxa"/>
            </w:tcMar>
            <w:vAlign w:val="center"/>
          </w:tcPr>
          <w:p w:rsidRPr="00AB10E9" w:rsidR="000C48E5" w:rsidP="007F7679" w:rsidRDefault="000C48E5" w14:paraId="483727AC" w14:textId="77777777">
            <w:pPr>
              <w:spacing w:before="40" w:after="40"/>
              <w:ind w:left="100" w:right="100"/>
              <w:jc w:val="center"/>
            </w:pPr>
            <w:r w:rsidRPr="00AB10E9">
              <w:t>1</w:t>
            </w:r>
          </w:p>
        </w:tc>
        <w:tc>
          <w:tcPr>
            <w:tcW w:w="2245" w:type="dxa"/>
            <w:tcBorders>
              <w:bottom w:val="single" w:color="000000" w:sz="16" w:space="0"/>
            </w:tcBorders>
            <w:shd w:val="clear" w:color="auto" w:fill="FFFFFF"/>
            <w:tcMar>
              <w:top w:w="0" w:type="dxa"/>
              <w:left w:w="0" w:type="dxa"/>
              <w:bottom w:w="0" w:type="dxa"/>
              <w:right w:w="0" w:type="dxa"/>
            </w:tcMar>
            <w:vAlign w:val="center"/>
          </w:tcPr>
          <w:p w:rsidRPr="00AB10E9" w:rsidR="000C48E5" w:rsidP="007F7679" w:rsidRDefault="000C48E5" w14:paraId="06F9C2EF" w14:textId="77777777">
            <w:pPr>
              <w:spacing w:before="40" w:after="40"/>
              <w:ind w:left="100" w:right="100"/>
              <w:jc w:val="center"/>
            </w:pPr>
            <w:r w:rsidRPr="00AB10E9">
              <w:rPr>
                <w:rFonts w:eastAsia="Arial" w:cs="Arial"/>
                <w:color w:val="111111"/>
              </w:rPr>
              <w:t>0.1 (0.0--0.6)</w:t>
            </w:r>
          </w:p>
        </w:tc>
        <w:tc>
          <w:tcPr>
            <w:tcW w:w="1695" w:type="dxa"/>
            <w:tcBorders>
              <w:bottom w:val="single" w:color="000000" w:sz="16" w:space="0"/>
            </w:tcBorders>
            <w:shd w:val="clear" w:color="auto" w:fill="FFFFFF"/>
            <w:tcMar>
              <w:top w:w="0" w:type="dxa"/>
              <w:left w:w="0" w:type="dxa"/>
              <w:bottom w:w="0" w:type="dxa"/>
              <w:right w:w="0" w:type="dxa"/>
            </w:tcMar>
            <w:vAlign w:val="center"/>
          </w:tcPr>
          <w:p w:rsidRPr="00AB10E9" w:rsidR="000C48E5" w:rsidP="007F7679" w:rsidRDefault="000C48E5" w14:paraId="36B80F4F" w14:textId="77777777">
            <w:pPr>
              <w:spacing w:before="40" w:after="40"/>
              <w:ind w:left="100" w:right="100"/>
              <w:jc w:val="center"/>
            </w:pPr>
            <w:r w:rsidRPr="00AB10E9">
              <w:rPr>
                <w:rFonts w:eastAsia="Arial" w:cs="Arial"/>
                <w:color w:val="111111"/>
              </w:rPr>
              <w:t>0.7</w:t>
            </w:r>
          </w:p>
        </w:tc>
      </w:tr>
    </w:tbl>
    <w:p w:rsidR="000C48E5" w:rsidP="000C48E5" w:rsidRDefault="000C48E5" w14:paraId="27ECF583" w14:textId="77777777"/>
    <w:p w:rsidRPr="008D53E8" w:rsidR="000C48E5" w:rsidP="000C48E5" w:rsidRDefault="000C48E5" w14:paraId="48937922" w14:textId="77777777">
      <w:r>
        <w:t xml:space="preserve">Of the 937 individuals who received an MSF vaccination, most people (97.1%) reported receiving it in their own village.  </w:t>
      </w:r>
    </w:p>
    <w:p w:rsidRPr="00BB5CBF" w:rsidR="000C48E5" w:rsidP="000C48E5" w:rsidRDefault="000C48E5" w14:paraId="5C9ADF52" w14:textId="77777777"/>
    <w:p w:rsidRPr="00BB5CBF" w:rsidR="000C48E5" w:rsidP="000C48E5" w:rsidRDefault="000C48E5" w14:paraId="3C76420D" w14:textId="77777777"/>
    <w:p w:rsidR="000C48E5" w:rsidP="000C48E5" w:rsidRDefault="000C48E5" w14:paraId="1FD0D0D4" w14:textId="77777777">
      <w:pPr>
        <w:pStyle w:val="Heading3"/>
      </w:pPr>
      <w:bookmarkStart w:name="_Toc39509159" w:id="363"/>
      <w:bookmarkStart w:name="_Toc39509265" w:id="364"/>
      <w:bookmarkStart w:name="_Toc39509370" w:id="365"/>
      <w:bookmarkStart w:name="_Toc39606116" w:id="366"/>
      <w:r>
        <w:lastRenderedPageBreak/>
        <w:t>Reasons for non vaccination (MSF)</w:t>
      </w:r>
      <w:bookmarkEnd w:id="363"/>
      <w:bookmarkEnd w:id="364"/>
      <w:bookmarkEnd w:id="365"/>
      <w:bookmarkEnd w:id="366"/>
    </w:p>
    <w:p w:rsidRPr="00BB5CBF" w:rsidR="000C48E5" w:rsidP="000C48E5" w:rsidRDefault="000C48E5" w14:paraId="28E82245" w14:textId="77777777">
      <w:r w:rsidRPr="00BB5CBF">
        <w:t xml:space="preserve"> </w:t>
      </w:r>
    </w:p>
    <w:p w:rsidR="000C48E5" w:rsidP="000C48E5" w:rsidRDefault="000C48E5" w14:paraId="6C776EF4" w14:textId="5C9FA9BD">
      <w:r>
        <w:t xml:space="preserve">As </w:t>
      </w:r>
      <w:r w:rsidRPr="009C5969">
        <w:t xml:space="preserve">outlined in Table </w:t>
      </w:r>
      <w:r w:rsidR="00473C99">
        <w:t>3</w:t>
      </w:r>
      <w:r w:rsidRPr="009C5969">
        <w:t>, 4.1</w:t>
      </w:r>
      <w:r w:rsidRPr="00176D77">
        <w:t>%</w:t>
      </w:r>
      <w:r w:rsidRPr="00176D77">
        <w:rPr>
          <w:rFonts w:eastAsia="Arial"/>
        </w:rPr>
        <w:t xml:space="preserve"> (95% CI: 2.4</w:t>
      </w:r>
      <w:r>
        <w:rPr>
          <w:rFonts w:eastAsia="Arial"/>
        </w:rPr>
        <w:t>–</w:t>
      </w:r>
      <w:r w:rsidRPr="00176D77">
        <w:rPr>
          <w:rFonts w:eastAsia="Arial"/>
        </w:rPr>
        <w:t xml:space="preserve">6.9) </w:t>
      </w:r>
      <w:r>
        <w:rPr>
          <w:rFonts w:eastAsia="Arial"/>
        </w:rPr>
        <w:t xml:space="preserve">of children </w:t>
      </w:r>
      <w:r w:rsidRPr="00176D77">
        <w:rPr>
          <w:rFonts w:eastAsia="Arial"/>
        </w:rPr>
        <w:t xml:space="preserve">were not vaccinated against measles during the MSF mass vaccination campaign. </w:t>
      </w:r>
      <w:r w:rsidRPr="00176D77">
        <w:t xml:space="preserve">The main reason for this was that the family was away </w:t>
      </w:r>
      <w:r>
        <w:t>during time of vaccination (n=39</w:t>
      </w:r>
      <w:r w:rsidRPr="00176D77">
        <w:t>)</w:t>
      </w:r>
      <w:r>
        <w:t>. Table 4</w:t>
      </w:r>
      <w:r w:rsidRPr="00176D77">
        <w:t xml:space="preserve"> provides a detailed overview of the reasons for not vaccinating the child during the MSF vaccination campaign</w:t>
      </w:r>
      <w:r>
        <w:t>, including a breakdown of nine reasons listed as “other”.</w:t>
      </w:r>
    </w:p>
    <w:p w:rsidRPr="00AB09EB" w:rsidR="000C48E5" w:rsidP="000C48E5" w:rsidRDefault="000C48E5" w14:paraId="3CE88831" w14:textId="77777777"/>
    <w:p w:rsidR="000C48E5" w:rsidP="000C48E5" w:rsidRDefault="000C48E5" w14:paraId="3FBD9BE3" w14:textId="77777777">
      <w:pPr>
        <w:pStyle w:val="Caption"/>
        <w:keepNext/>
      </w:pPr>
      <w:r>
        <w:t xml:space="preserve">Table </w:t>
      </w:r>
      <w:r>
        <w:fldChar w:fldCharType="begin"/>
      </w:r>
      <w:r>
        <w:instrText xml:space="preserve"> SEQ Table \* ARABIC </w:instrText>
      </w:r>
      <w:r>
        <w:fldChar w:fldCharType="separate"/>
      </w:r>
      <w:r w:rsidR="0049211B">
        <w:rPr>
          <w:noProof/>
        </w:rPr>
        <w:t>4</w:t>
      </w:r>
      <w:r>
        <w:fldChar w:fldCharType="end"/>
      </w:r>
      <w:r w:rsidRPr="00505B3E">
        <w:t xml:space="preserve"> </w:t>
      </w:r>
      <w:r w:rsidRPr="00D10B20">
        <w:t xml:space="preserve">Reasons for not receiving measles vaccination during the MSF vaccination campaign in </w:t>
      </w:r>
      <w:r>
        <w:t>Béboto district (N=47</w:t>
      </w:r>
      <w:r w:rsidRPr="00D10B20">
        <w:t>)</w:t>
      </w:r>
    </w:p>
    <w:tbl>
      <w:tblPr>
        <w:tblStyle w:val="Table"/>
        <w:tblpPr w:leftFromText="180" w:rightFromText="180" w:vertAnchor="page" w:horzAnchor="page" w:tblpX="1552" w:tblpY="4678"/>
        <w:tblOverlap w:val="never"/>
        <w:tblW w:w="7405" w:type="dxa"/>
        <w:tblLayout w:type="fixed"/>
        <w:tblLook w:val="04A0" w:firstRow="1" w:lastRow="0" w:firstColumn="1" w:lastColumn="0" w:noHBand="0" w:noVBand="1"/>
      </w:tblPr>
      <w:tblGrid>
        <w:gridCol w:w="4733"/>
        <w:gridCol w:w="1221"/>
        <w:gridCol w:w="1451"/>
      </w:tblGrid>
      <w:tr w:rsidR="000C48E5" w:rsidTr="00891908" w14:paraId="2048F6A9" w14:textId="77777777">
        <w:trPr>
          <w:cantSplit/>
          <w:tblHeader/>
        </w:trPr>
        <w:tc>
          <w:tcPr>
            <w:tcW w:w="473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854539" w:rsidR="000C48E5" w:rsidP="00891908" w:rsidRDefault="000C48E5" w14:paraId="6812365E" w14:textId="77777777">
            <w:pPr>
              <w:spacing w:before="40" w:after="40" w:line="240" w:lineRule="auto"/>
              <w:ind w:left="100" w:right="100"/>
              <w:rPr>
                <w:b/>
              </w:rPr>
            </w:pPr>
            <w:r w:rsidRPr="00854539">
              <w:rPr>
                <w:rFonts w:eastAsia="Arial" w:cs="Arial"/>
                <w:b/>
                <w:color w:val="111111"/>
              </w:rPr>
              <w:t>Reasons for non-vaccination (MSF)</w:t>
            </w:r>
          </w:p>
        </w:tc>
        <w:tc>
          <w:tcPr>
            <w:tcW w:w="122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854539" w:rsidR="000C48E5" w:rsidP="00891908" w:rsidRDefault="000C48E5" w14:paraId="1DBCAB5D" w14:textId="77777777">
            <w:pPr>
              <w:spacing w:before="40" w:after="40" w:line="240" w:lineRule="auto"/>
              <w:ind w:left="100" w:right="100"/>
              <w:jc w:val="center"/>
              <w:rPr>
                <w:b/>
              </w:rPr>
            </w:pPr>
            <w:r w:rsidRPr="00854539">
              <w:rPr>
                <w:rFonts w:eastAsia="Arial" w:cs="Arial"/>
                <w:b/>
                <w:color w:val="111111"/>
              </w:rPr>
              <w:t>Count (n)</w:t>
            </w:r>
          </w:p>
        </w:tc>
        <w:tc>
          <w:tcPr>
            <w:tcW w:w="145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854539" w:rsidR="000C48E5" w:rsidP="00891908" w:rsidRDefault="000C48E5" w14:paraId="6A06C1E2" w14:textId="77777777">
            <w:pPr>
              <w:spacing w:before="40" w:after="40" w:line="240" w:lineRule="auto"/>
              <w:ind w:left="100" w:right="100"/>
              <w:jc w:val="center"/>
              <w:rPr>
                <w:b/>
              </w:rPr>
            </w:pPr>
            <w:r w:rsidRPr="00854539">
              <w:rPr>
                <w:rFonts w:eastAsia="Arial" w:cs="Arial"/>
                <w:b/>
                <w:color w:val="111111"/>
              </w:rPr>
              <w:t>Percent (%)</w:t>
            </w:r>
          </w:p>
        </w:tc>
      </w:tr>
      <w:tr w:rsidR="000C48E5" w:rsidTr="00891908" w14:paraId="1ED1B281" w14:textId="77777777">
        <w:trPr>
          <w:cantSplit/>
        </w:trPr>
        <w:tc>
          <w:tcPr>
            <w:tcW w:w="4733" w:type="dxa"/>
            <w:shd w:val="clear" w:color="auto" w:fill="FFFFFF"/>
            <w:tcMar>
              <w:top w:w="0" w:type="dxa"/>
              <w:left w:w="0" w:type="dxa"/>
              <w:bottom w:w="0" w:type="dxa"/>
              <w:right w:w="0" w:type="dxa"/>
            </w:tcMar>
            <w:vAlign w:val="center"/>
          </w:tcPr>
          <w:p w:rsidRPr="005D46F3" w:rsidR="000C48E5" w:rsidP="00891908" w:rsidRDefault="000C48E5" w14:paraId="2A2B7907" w14:textId="77777777">
            <w:pPr>
              <w:spacing w:before="40" w:after="40" w:line="240" w:lineRule="auto"/>
              <w:ind w:left="100" w:right="100"/>
            </w:pPr>
            <w:r w:rsidRPr="005D46F3">
              <w:rPr>
                <w:rFonts w:eastAsia="Arial" w:cs="Arial"/>
                <w:color w:val="111111"/>
              </w:rPr>
              <w:t>Family was outside village during campaign</w:t>
            </w:r>
          </w:p>
        </w:tc>
        <w:tc>
          <w:tcPr>
            <w:tcW w:w="1221" w:type="dxa"/>
            <w:shd w:val="clear" w:color="auto" w:fill="FFFFFF"/>
            <w:tcMar>
              <w:top w:w="0" w:type="dxa"/>
              <w:left w:w="0" w:type="dxa"/>
              <w:bottom w:w="0" w:type="dxa"/>
              <w:right w:w="0" w:type="dxa"/>
            </w:tcMar>
            <w:vAlign w:val="center"/>
          </w:tcPr>
          <w:p w:rsidRPr="005D46F3" w:rsidR="000C48E5" w:rsidP="00891908" w:rsidRDefault="000C48E5" w14:paraId="60CECDE5" w14:textId="77777777">
            <w:pPr>
              <w:spacing w:before="40" w:after="40" w:line="240" w:lineRule="auto"/>
              <w:ind w:left="100" w:right="100"/>
              <w:jc w:val="center"/>
            </w:pPr>
            <w:r w:rsidRPr="005D46F3">
              <w:rPr>
                <w:rFonts w:eastAsia="Arial" w:cs="Arial"/>
                <w:color w:val="111111"/>
              </w:rPr>
              <w:t>39</w:t>
            </w:r>
          </w:p>
        </w:tc>
        <w:tc>
          <w:tcPr>
            <w:tcW w:w="1451" w:type="dxa"/>
            <w:shd w:val="clear" w:color="auto" w:fill="FFFFFF"/>
            <w:tcMar>
              <w:top w:w="0" w:type="dxa"/>
              <w:left w:w="0" w:type="dxa"/>
              <w:bottom w:w="0" w:type="dxa"/>
              <w:right w:w="0" w:type="dxa"/>
            </w:tcMar>
            <w:vAlign w:val="center"/>
          </w:tcPr>
          <w:p w:rsidRPr="005D46F3" w:rsidR="000C48E5" w:rsidP="00891908" w:rsidRDefault="000C48E5" w14:paraId="78BDA78D" w14:textId="77777777">
            <w:pPr>
              <w:spacing w:before="40" w:after="40" w:line="240" w:lineRule="auto"/>
              <w:ind w:left="100" w:right="100"/>
              <w:jc w:val="center"/>
            </w:pPr>
            <w:r w:rsidRPr="005D46F3">
              <w:rPr>
                <w:rFonts w:eastAsia="Arial" w:cs="Arial"/>
                <w:color w:val="111111"/>
              </w:rPr>
              <w:t>83.0</w:t>
            </w:r>
          </w:p>
        </w:tc>
      </w:tr>
      <w:tr w:rsidR="000C48E5" w:rsidTr="00891908" w14:paraId="3CE54938" w14:textId="77777777">
        <w:trPr>
          <w:cantSplit/>
        </w:trPr>
        <w:tc>
          <w:tcPr>
            <w:tcW w:w="4733" w:type="dxa"/>
            <w:shd w:val="clear" w:color="auto" w:fill="FFFFFF"/>
            <w:tcMar>
              <w:top w:w="0" w:type="dxa"/>
              <w:left w:w="0" w:type="dxa"/>
              <w:bottom w:w="0" w:type="dxa"/>
              <w:right w:w="0" w:type="dxa"/>
            </w:tcMar>
            <w:vAlign w:val="center"/>
          </w:tcPr>
          <w:p w:rsidRPr="005D46F3" w:rsidR="000C48E5" w:rsidP="00891908" w:rsidRDefault="000C48E5" w14:paraId="6DB9B017" w14:textId="77777777">
            <w:pPr>
              <w:spacing w:before="40" w:after="40" w:line="240" w:lineRule="auto"/>
              <w:ind w:left="100" w:right="100"/>
            </w:pPr>
            <w:r w:rsidRPr="005D46F3">
              <w:rPr>
                <w:rFonts w:eastAsia="Arial" w:cs="Arial"/>
                <w:color w:val="111111"/>
              </w:rPr>
              <w:t>S/he was working during the campaign</w:t>
            </w:r>
          </w:p>
        </w:tc>
        <w:tc>
          <w:tcPr>
            <w:tcW w:w="1221" w:type="dxa"/>
            <w:shd w:val="clear" w:color="auto" w:fill="FFFFFF"/>
            <w:tcMar>
              <w:top w:w="0" w:type="dxa"/>
              <w:left w:w="0" w:type="dxa"/>
              <w:bottom w:w="0" w:type="dxa"/>
              <w:right w:w="0" w:type="dxa"/>
            </w:tcMar>
            <w:vAlign w:val="center"/>
          </w:tcPr>
          <w:p w:rsidRPr="005D46F3" w:rsidR="000C48E5" w:rsidP="00891908" w:rsidRDefault="000C48E5" w14:paraId="07A54929" w14:textId="77777777">
            <w:pPr>
              <w:spacing w:before="40" w:after="40" w:line="240" w:lineRule="auto"/>
              <w:ind w:left="100" w:right="100"/>
              <w:jc w:val="center"/>
            </w:pPr>
            <w:r w:rsidRPr="005D46F3">
              <w:rPr>
                <w:rFonts w:eastAsia="Arial" w:cs="Arial"/>
                <w:color w:val="111111"/>
              </w:rPr>
              <w:t>3</w:t>
            </w:r>
          </w:p>
        </w:tc>
        <w:tc>
          <w:tcPr>
            <w:tcW w:w="1451" w:type="dxa"/>
            <w:shd w:val="clear" w:color="auto" w:fill="FFFFFF"/>
            <w:tcMar>
              <w:top w:w="0" w:type="dxa"/>
              <w:left w:w="0" w:type="dxa"/>
              <w:bottom w:w="0" w:type="dxa"/>
              <w:right w:w="0" w:type="dxa"/>
            </w:tcMar>
            <w:vAlign w:val="center"/>
          </w:tcPr>
          <w:p w:rsidRPr="005D46F3" w:rsidR="000C48E5" w:rsidP="00891908" w:rsidRDefault="000C48E5" w14:paraId="6AF46576" w14:textId="77777777">
            <w:pPr>
              <w:spacing w:before="40" w:after="40" w:line="240" w:lineRule="auto"/>
              <w:ind w:left="100" w:right="100"/>
              <w:jc w:val="center"/>
            </w:pPr>
            <w:r w:rsidRPr="005D46F3">
              <w:rPr>
                <w:rFonts w:eastAsia="Arial" w:cs="Arial"/>
                <w:color w:val="111111"/>
              </w:rPr>
              <w:t>6.4</w:t>
            </w:r>
          </w:p>
        </w:tc>
      </w:tr>
      <w:tr w:rsidR="000C48E5" w:rsidTr="00891908" w14:paraId="7D770440" w14:textId="77777777">
        <w:trPr>
          <w:cantSplit/>
          <w:trHeight w:val="380"/>
        </w:trPr>
        <w:tc>
          <w:tcPr>
            <w:tcW w:w="4733" w:type="dxa"/>
            <w:shd w:val="clear" w:color="auto" w:fill="FFFFFF"/>
            <w:tcMar>
              <w:top w:w="0" w:type="dxa"/>
              <w:left w:w="0" w:type="dxa"/>
              <w:bottom w:w="0" w:type="dxa"/>
              <w:right w:w="0" w:type="dxa"/>
            </w:tcMar>
            <w:vAlign w:val="center"/>
          </w:tcPr>
          <w:p w:rsidRPr="005D46F3" w:rsidR="000C48E5" w:rsidP="00891908" w:rsidRDefault="000C48E5" w14:paraId="4336ABCE" w14:textId="77777777">
            <w:pPr>
              <w:spacing w:before="40" w:after="40" w:line="240" w:lineRule="auto"/>
              <w:ind w:left="100" w:right="100"/>
            </w:pPr>
            <w:r w:rsidRPr="005D46F3">
              <w:rPr>
                <w:rFonts w:eastAsia="Arial" w:cs="Arial"/>
                <w:color w:val="111111"/>
              </w:rPr>
              <w:t>Child was sick during vaccination campaign</w:t>
            </w:r>
          </w:p>
        </w:tc>
        <w:tc>
          <w:tcPr>
            <w:tcW w:w="1221" w:type="dxa"/>
            <w:shd w:val="clear" w:color="auto" w:fill="FFFFFF"/>
            <w:tcMar>
              <w:top w:w="0" w:type="dxa"/>
              <w:left w:w="0" w:type="dxa"/>
              <w:bottom w:w="0" w:type="dxa"/>
              <w:right w:w="0" w:type="dxa"/>
            </w:tcMar>
            <w:vAlign w:val="center"/>
          </w:tcPr>
          <w:p w:rsidRPr="005D46F3" w:rsidR="000C48E5" w:rsidP="00891908" w:rsidRDefault="000C48E5" w14:paraId="2369DC19" w14:textId="77777777">
            <w:pPr>
              <w:spacing w:before="40" w:after="40" w:line="240" w:lineRule="auto"/>
              <w:ind w:left="100" w:right="100"/>
              <w:jc w:val="center"/>
            </w:pPr>
            <w:r w:rsidRPr="005D46F3">
              <w:rPr>
                <w:rFonts w:eastAsia="Arial" w:cs="Arial"/>
                <w:color w:val="111111"/>
              </w:rPr>
              <w:t>2</w:t>
            </w:r>
          </w:p>
        </w:tc>
        <w:tc>
          <w:tcPr>
            <w:tcW w:w="1451" w:type="dxa"/>
            <w:shd w:val="clear" w:color="auto" w:fill="FFFFFF"/>
            <w:tcMar>
              <w:top w:w="0" w:type="dxa"/>
              <w:left w:w="0" w:type="dxa"/>
              <w:bottom w:w="0" w:type="dxa"/>
              <w:right w:w="0" w:type="dxa"/>
            </w:tcMar>
            <w:vAlign w:val="center"/>
          </w:tcPr>
          <w:p w:rsidRPr="005D46F3" w:rsidR="000C48E5" w:rsidP="00891908" w:rsidRDefault="000C48E5" w14:paraId="2F2D71E4" w14:textId="77777777">
            <w:pPr>
              <w:spacing w:before="40" w:after="40" w:line="240" w:lineRule="auto"/>
              <w:ind w:left="100" w:right="100"/>
              <w:jc w:val="center"/>
            </w:pPr>
            <w:r w:rsidRPr="005D46F3">
              <w:rPr>
                <w:rFonts w:eastAsia="Arial" w:cs="Arial"/>
                <w:color w:val="111111"/>
              </w:rPr>
              <w:t>4.3</w:t>
            </w:r>
          </w:p>
        </w:tc>
      </w:tr>
      <w:tr w:rsidR="000C48E5" w:rsidTr="00891908" w14:paraId="55555B25" w14:textId="77777777">
        <w:trPr>
          <w:cantSplit/>
          <w:trHeight w:val="395"/>
        </w:trPr>
        <w:tc>
          <w:tcPr>
            <w:tcW w:w="4733" w:type="dxa"/>
            <w:shd w:val="clear" w:color="auto" w:fill="FFFFFF"/>
            <w:tcMar>
              <w:top w:w="0" w:type="dxa"/>
              <w:left w:w="0" w:type="dxa"/>
              <w:bottom w:w="0" w:type="dxa"/>
              <w:right w:w="0" w:type="dxa"/>
            </w:tcMar>
            <w:vAlign w:val="center"/>
          </w:tcPr>
          <w:p w:rsidRPr="005D46F3" w:rsidR="000C48E5" w:rsidP="00891908" w:rsidRDefault="000C48E5" w14:paraId="59EB15F1" w14:textId="77777777">
            <w:pPr>
              <w:spacing w:before="40" w:after="40" w:line="240" w:lineRule="auto"/>
              <w:ind w:left="100" w:right="100"/>
            </w:pPr>
            <w:r w:rsidRPr="005D46F3">
              <w:rPr>
                <w:rFonts w:eastAsia="Arial" w:cs="Arial"/>
                <w:color w:val="111111"/>
              </w:rPr>
              <w:t>Child already had measles</w:t>
            </w:r>
          </w:p>
        </w:tc>
        <w:tc>
          <w:tcPr>
            <w:tcW w:w="1221" w:type="dxa"/>
            <w:shd w:val="clear" w:color="auto" w:fill="FFFFFF"/>
            <w:tcMar>
              <w:top w:w="0" w:type="dxa"/>
              <w:left w:w="0" w:type="dxa"/>
              <w:bottom w:w="0" w:type="dxa"/>
              <w:right w:w="0" w:type="dxa"/>
            </w:tcMar>
            <w:vAlign w:val="center"/>
          </w:tcPr>
          <w:p w:rsidRPr="005D46F3" w:rsidR="000C48E5" w:rsidP="00891908" w:rsidRDefault="000C48E5" w14:paraId="2AB5A0C9" w14:textId="77777777">
            <w:pPr>
              <w:spacing w:before="40" w:after="40" w:line="240" w:lineRule="auto"/>
              <w:ind w:left="100" w:right="100"/>
              <w:jc w:val="center"/>
            </w:pPr>
            <w:r w:rsidRPr="005D46F3">
              <w:rPr>
                <w:rFonts w:eastAsia="Arial" w:cs="Arial"/>
                <w:color w:val="111111"/>
              </w:rPr>
              <w:t>1</w:t>
            </w:r>
          </w:p>
        </w:tc>
        <w:tc>
          <w:tcPr>
            <w:tcW w:w="1451" w:type="dxa"/>
            <w:shd w:val="clear" w:color="auto" w:fill="FFFFFF"/>
            <w:tcMar>
              <w:top w:w="0" w:type="dxa"/>
              <w:left w:w="0" w:type="dxa"/>
              <w:bottom w:w="0" w:type="dxa"/>
              <w:right w:w="0" w:type="dxa"/>
            </w:tcMar>
            <w:vAlign w:val="center"/>
          </w:tcPr>
          <w:p w:rsidRPr="005D46F3" w:rsidR="000C48E5" w:rsidP="00891908" w:rsidRDefault="000C48E5" w14:paraId="14E5F785" w14:textId="77777777">
            <w:pPr>
              <w:spacing w:before="40" w:after="40" w:line="240" w:lineRule="auto"/>
              <w:ind w:left="100" w:right="100"/>
              <w:jc w:val="center"/>
            </w:pPr>
            <w:r w:rsidRPr="005D46F3">
              <w:rPr>
                <w:rFonts w:eastAsia="Arial" w:cs="Arial"/>
                <w:color w:val="111111"/>
              </w:rPr>
              <w:t>2.1</w:t>
            </w:r>
          </w:p>
        </w:tc>
      </w:tr>
      <w:tr w:rsidR="000C48E5" w:rsidTr="00891908" w14:paraId="18683B50" w14:textId="77777777">
        <w:trPr>
          <w:cantSplit/>
        </w:trPr>
        <w:tc>
          <w:tcPr>
            <w:tcW w:w="4733" w:type="dxa"/>
            <w:shd w:val="clear" w:color="auto" w:fill="FFFFFF"/>
            <w:tcMar>
              <w:top w:w="0" w:type="dxa"/>
              <w:left w:w="0" w:type="dxa"/>
              <w:bottom w:w="0" w:type="dxa"/>
              <w:right w:w="0" w:type="dxa"/>
            </w:tcMar>
            <w:vAlign w:val="center"/>
          </w:tcPr>
          <w:p w:rsidRPr="005D46F3" w:rsidR="000C48E5" w:rsidP="00891908" w:rsidRDefault="000C48E5" w14:paraId="46966C43" w14:textId="77777777">
            <w:pPr>
              <w:spacing w:before="40" w:after="40" w:line="240" w:lineRule="auto"/>
              <w:ind w:left="100" w:right="100"/>
              <w:rPr>
                <w:rFonts w:eastAsia="Arial" w:cs="Arial"/>
                <w:color w:val="111111"/>
              </w:rPr>
            </w:pPr>
            <w:r w:rsidRPr="005D46F3">
              <w:rPr>
                <w:rFonts w:eastAsia="Arial" w:cs="Arial"/>
                <w:color w:val="111111"/>
              </w:rPr>
              <w:t>Didn't know child was eligible for vaccination</w:t>
            </w:r>
          </w:p>
        </w:tc>
        <w:tc>
          <w:tcPr>
            <w:tcW w:w="1221" w:type="dxa"/>
            <w:shd w:val="clear" w:color="auto" w:fill="FFFFFF"/>
            <w:tcMar>
              <w:top w:w="0" w:type="dxa"/>
              <w:left w:w="0" w:type="dxa"/>
              <w:bottom w:w="0" w:type="dxa"/>
              <w:right w:w="0" w:type="dxa"/>
            </w:tcMar>
            <w:vAlign w:val="center"/>
          </w:tcPr>
          <w:p w:rsidRPr="005D46F3" w:rsidR="000C48E5" w:rsidP="00891908" w:rsidRDefault="000C48E5" w14:paraId="13C42DAB" w14:textId="77777777">
            <w:pPr>
              <w:spacing w:before="40" w:after="40" w:line="240" w:lineRule="auto"/>
              <w:ind w:left="100" w:right="100"/>
              <w:jc w:val="center"/>
              <w:rPr>
                <w:rFonts w:eastAsia="Arial" w:cs="Arial"/>
                <w:color w:val="111111"/>
              </w:rPr>
            </w:pPr>
            <w:r w:rsidRPr="005D46F3">
              <w:rPr>
                <w:rFonts w:eastAsia="Arial" w:cs="Arial"/>
                <w:color w:val="111111"/>
              </w:rPr>
              <w:t>1</w:t>
            </w:r>
          </w:p>
        </w:tc>
        <w:tc>
          <w:tcPr>
            <w:tcW w:w="1451" w:type="dxa"/>
            <w:shd w:val="clear" w:color="auto" w:fill="FFFFFF"/>
            <w:tcMar>
              <w:top w:w="0" w:type="dxa"/>
              <w:left w:w="0" w:type="dxa"/>
              <w:bottom w:w="0" w:type="dxa"/>
              <w:right w:w="0" w:type="dxa"/>
            </w:tcMar>
            <w:vAlign w:val="center"/>
          </w:tcPr>
          <w:p w:rsidRPr="005D46F3" w:rsidR="000C48E5" w:rsidP="00891908" w:rsidRDefault="000C48E5" w14:paraId="6818BF1A" w14:textId="77777777">
            <w:pPr>
              <w:spacing w:before="40" w:after="40" w:line="240" w:lineRule="auto"/>
              <w:ind w:left="100" w:right="100"/>
              <w:jc w:val="center"/>
              <w:rPr>
                <w:rFonts w:eastAsia="Arial" w:cs="Arial"/>
                <w:color w:val="111111"/>
              </w:rPr>
            </w:pPr>
            <w:r w:rsidRPr="005D46F3">
              <w:rPr>
                <w:rFonts w:eastAsia="Arial" w:cs="Arial"/>
                <w:color w:val="111111"/>
              </w:rPr>
              <w:t>2.1</w:t>
            </w:r>
          </w:p>
        </w:tc>
      </w:tr>
      <w:tr w:rsidR="000C48E5" w:rsidTr="00891908" w14:paraId="5E9F8869" w14:textId="77777777">
        <w:trPr>
          <w:cantSplit/>
        </w:trPr>
        <w:tc>
          <w:tcPr>
            <w:tcW w:w="4733" w:type="dxa"/>
            <w:tcBorders>
              <w:bottom w:val="single" w:color="auto" w:sz="12" w:space="0"/>
            </w:tcBorders>
            <w:shd w:val="clear" w:color="auto" w:fill="FFFFFF"/>
            <w:tcMar>
              <w:top w:w="0" w:type="dxa"/>
              <w:left w:w="0" w:type="dxa"/>
              <w:bottom w:w="0" w:type="dxa"/>
              <w:right w:w="0" w:type="dxa"/>
            </w:tcMar>
            <w:vAlign w:val="center"/>
          </w:tcPr>
          <w:p w:rsidRPr="005D46F3" w:rsidR="000C48E5" w:rsidP="00891908" w:rsidRDefault="000C48E5" w14:paraId="71B830FE" w14:textId="77777777">
            <w:pPr>
              <w:spacing w:before="40" w:after="40" w:line="240" w:lineRule="auto"/>
              <w:ind w:left="100" w:right="100"/>
              <w:rPr>
                <w:rFonts w:eastAsia="Arial" w:cs="Arial"/>
                <w:color w:val="111111"/>
              </w:rPr>
            </w:pPr>
            <w:r w:rsidRPr="005D46F3">
              <w:rPr>
                <w:rFonts w:eastAsia="Arial" w:cs="Arial"/>
                <w:color w:val="111111"/>
              </w:rPr>
              <w:t>Not enough vaccine at the vaccination place</w:t>
            </w:r>
          </w:p>
        </w:tc>
        <w:tc>
          <w:tcPr>
            <w:tcW w:w="1221" w:type="dxa"/>
            <w:tcBorders>
              <w:bottom w:val="single" w:color="auto" w:sz="12" w:space="0"/>
            </w:tcBorders>
            <w:shd w:val="clear" w:color="auto" w:fill="FFFFFF"/>
            <w:tcMar>
              <w:top w:w="0" w:type="dxa"/>
              <w:left w:w="0" w:type="dxa"/>
              <w:bottom w:w="0" w:type="dxa"/>
              <w:right w:w="0" w:type="dxa"/>
            </w:tcMar>
            <w:vAlign w:val="center"/>
          </w:tcPr>
          <w:p w:rsidRPr="005D46F3" w:rsidR="000C48E5" w:rsidP="00891908" w:rsidRDefault="000C48E5" w14:paraId="423C84AC" w14:textId="77777777">
            <w:pPr>
              <w:spacing w:before="40" w:after="40" w:line="240" w:lineRule="auto"/>
              <w:ind w:left="100" w:right="100"/>
              <w:jc w:val="center"/>
              <w:rPr>
                <w:rFonts w:eastAsia="Arial" w:cs="Arial"/>
                <w:color w:val="111111"/>
              </w:rPr>
            </w:pPr>
            <w:r w:rsidRPr="005D46F3">
              <w:rPr>
                <w:rFonts w:eastAsia="Arial" w:cs="Arial"/>
                <w:color w:val="111111"/>
              </w:rPr>
              <w:t>1</w:t>
            </w:r>
          </w:p>
        </w:tc>
        <w:tc>
          <w:tcPr>
            <w:tcW w:w="1451" w:type="dxa"/>
            <w:tcBorders>
              <w:bottom w:val="single" w:color="auto" w:sz="12" w:space="0"/>
            </w:tcBorders>
            <w:shd w:val="clear" w:color="auto" w:fill="FFFFFF"/>
            <w:tcMar>
              <w:top w:w="0" w:type="dxa"/>
              <w:left w:w="0" w:type="dxa"/>
              <w:bottom w:w="0" w:type="dxa"/>
              <w:right w:w="0" w:type="dxa"/>
            </w:tcMar>
            <w:vAlign w:val="center"/>
          </w:tcPr>
          <w:p w:rsidRPr="005D46F3" w:rsidR="000C48E5" w:rsidP="00891908" w:rsidRDefault="000C48E5" w14:paraId="26BA92D4" w14:textId="77777777">
            <w:pPr>
              <w:spacing w:before="40" w:after="40" w:line="240" w:lineRule="auto"/>
              <w:ind w:left="100" w:right="100"/>
              <w:jc w:val="center"/>
              <w:rPr>
                <w:rFonts w:eastAsia="Arial" w:cs="Arial"/>
                <w:color w:val="111111"/>
              </w:rPr>
            </w:pPr>
            <w:r w:rsidRPr="005D46F3">
              <w:rPr>
                <w:rFonts w:eastAsia="Arial" w:cs="Arial"/>
                <w:color w:val="111111"/>
              </w:rPr>
              <w:t>2.1</w:t>
            </w:r>
          </w:p>
        </w:tc>
      </w:tr>
    </w:tbl>
    <w:p w:rsidR="000C48E5" w:rsidP="000C48E5" w:rsidRDefault="006C58B7" w14:paraId="7870FFB6" w14:textId="52EF275C">
      <w:pPr>
        <w:spacing w:line="240" w:lineRule="auto"/>
        <w:rPr>
          <w:rFonts w:ascii="Times New Roman" w:hAnsi="Times New Roman"/>
          <w:lang w:val="en-US" w:eastAsia="en-US"/>
        </w:rPr>
      </w:pPr>
      <w:r>
        <w:rPr>
          <w:rFonts w:ascii="Times New Roman" w:hAnsi="Times New Roman"/>
          <w:noProof/>
          <w:lang w:val="en-US" w:eastAsia="en-US"/>
        </w:rPr>
        <mc:AlternateContent>
          <mc:Choice Requires="wps">
            <w:drawing>
              <wp:inline distT="0" distB="0" distL="0" distR="0" wp14:anchorId="780CC69E" wp14:editId="14762D61">
                <wp:extent cx="297180" cy="29718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2507022D">
              <v:rect id="AutoShape_x0020_2" style="width:23.4pt;height:23.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728B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">
                <o:lock v:ext="edit" aspectratio="t"/>
                <w10:anchorlock/>
              </v:rect>
            </w:pict>
          </mc:Fallback>
        </mc:AlternateContent>
      </w:r>
    </w:p>
    <w:p w:rsidR="000C48E5" w:rsidP="000C48E5" w:rsidRDefault="000C48E5" w14:paraId="220EF144" w14:textId="77777777">
      <w:pPr>
        <w:spacing w:line="240" w:lineRule="auto"/>
        <w:rPr>
          <w:rFonts w:ascii="Times New Roman" w:hAnsi="Times New Roman"/>
          <w:lang w:val="en-US" w:eastAsia="en-US"/>
        </w:rPr>
      </w:pPr>
    </w:p>
    <w:p w:rsidR="000C48E5" w:rsidP="000C48E5" w:rsidRDefault="000C48E5" w14:paraId="324A72D4" w14:textId="77777777">
      <w:pPr>
        <w:spacing w:line="240" w:lineRule="auto"/>
        <w:rPr>
          <w:rFonts w:ascii="Times New Roman" w:hAnsi="Times New Roman"/>
          <w:lang w:val="en-US" w:eastAsia="en-US"/>
        </w:rPr>
      </w:pPr>
    </w:p>
    <w:p w:rsidR="000C48E5" w:rsidP="000C48E5" w:rsidRDefault="000C48E5" w14:paraId="6D240089" w14:textId="77777777">
      <w:pPr>
        <w:spacing w:line="240" w:lineRule="auto"/>
        <w:rPr>
          <w:rFonts w:ascii="Times New Roman" w:hAnsi="Times New Roman"/>
          <w:lang w:val="en-US" w:eastAsia="en-US"/>
        </w:rPr>
      </w:pPr>
    </w:p>
    <w:p w:rsidR="000C48E5" w:rsidP="000C48E5" w:rsidRDefault="000C48E5" w14:paraId="19357997" w14:textId="77777777">
      <w:pPr>
        <w:spacing w:line="240" w:lineRule="auto"/>
        <w:rPr>
          <w:rFonts w:ascii="Times New Roman" w:hAnsi="Times New Roman"/>
          <w:lang w:val="en-US" w:eastAsia="en-US"/>
        </w:rPr>
      </w:pPr>
    </w:p>
    <w:p w:rsidR="000C48E5" w:rsidP="000C48E5" w:rsidRDefault="000C48E5" w14:paraId="33864609" w14:textId="77777777">
      <w:pPr>
        <w:spacing w:line="240" w:lineRule="auto"/>
        <w:rPr>
          <w:rFonts w:ascii="Times New Roman" w:hAnsi="Times New Roman"/>
          <w:lang w:val="en-US" w:eastAsia="en-US"/>
        </w:rPr>
      </w:pPr>
    </w:p>
    <w:p w:rsidR="000C48E5" w:rsidP="000C48E5" w:rsidRDefault="000C48E5" w14:paraId="59B8AE6C" w14:textId="77777777">
      <w:pPr>
        <w:spacing w:line="240" w:lineRule="auto"/>
        <w:rPr>
          <w:rFonts w:ascii="Times New Roman" w:hAnsi="Times New Roman"/>
          <w:lang w:val="en-US" w:eastAsia="en-US"/>
        </w:rPr>
      </w:pPr>
    </w:p>
    <w:p w:rsidR="000C48E5" w:rsidP="000C48E5" w:rsidRDefault="000C48E5" w14:paraId="1D084957" w14:textId="5F1FC2EB">
      <w:pPr>
        <w:spacing w:line="240" w:lineRule="auto"/>
      </w:pPr>
    </w:p>
    <w:p w:rsidR="00476526" w:rsidP="000C48E5" w:rsidRDefault="00476526" w14:paraId="6085AD3A" w14:textId="03536D94">
      <w:pPr>
        <w:spacing w:line="240" w:lineRule="auto"/>
      </w:pPr>
    </w:p>
    <w:p w:rsidR="00476526" w:rsidP="000C48E5" w:rsidRDefault="00476526" w14:paraId="329F82A2" w14:textId="08BA9DD2">
      <w:pPr>
        <w:spacing w:line="240" w:lineRule="auto"/>
      </w:pPr>
    </w:p>
    <w:p w:rsidR="00476526" w:rsidP="000C48E5" w:rsidRDefault="00476526" w14:paraId="7A454326" w14:textId="718E4A19">
      <w:pPr>
        <w:spacing w:line="240" w:lineRule="auto"/>
      </w:pPr>
    </w:p>
    <w:p w:rsidRPr="00BB5CBF" w:rsidR="00476526" w:rsidP="000C48E5" w:rsidRDefault="00476526" w14:paraId="1500C57F" w14:textId="77777777">
      <w:pPr>
        <w:spacing w:line="240" w:lineRule="auto"/>
      </w:pPr>
    </w:p>
    <w:p w:rsidRPr="00BB5CBF" w:rsidR="000C48E5" w:rsidP="000C48E5" w:rsidRDefault="000C48E5" w14:paraId="61F25BDB" w14:textId="77777777">
      <w:pPr>
        <w:pStyle w:val="Heading3"/>
        <w:numPr>
          <w:ilvl w:val="1"/>
          <w:numId w:val="24"/>
        </w:numPr>
      </w:pPr>
      <w:bookmarkStart w:name="_Toc39509160" w:id="367"/>
      <w:bookmarkStart w:name="_Toc39509266" w:id="368"/>
      <w:bookmarkStart w:name="_Toc39509371" w:id="369"/>
      <w:bookmarkStart w:name="_Toc39606117" w:id="370"/>
      <w:r w:rsidRPr="00BB5CBF">
        <w:t xml:space="preserve">Vaccination coverage – </w:t>
      </w:r>
      <w:r>
        <w:t>routine</w:t>
      </w:r>
      <w:r w:rsidRPr="00BB5CBF">
        <w:t xml:space="preserve"> Vaccination </w:t>
      </w:r>
      <w:r>
        <w:t>(9 months)</w:t>
      </w:r>
      <w:bookmarkEnd w:id="367"/>
      <w:bookmarkEnd w:id="368"/>
      <w:bookmarkEnd w:id="369"/>
      <w:bookmarkEnd w:id="370"/>
    </w:p>
    <w:p w:rsidRPr="00BB5CBF" w:rsidR="000C48E5" w:rsidP="000C48E5" w:rsidRDefault="000C48E5" w14:paraId="29BAC4D0" w14:textId="77777777"/>
    <w:p w:rsidRPr="00C06864" w:rsidR="000C48E5" w:rsidP="002523A0" w:rsidRDefault="000C48E5" w14:paraId="7D1D3ABF" w14:textId="20FA8A4D">
      <w:pPr>
        <w:widowControl w:val="0"/>
        <w:autoSpaceDE w:val="0"/>
        <w:autoSpaceDN w:val="0"/>
        <w:adjustRightInd w:val="0"/>
        <w:spacing w:line="240" w:lineRule="auto"/>
      </w:pPr>
      <w:r w:rsidRPr="00C06864">
        <w:t xml:space="preserve">Information on </w:t>
      </w:r>
      <w:r>
        <w:t>routine vaccination status (i.e. the routine vaccination normally administered at 9 months of age)</w:t>
      </w:r>
      <w:r w:rsidRPr="00C06864">
        <w:t xml:space="preserve"> was collected from 985 children aged</w:t>
      </w:r>
      <w:r>
        <w:t xml:space="preserve"> 6 months to 9 years. </w:t>
      </w:r>
      <w:r w:rsidRPr="007575D5">
        <w:t>The measles vaccination coverage among children in this age group was</w:t>
      </w:r>
      <w:r>
        <w:t xml:space="preserve"> 45.4</w:t>
      </w:r>
      <w:r w:rsidRPr="00C06864">
        <w:t xml:space="preserve">% (95% CI: </w:t>
      </w:r>
      <w:r>
        <w:rPr>
          <w:rFonts w:eastAsia="Arial" w:cs="Arial"/>
          <w:color w:val="111111"/>
        </w:rPr>
        <w:t>35.0</w:t>
      </w:r>
      <w:r>
        <w:rPr>
          <w:rFonts w:eastAsia="Arial"/>
        </w:rPr>
        <w:t>–</w:t>
      </w:r>
      <w:r w:rsidRPr="00996E3D">
        <w:rPr>
          <w:rFonts w:eastAsia="Arial" w:cs="Arial"/>
          <w:color w:val="111111"/>
        </w:rPr>
        <w:t>56.1</w:t>
      </w:r>
      <w:r w:rsidRPr="00C06864">
        <w:t>)</w:t>
      </w:r>
      <w:r>
        <w:t xml:space="preserve">. This was </w:t>
      </w:r>
      <w:del w:author="Julia Sohn" w:date="2020-05-05T16:30:00Z" w:id="371">
        <w:r w:rsidDel="00085FCF">
          <w:delText xml:space="preserve">confirmed </w:delText>
        </w:r>
      </w:del>
      <w:ins w:author="Julia Sohn" w:date="2020-05-05T16:30:00Z" w:id="372">
        <w:r w:rsidR="00085FCF">
          <w:t xml:space="preserve">reported </w:t>
        </w:r>
      </w:ins>
      <w:r>
        <w:t xml:space="preserve">by respondents </w:t>
      </w:r>
      <w:r w:rsidRPr="00C06864">
        <w:t>either</w:t>
      </w:r>
      <w:r>
        <w:t xml:space="preserve"> by</w:t>
      </w:r>
      <w:r w:rsidRPr="00C06864">
        <w:t xml:space="preserve"> showing their vaccination card or by verbal </w:t>
      </w:r>
      <w:r w:rsidRPr="0060229C">
        <w:t xml:space="preserve">confirmation (Table </w:t>
      </w:r>
      <w:r>
        <w:t>5).</w:t>
      </w:r>
      <w:r w:rsidRPr="0060229C">
        <w:t xml:space="preserve"> Most of</w:t>
      </w:r>
      <w:r>
        <w:t xml:space="preserve"> the affirmative responses were through verbal confirmation; t</w:t>
      </w:r>
      <w:r w:rsidRPr="00C06864">
        <w:t>he measles vaccination coverage</w:t>
      </w:r>
      <w:r>
        <w:t xml:space="preserve"> </w:t>
      </w:r>
      <w:r w:rsidRPr="00C06864">
        <w:t xml:space="preserve">among children who were able to show their vaccination card was </w:t>
      </w:r>
      <w:r w:rsidRPr="00911221">
        <w:t>2.1% (</w:t>
      </w:r>
      <w:r w:rsidRPr="00C06864">
        <w:t>95% CI</w:t>
      </w:r>
      <w:r w:rsidRPr="00911221">
        <w:t xml:space="preserve"> </w:t>
      </w:r>
      <w:r>
        <w:t>1.1–3</w:t>
      </w:r>
      <w:r w:rsidRPr="00911221">
        <w:t>.9)</w:t>
      </w:r>
      <w:r>
        <w:t xml:space="preserve">. </w:t>
      </w:r>
      <w:ins w:author="Julia Sohn" w:date="2020-05-05T17:11:00Z" w:id="373">
        <w:r w:rsidR="00B9146E">
          <w:t>The design effect</w:t>
        </w:r>
        <w:r w:rsidR="006409E2">
          <w:t xml:space="preserve"> for routine vaccination is </w:t>
        </w:r>
      </w:ins>
      <w:ins w:author="Julia Sohn" w:date="2020-05-05T17:15:00Z" w:id="374">
        <w:r w:rsidR="00B503BA">
          <w:t xml:space="preserve">much </w:t>
        </w:r>
      </w:ins>
      <w:ins w:author="Julia Sohn" w:date="2020-05-05T17:11:00Z" w:id="375">
        <w:r w:rsidR="006409E2">
          <w:t xml:space="preserve">higher than </w:t>
        </w:r>
      </w:ins>
      <w:ins w:author="Julia Sohn" w:date="2020-05-05T17:14:00Z" w:id="376">
        <w:r w:rsidR="00BB34C3">
          <w:t>the expected value (2.5)</w:t>
        </w:r>
      </w:ins>
      <w:ins w:author="Julia Sohn" w:date="2020-05-05T17:11:00Z" w:id="377">
        <w:r w:rsidR="006409E2">
          <w:t xml:space="preserve">, indicating </w:t>
        </w:r>
      </w:ins>
      <w:ins w:author="Julia Sohn" w:date="2020-05-05T17:13:00Z" w:id="378">
        <w:r w:rsidR="006409E2">
          <w:t>a high degree of heterogeneity between clusters.</w:t>
        </w:r>
      </w:ins>
    </w:p>
    <w:p w:rsidRPr="00BB5CBF" w:rsidR="000C48E5" w:rsidP="000C48E5" w:rsidRDefault="000C48E5" w14:paraId="6563B3C3" w14:textId="77777777"/>
    <w:p w:rsidR="000C48E5" w:rsidP="000C48E5" w:rsidRDefault="000C48E5" w14:paraId="3CF41BC7" w14:textId="77777777">
      <w:pPr>
        <w:pStyle w:val="Caption"/>
        <w:keepNext/>
      </w:pPr>
      <w:r>
        <w:t xml:space="preserve">Table </w:t>
      </w:r>
      <w:r>
        <w:fldChar w:fldCharType="begin"/>
      </w:r>
      <w:r>
        <w:instrText xml:space="preserve"> SEQ Table \* ARABIC </w:instrText>
      </w:r>
      <w:r>
        <w:fldChar w:fldCharType="separate"/>
      </w:r>
      <w:r w:rsidR="0049211B">
        <w:rPr>
          <w:noProof/>
        </w:rPr>
        <w:t>5</w:t>
      </w:r>
      <w:r>
        <w:fldChar w:fldCharType="end"/>
      </w:r>
      <w:r>
        <w:t xml:space="preserve">. </w:t>
      </w:r>
      <w:r w:rsidRPr="00AA4838">
        <w:t xml:space="preserve"> </w:t>
      </w:r>
      <w:r w:rsidRPr="002E1EDA">
        <w:t xml:space="preserve">Measles vaccination coverage among children aged 6 months to 9 years during </w:t>
      </w:r>
      <w:r>
        <w:t>routine vaccination at 9 months</w:t>
      </w:r>
      <w:r w:rsidRPr="002E1EDA">
        <w:t xml:space="preserve"> in Béboto district, </w:t>
      </w:r>
      <w:proofErr w:type="spellStart"/>
      <w:r w:rsidRPr="002E1EDA">
        <w:t>Logone</w:t>
      </w:r>
      <w:proofErr w:type="spellEnd"/>
      <w:r w:rsidRPr="002E1EDA">
        <w:t xml:space="preserve"> Oriental province, Chad (weighted analysis)</w:t>
      </w:r>
    </w:p>
    <w:p w:rsidR="000C48E5" w:rsidP="000C48E5" w:rsidRDefault="000C48E5" w14:paraId="7BDA7642" w14:textId="77777777">
      <w:pPr>
        <w:pStyle w:val="Caption"/>
        <w:keepNext/>
      </w:pPr>
    </w:p>
    <w:tbl>
      <w:tblPr>
        <w:tblStyle w:val="Table"/>
        <w:tblW w:w="0" w:type="auto"/>
        <w:tblInd w:w="-23" w:type="dxa"/>
        <w:tblLayout w:type="fixed"/>
        <w:tblLook w:val="04A0" w:firstRow="1" w:lastRow="0" w:firstColumn="1" w:lastColumn="0" w:noHBand="0" w:noVBand="1"/>
      </w:tblPr>
      <w:tblGrid>
        <w:gridCol w:w="2982"/>
        <w:gridCol w:w="1451"/>
        <w:gridCol w:w="2245"/>
        <w:gridCol w:w="1695"/>
      </w:tblGrid>
      <w:tr w:rsidRPr="00680539" w:rsidR="000C48E5" w:rsidTr="000C48E5" w14:paraId="6D7E3EC3" w14:textId="77777777">
        <w:trPr>
          <w:cantSplit/>
          <w:tblHeader/>
        </w:trPr>
        <w:tc>
          <w:tcPr>
            <w:tcW w:w="298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06F7C16F" w14:textId="77777777">
            <w:pPr>
              <w:spacing w:before="40" w:after="40" w:line="240" w:lineRule="auto"/>
              <w:ind w:left="100" w:right="100"/>
              <w:rPr>
                <w:b/>
              </w:rPr>
            </w:pPr>
            <w:r w:rsidRPr="00214263">
              <w:rPr>
                <w:rFonts w:eastAsia="Arial" w:cs="Arial"/>
                <w:b/>
                <w:color w:val="111111"/>
              </w:rPr>
              <w:t>Routine vaccination status</w:t>
            </w:r>
          </w:p>
        </w:tc>
        <w:tc>
          <w:tcPr>
            <w:tcW w:w="145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69C471C0" w14:textId="77777777">
            <w:pPr>
              <w:spacing w:before="40" w:after="40" w:line="240" w:lineRule="auto"/>
              <w:ind w:left="100" w:right="100"/>
              <w:jc w:val="center"/>
              <w:rPr>
                <w:b/>
              </w:rPr>
            </w:pPr>
            <w:r w:rsidRPr="00214263">
              <w:rPr>
                <w:rFonts w:eastAsia="Arial" w:cs="Arial"/>
                <w:b/>
                <w:color w:val="111111"/>
              </w:rPr>
              <w:t>Children (n)</w:t>
            </w:r>
          </w:p>
        </w:tc>
        <w:tc>
          <w:tcPr>
            <w:tcW w:w="2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304CB5F5" w14:textId="77777777">
            <w:pPr>
              <w:spacing w:before="40" w:after="40" w:line="240" w:lineRule="auto"/>
              <w:ind w:left="100" w:right="100"/>
              <w:jc w:val="center"/>
              <w:rPr>
                <w:b/>
              </w:rPr>
            </w:pPr>
            <w:r w:rsidRPr="00214263">
              <w:rPr>
                <w:rFonts w:eastAsia="Arial" w:cs="Arial"/>
                <w:b/>
                <w:color w:val="111111"/>
              </w:rPr>
              <w:t>% (95% CI)</w:t>
            </w:r>
          </w:p>
        </w:tc>
        <w:tc>
          <w:tcPr>
            <w:tcW w:w="169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09ED3E5D" w14:textId="77777777">
            <w:pPr>
              <w:spacing w:before="40" w:after="40" w:line="240" w:lineRule="auto"/>
              <w:ind w:left="100" w:right="100"/>
              <w:jc w:val="center"/>
              <w:rPr>
                <w:b/>
              </w:rPr>
            </w:pPr>
            <w:r w:rsidRPr="00214263">
              <w:rPr>
                <w:rFonts w:eastAsia="Arial" w:cs="Arial"/>
                <w:b/>
                <w:color w:val="111111"/>
              </w:rPr>
              <w:t>Design effect</w:t>
            </w:r>
          </w:p>
        </w:tc>
      </w:tr>
      <w:tr w:rsidRPr="00BB5CBF" w:rsidR="000C48E5" w:rsidTr="000C48E5" w14:paraId="1DF0AE63" w14:textId="77777777">
        <w:trPr>
          <w:cantSplit/>
          <w:trHeight w:val="421"/>
        </w:trPr>
        <w:tc>
          <w:tcPr>
            <w:tcW w:w="2982" w:type="dxa"/>
            <w:shd w:val="clear" w:color="auto" w:fill="FFFFFF"/>
            <w:tcMar>
              <w:top w:w="0" w:type="dxa"/>
              <w:left w:w="0" w:type="dxa"/>
              <w:bottom w:w="0" w:type="dxa"/>
              <w:right w:w="0" w:type="dxa"/>
            </w:tcMar>
            <w:vAlign w:val="center"/>
          </w:tcPr>
          <w:p w:rsidRPr="00214263" w:rsidR="000C48E5" w:rsidP="007F7679" w:rsidRDefault="000C48E5" w14:paraId="1F3ABBE6" w14:textId="4303183A">
            <w:pPr>
              <w:spacing w:before="40" w:after="40" w:line="240" w:lineRule="auto"/>
              <w:ind w:left="100" w:right="100"/>
            </w:pPr>
            <w:r w:rsidRPr="00214263">
              <w:rPr>
                <w:rFonts w:eastAsia="Arial" w:cs="Arial"/>
                <w:color w:val="111111"/>
              </w:rPr>
              <w:t>Yes</w:t>
            </w:r>
            <w:ins w:author="Julia Sohn" w:date="2020-05-05T16:31:00Z" w:id="379">
              <w:r w:rsidR="00085FCF">
                <w:rPr>
                  <w:rFonts w:eastAsia="Arial" w:cs="Arial"/>
                  <w:color w:val="111111"/>
                </w:rPr>
                <w:t xml:space="preserve"> </w:t>
              </w:r>
              <w:r w:rsidRPr="00AB10E9" w:rsidR="00085FCF">
                <w:rPr>
                  <w:rFonts w:eastAsia="Arial" w:cs="Arial"/>
                  <w:color w:val="111111"/>
                </w:rPr>
                <w:t>– card and verbal</w:t>
              </w:r>
            </w:ins>
          </w:p>
        </w:tc>
        <w:tc>
          <w:tcPr>
            <w:tcW w:w="1451" w:type="dxa"/>
            <w:shd w:val="clear" w:color="auto" w:fill="FFFFFF"/>
            <w:tcMar>
              <w:top w:w="0" w:type="dxa"/>
              <w:left w:w="0" w:type="dxa"/>
              <w:bottom w:w="0" w:type="dxa"/>
              <w:right w:w="0" w:type="dxa"/>
            </w:tcMar>
            <w:vAlign w:val="center"/>
          </w:tcPr>
          <w:p w:rsidRPr="00214263" w:rsidR="000C48E5" w:rsidP="007F7679" w:rsidRDefault="000C48E5" w14:paraId="2B47202D" w14:textId="77777777">
            <w:pPr>
              <w:spacing w:before="40" w:after="40" w:line="240" w:lineRule="auto"/>
              <w:ind w:left="100" w:right="100"/>
              <w:jc w:val="center"/>
            </w:pPr>
            <w:r w:rsidRPr="00214263">
              <w:t>405</w:t>
            </w:r>
          </w:p>
        </w:tc>
        <w:tc>
          <w:tcPr>
            <w:tcW w:w="2245" w:type="dxa"/>
            <w:shd w:val="clear" w:color="auto" w:fill="FFFFFF"/>
            <w:tcMar>
              <w:top w:w="0" w:type="dxa"/>
              <w:left w:w="0" w:type="dxa"/>
              <w:bottom w:w="0" w:type="dxa"/>
              <w:right w:w="0" w:type="dxa"/>
            </w:tcMar>
            <w:vAlign w:val="center"/>
          </w:tcPr>
          <w:p w:rsidRPr="00214263" w:rsidR="000C48E5" w:rsidP="007F7679" w:rsidRDefault="000C48E5" w14:paraId="62AA2BF9" w14:textId="77777777">
            <w:pPr>
              <w:spacing w:before="40" w:after="40" w:line="240" w:lineRule="auto"/>
              <w:ind w:left="100" w:right="100"/>
              <w:jc w:val="center"/>
            </w:pPr>
            <w:r w:rsidRPr="00214263">
              <w:rPr>
                <w:rFonts w:eastAsia="Arial" w:cs="Arial"/>
                <w:color w:val="111111"/>
              </w:rPr>
              <w:t>45.4 (35.0--56.1)</w:t>
            </w:r>
          </w:p>
        </w:tc>
        <w:tc>
          <w:tcPr>
            <w:tcW w:w="1695" w:type="dxa"/>
            <w:shd w:val="clear" w:color="auto" w:fill="FFFFFF"/>
            <w:tcMar>
              <w:top w:w="0" w:type="dxa"/>
              <w:left w:w="0" w:type="dxa"/>
              <w:bottom w:w="0" w:type="dxa"/>
              <w:right w:w="0" w:type="dxa"/>
            </w:tcMar>
            <w:vAlign w:val="center"/>
          </w:tcPr>
          <w:p w:rsidRPr="00214263" w:rsidR="000C48E5" w:rsidP="007F7679" w:rsidRDefault="000C48E5" w14:paraId="3565D031" w14:textId="77777777">
            <w:pPr>
              <w:spacing w:before="40" w:after="40" w:line="240" w:lineRule="auto"/>
              <w:ind w:left="100" w:right="100"/>
              <w:jc w:val="center"/>
            </w:pPr>
            <w:r w:rsidRPr="752018D7">
              <w:rPr>
                <w:rFonts w:eastAsia="Arial" w:cs="Arial"/>
                <w:color w:val="111111"/>
              </w:rPr>
              <w:t>11.</w:t>
            </w:r>
            <w:commentRangeStart w:id="380"/>
            <w:r w:rsidRPr="752018D7">
              <w:rPr>
                <w:rFonts w:eastAsia="Arial" w:cs="Arial"/>
                <w:color w:val="111111"/>
              </w:rPr>
              <w:t>1</w:t>
            </w:r>
            <w:commentRangeEnd w:id="380"/>
            <w:r w:rsidR="001F54F2">
              <w:rPr>
                <w:rStyle w:val="CommentReference"/>
                <w:rFonts w:eastAsia="Times New Roman"/>
              </w:rPr>
              <w:commentReference w:id="380"/>
            </w:r>
          </w:p>
        </w:tc>
      </w:tr>
      <w:tr w:rsidRPr="00BB5CBF" w:rsidR="000C48E5" w:rsidTr="000C48E5" w14:paraId="76427F06" w14:textId="77777777">
        <w:trPr>
          <w:cantSplit/>
          <w:trHeight w:val="427"/>
        </w:trPr>
        <w:tc>
          <w:tcPr>
            <w:tcW w:w="2982" w:type="dxa"/>
            <w:shd w:val="clear" w:color="auto" w:fill="FFFFFF"/>
            <w:tcMar>
              <w:top w:w="0" w:type="dxa"/>
              <w:left w:w="0" w:type="dxa"/>
              <w:bottom w:w="0" w:type="dxa"/>
              <w:right w:w="0" w:type="dxa"/>
            </w:tcMar>
            <w:vAlign w:val="center"/>
          </w:tcPr>
          <w:p w:rsidRPr="00214263" w:rsidR="000C48E5" w:rsidP="007F7679" w:rsidRDefault="000C48E5" w14:paraId="355EC37D" w14:textId="77777777">
            <w:pPr>
              <w:spacing w:before="40" w:after="40" w:line="240" w:lineRule="auto"/>
              <w:ind w:left="100" w:right="100"/>
            </w:pPr>
            <w:r w:rsidRPr="00214263">
              <w:rPr>
                <w:rFonts w:eastAsia="Arial" w:cs="Arial"/>
                <w:color w:val="111111"/>
              </w:rPr>
              <w:t>No</w:t>
            </w:r>
          </w:p>
        </w:tc>
        <w:tc>
          <w:tcPr>
            <w:tcW w:w="1451" w:type="dxa"/>
            <w:shd w:val="clear" w:color="auto" w:fill="FFFFFF"/>
            <w:tcMar>
              <w:top w:w="0" w:type="dxa"/>
              <w:left w:w="0" w:type="dxa"/>
              <w:bottom w:w="0" w:type="dxa"/>
              <w:right w:w="0" w:type="dxa"/>
            </w:tcMar>
            <w:vAlign w:val="center"/>
          </w:tcPr>
          <w:p w:rsidRPr="00214263" w:rsidR="000C48E5" w:rsidP="007F7679" w:rsidRDefault="000C48E5" w14:paraId="0F7E5CBE" w14:textId="77777777">
            <w:pPr>
              <w:spacing w:before="40" w:after="40" w:line="240" w:lineRule="auto"/>
              <w:ind w:left="100" w:right="100"/>
              <w:jc w:val="center"/>
            </w:pPr>
            <w:r w:rsidRPr="00214263">
              <w:t>417</w:t>
            </w:r>
          </w:p>
        </w:tc>
        <w:tc>
          <w:tcPr>
            <w:tcW w:w="2245" w:type="dxa"/>
            <w:shd w:val="clear" w:color="auto" w:fill="FFFFFF"/>
            <w:tcMar>
              <w:top w:w="0" w:type="dxa"/>
              <w:left w:w="0" w:type="dxa"/>
              <w:bottom w:w="0" w:type="dxa"/>
              <w:right w:w="0" w:type="dxa"/>
            </w:tcMar>
            <w:vAlign w:val="center"/>
          </w:tcPr>
          <w:p w:rsidRPr="00214263" w:rsidR="000C48E5" w:rsidP="007F7679" w:rsidRDefault="000C48E5" w14:paraId="7DB89FB0" w14:textId="77777777">
            <w:pPr>
              <w:spacing w:before="40" w:after="40" w:line="240" w:lineRule="auto"/>
              <w:ind w:left="100" w:right="100"/>
              <w:jc w:val="center"/>
            </w:pPr>
            <w:r w:rsidRPr="00214263">
              <w:rPr>
                <w:rFonts w:eastAsia="Arial" w:cs="Arial"/>
                <w:color w:val="111111"/>
              </w:rPr>
              <w:t>38.6 (29.5--48.6)</w:t>
            </w:r>
          </w:p>
        </w:tc>
        <w:tc>
          <w:tcPr>
            <w:tcW w:w="1695" w:type="dxa"/>
            <w:shd w:val="clear" w:color="auto" w:fill="FFFFFF"/>
            <w:tcMar>
              <w:top w:w="0" w:type="dxa"/>
              <w:left w:w="0" w:type="dxa"/>
              <w:bottom w:w="0" w:type="dxa"/>
              <w:right w:w="0" w:type="dxa"/>
            </w:tcMar>
            <w:vAlign w:val="center"/>
          </w:tcPr>
          <w:p w:rsidRPr="00214263" w:rsidR="000C48E5" w:rsidP="007F7679" w:rsidRDefault="000C48E5" w14:paraId="2ED32BC2" w14:textId="77777777">
            <w:pPr>
              <w:spacing w:before="40" w:after="40" w:line="240" w:lineRule="auto"/>
              <w:ind w:left="100" w:right="100"/>
              <w:jc w:val="center"/>
            </w:pPr>
            <w:r w:rsidRPr="00214263">
              <w:rPr>
                <w:rFonts w:eastAsia="Arial" w:cs="Arial"/>
                <w:color w:val="111111"/>
              </w:rPr>
              <w:t>9.5</w:t>
            </w:r>
          </w:p>
        </w:tc>
      </w:tr>
      <w:tr w:rsidRPr="00BB5CBF" w:rsidR="000C48E5" w:rsidTr="000C48E5" w14:paraId="0CB098A3" w14:textId="77777777">
        <w:trPr>
          <w:cantSplit/>
          <w:trHeight w:val="413"/>
        </w:trPr>
        <w:tc>
          <w:tcPr>
            <w:tcW w:w="2982" w:type="dxa"/>
            <w:shd w:val="clear" w:color="auto" w:fill="FFFFFF"/>
            <w:tcMar>
              <w:top w:w="0" w:type="dxa"/>
              <w:left w:w="0" w:type="dxa"/>
              <w:bottom w:w="0" w:type="dxa"/>
              <w:right w:w="0" w:type="dxa"/>
            </w:tcMar>
            <w:vAlign w:val="center"/>
          </w:tcPr>
          <w:p w:rsidRPr="00214263" w:rsidR="000C48E5" w:rsidP="007F7679" w:rsidRDefault="000C48E5" w14:paraId="7010094E" w14:textId="77777777">
            <w:pPr>
              <w:spacing w:before="40" w:after="40" w:line="240" w:lineRule="auto"/>
              <w:ind w:left="100" w:right="100"/>
            </w:pPr>
            <w:r w:rsidRPr="00214263">
              <w:rPr>
                <w:rFonts w:eastAsia="Arial" w:cs="Arial"/>
                <w:color w:val="111111"/>
              </w:rPr>
              <w:t>Don't know</w:t>
            </w:r>
          </w:p>
        </w:tc>
        <w:tc>
          <w:tcPr>
            <w:tcW w:w="1451" w:type="dxa"/>
            <w:shd w:val="clear" w:color="auto" w:fill="FFFFFF"/>
            <w:tcMar>
              <w:top w:w="0" w:type="dxa"/>
              <w:left w:w="0" w:type="dxa"/>
              <w:bottom w:w="0" w:type="dxa"/>
              <w:right w:w="0" w:type="dxa"/>
            </w:tcMar>
            <w:vAlign w:val="center"/>
          </w:tcPr>
          <w:p w:rsidRPr="00214263" w:rsidR="000C48E5" w:rsidP="007F7679" w:rsidRDefault="000C48E5" w14:paraId="3241E68E" w14:textId="77777777">
            <w:pPr>
              <w:spacing w:before="40" w:after="40" w:line="240" w:lineRule="auto"/>
              <w:ind w:left="100" w:right="100"/>
              <w:jc w:val="center"/>
            </w:pPr>
            <w:r w:rsidRPr="00214263">
              <w:t>160</w:t>
            </w:r>
          </w:p>
        </w:tc>
        <w:tc>
          <w:tcPr>
            <w:tcW w:w="2245" w:type="dxa"/>
            <w:shd w:val="clear" w:color="auto" w:fill="FFFFFF"/>
            <w:tcMar>
              <w:top w:w="0" w:type="dxa"/>
              <w:left w:w="0" w:type="dxa"/>
              <w:bottom w:w="0" w:type="dxa"/>
              <w:right w:w="0" w:type="dxa"/>
            </w:tcMar>
            <w:vAlign w:val="center"/>
          </w:tcPr>
          <w:p w:rsidRPr="00214263" w:rsidR="000C48E5" w:rsidP="007F7679" w:rsidRDefault="000C48E5" w14:paraId="25369ABF" w14:textId="77777777">
            <w:pPr>
              <w:spacing w:before="40" w:after="40" w:line="240" w:lineRule="auto"/>
              <w:ind w:left="100" w:right="100"/>
              <w:jc w:val="center"/>
            </w:pPr>
            <w:r w:rsidRPr="00214263">
              <w:rPr>
                <w:rFonts w:eastAsia="Arial" w:cs="Arial"/>
                <w:color w:val="111111"/>
              </w:rPr>
              <w:t>15.6 (9.3--25.0)</w:t>
            </w:r>
          </w:p>
        </w:tc>
        <w:tc>
          <w:tcPr>
            <w:tcW w:w="1695" w:type="dxa"/>
            <w:shd w:val="clear" w:color="auto" w:fill="FFFFFF"/>
            <w:tcMar>
              <w:top w:w="0" w:type="dxa"/>
              <w:left w:w="0" w:type="dxa"/>
              <w:bottom w:w="0" w:type="dxa"/>
              <w:right w:w="0" w:type="dxa"/>
            </w:tcMar>
            <w:vAlign w:val="center"/>
          </w:tcPr>
          <w:p w:rsidRPr="00214263" w:rsidR="000C48E5" w:rsidP="007F7679" w:rsidRDefault="000C48E5" w14:paraId="3ADB5DF7" w14:textId="77777777">
            <w:pPr>
              <w:spacing w:before="40" w:after="40" w:line="240" w:lineRule="auto"/>
              <w:ind w:left="100" w:right="100"/>
              <w:jc w:val="center"/>
            </w:pPr>
            <w:r w:rsidRPr="00214263">
              <w:rPr>
                <w:rFonts w:eastAsia="Arial" w:cs="Arial"/>
                <w:color w:val="111111"/>
              </w:rPr>
              <w:t>11.1</w:t>
            </w:r>
          </w:p>
        </w:tc>
      </w:tr>
      <w:tr w:rsidRPr="00BB5CBF" w:rsidR="000C48E5" w:rsidTr="000C48E5" w14:paraId="746F2F75" w14:textId="77777777">
        <w:trPr>
          <w:cantSplit/>
        </w:trPr>
        <w:tc>
          <w:tcPr>
            <w:tcW w:w="2982" w:type="dxa"/>
            <w:tcBorders>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6DDC58C3" w14:textId="77777777">
            <w:pPr>
              <w:spacing w:before="40" w:after="40" w:line="240" w:lineRule="auto"/>
              <w:ind w:left="100" w:right="100"/>
            </w:pPr>
            <w:r w:rsidRPr="00214263">
              <w:rPr>
                <w:rFonts w:eastAsia="Arial" w:cs="Arial"/>
                <w:color w:val="111111"/>
              </w:rPr>
              <w:t>No answer</w:t>
            </w:r>
          </w:p>
        </w:tc>
        <w:tc>
          <w:tcPr>
            <w:tcW w:w="1451" w:type="dxa"/>
            <w:tcBorders>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39462FD8" w14:textId="77777777">
            <w:pPr>
              <w:spacing w:before="40" w:after="40" w:line="240" w:lineRule="auto"/>
              <w:ind w:left="100" w:right="100"/>
              <w:jc w:val="center"/>
            </w:pPr>
            <w:r w:rsidRPr="00214263">
              <w:t>3</w:t>
            </w:r>
          </w:p>
        </w:tc>
        <w:tc>
          <w:tcPr>
            <w:tcW w:w="2245" w:type="dxa"/>
            <w:tcBorders>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54A646D0" w14:textId="77777777">
            <w:pPr>
              <w:spacing w:before="40" w:after="40" w:line="240" w:lineRule="auto"/>
              <w:ind w:left="100" w:right="100"/>
              <w:jc w:val="center"/>
            </w:pPr>
            <w:r w:rsidRPr="00214263">
              <w:rPr>
                <w:rFonts w:eastAsia="Arial" w:cs="Arial"/>
                <w:color w:val="111111"/>
              </w:rPr>
              <w:t>0.4 (0.1--2.6)</w:t>
            </w:r>
          </w:p>
        </w:tc>
        <w:tc>
          <w:tcPr>
            <w:tcW w:w="1695" w:type="dxa"/>
            <w:tcBorders>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09F76F22" w14:textId="77777777">
            <w:pPr>
              <w:spacing w:before="40" w:after="40" w:line="240" w:lineRule="auto"/>
              <w:ind w:left="100" w:right="100"/>
              <w:jc w:val="center"/>
            </w:pPr>
            <w:r w:rsidRPr="00214263">
              <w:rPr>
                <w:rFonts w:eastAsia="Arial" w:cs="Arial"/>
                <w:color w:val="111111"/>
              </w:rPr>
              <w:t>3.4</w:t>
            </w:r>
          </w:p>
        </w:tc>
      </w:tr>
    </w:tbl>
    <w:p w:rsidRPr="00BB5CBF" w:rsidR="000C48E5" w:rsidP="000C48E5" w:rsidRDefault="000C48E5" w14:paraId="687C9FFA" w14:textId="77777777"/>
    <w:p w:rsidR="000C48E5" w:rsidP="000C48E5" w:rsidRDefault="000C48E5" w14:paraId="1012190F" w14:textId="77777777">
      <w:r>
        <w:t xml:space="preserve">Of the 405 individuals who received the routine vaccination, most people (78.8%) reported receiving it at the health centre in their health zone. The rest (21.2%) stated that they had to visit a site that was more than 5km away. </w:t>
      </w:r>
    </w:p>
    <w:p w:rsidRPr="00F71D62" w:rsidR="000C48E5" w:rsidP="000C48E5" w:rsidRDefault="000C48E5" w14:paraId="215802C2" w14:textId="77777777">
      <w:pPr>
        <w:rPr>
          <w:ins w:author="Julia Sohn" w:date="2020-04-30T15:32:00Z" w:id="381"/>
        </w:rPr>
      </w:pPr>
    </w:p>
    <w:p w:rsidRPr="00BB5CBF" w:rsidR="000C48E5" w:rsidP="000C48E5" w:rsidRDefault="000C48E5" w14:paraId="486E89B1" w14:textId="77777777">
      <w:pPr>
        <w:pStyle w:val="Heading3"/>
        <w:rPr>
          <w:lang w:val="en-CA"/>
        </w:rPr>
      </w:pPr>
      <w:bookmarkStart w:name="_Toc39509161" w:id="382"/>
      <w:bookmarkStart w:name="_Toc39509267" w:id="383"/>
      <w:bookmarkStart w:name="_Toc39509372" w:id="384"/>
      <w:bookmarkStart w:name="_Toc39606118" w:id="385"/>
      <w:r>
        <w:lastRenderedPageBreak/>
        <w:t>Reasons for non-vaccination (routine)</w:t>
      </w:r>
      <w:bookmarkEnd w:id="382"/>
      <w:bookmarkEnd w:id="383"/>
      <w:bookmarkEnd w:id="384"/>
      <w:bookmarkEnd w:id="385"/>
    </w:p>
    <w:p w:rsidR="000C48E5" w:rsidP="000C48E5" w:rsidRDefault="000C48E5" w14:paraId="53A53480" w14:textId="77777777"/>
    <w:p w:rsidR="000C48E5" w:rsidP="00473C99" w:rsidRDefault="000C48E5" w14:paraId="272915BA" w14:textId="590AD4D4">
      <w:del w:author="Julia Sohn" w:date="2020-05-05T17:18:00Z" w:id="386">
        <w:r w:rsidDel="003410A8">
          <w:delText>Of the 985 children included in this survey</w:delText>
        </w:r>
      </w:del>
      <w:ins w:author="Julia Sohn" w:date="2020-05-05T17:18:00Z" w:id="387">
        <w:r w:rsidR="003410A8">
          <w:t>Among surveyed individuals</w:t>
        </w:r>
      </w:ins>
      <w:r>
        <w:t>, 417 (38.6%</w:t>
      </w:r>
      <w:r w:rsidRPr="00176D77">
        <w:rPr>
          <w:rFonts w:eastAsia="Arial"/>
        </w:rPr>
        <w:t xml:space="preserve">) </w:t>
      </w:r>
      <w:r>
        <w:rPr>
          <w:rFonts w:eastAsia="Arial"/>
        </w:rPr>
        <w:t xml:space="preserve">did not receive their routine vaccination </w:t>
      </w:r>
      <w:r w:rsidRPr="00AB5E9C">
        <w:rPr>
          <w:rFonts w:eastAsia="Arial"/>
        </w:rPr>
        <w:t>against measles at 9 months of age. The primary reason for this (n=209) was that the family was not aware the child should be vaccinated against measles at 9 months. The next most common</w:t>
      </w:r>
      <w:r w:rsidR="00FD1114">
        <w:rPr>
          <w:rFonts w:eastAsia="Arial"/>
        </w:rPr>
        <w:t xml:space="preserve"> </w:t>
      </w:r>
      <w:r w:rsidRPr="00FD1114" w:rsidR="00FD1114">
        <w:t>r</w:t>
      </w:r>
      <w:r w:rsidRPr="00FD1114">
        <w:t>eason</w:t>
      </w:r>
      <w:r w:rsidRPr="00AB5E9C">
        <w:rPr>
          <w:rFonts w:eastAsia="Arial"/>
        </w:rPr>
        <w:t xml:space="preserve"> was re-classified as “no reason” (n=62) from the “other” free text category. The majority of responses that were classified as “no reason” had stated “I don’t know” as the response. </w:t>
      </w:r>
      <w:r w:rsidRPr="00AB5E9C">
        <w:t>Table</w:t>
      </w:r>
      <w:r w:rsidRPr="00687DAE">
        <w:t xml:space="preserve"> 6 provides a detailed overview of the reasons for not vaccinating the child during routine</w:t>
      </w:r>
      <w:r>
        <w:t xml:space="preserve"> vaccination, including a breakdown of 350 reasons originally listed as “other”.</w:t>
      </w:r>
    </w:p>
    <w:p w:rsidR="00473C99" w:rsidP="00473C99" w:rsidRDefault="00473C99" w14:paraId="0D135159" w14:textId="77777777">
      <w:pPr>
        <w:pStyle w:val="Caption"/>
        <w:keepNext/>
      </w:pPr>
    </w:p>
    <w:p w:rsidRPr="00A946E4" w:rsidR="000C48E5" w:rsidP="00473C99" w:rsidRDefault="000C48E5" w14:paraId="6E334EDE" w14:textId="77777777">
      <w:pPr>
        <w:pStyle w:val="Caption"/>
        <w:keepNext/>
      </w:pPr>
      <w:r>
        <w:t xml:space="preserve">Table </w:t>
      </w:r>
      <w:r>
        <w:fldChar w:fldCharType="begin"/>
      </w:r>
      <w:r>
        <w:instrText xml:space="preserve"> SEQ Table \* ARABIC </w:instrText>
      </w:r>
      <w:r>
        <w:fldChar w:fldCharType="separate"/>
      </w:r>
      <w:r w:rsidR="0049211B">
        <w:rPr>
          <w:noProof/>
        </w:rPr>
        <w:t>6</w:t>
      </w:r>
      <w:r>
        <w:fldChar w:fldCharType="end"/>
      </w:r>
      <w:r>
        <w:t xml:space="preserve">. </w:t>
      </w:r>
      <w:r w:rsidRPr="00A946E4">
        <w:t xml:space="preserve"> </w:t>
      </w:r>
      <w:r>
        <w:t>Reasons for not receiving measles vaccination during the routine (9 months) vaccination in Béboto district (N=417)</w:t>
      </w:r>
    </w:p>
    <w:p w:rsidRPr="00A946E4" w:rsidR="000C48E5" w:rsidP="000C48E5" w:rsidRDefault="000C48E5" w14:paraId="416593BC" w14:textId="77777777"/>
    <w:tbl>
      <w:tblPr>
        <w:tblStyle w:val="Table"/>
        <w:tblpPr w:leftFromText="180" w:rightFromText="180" w:vertAnchor="text" w:horzAnchor="page" w:tblpX="1417" w:tblpY="-65"/>
        <w:tblW w:w="0" w:type="auto"/>
        <w:tblLayout w:type="fixed"/>
        <w:tblLook w:val="04A0" w:firstRow="1" w:lastRow="0" w:firstColumn="1" w:lastColumn="0" w:noHBand="0" w:noVBand="1"/>
      </w:tblPr>
      <w:tblGrid>
        <w:gridCol w:w="4395"/>
        <w:gridCol w:w="1513"/>
        <w:gridCol w:w="2268"/>
      </w:tblGrid>
      <w:tr w:rsidRPr="006D0C84" w:rsidR="000C48E5" w:rsidTr="007F7679" w14:paraId="282B445D" w14:textId="77777777">
        <w:trPr>
          <w:cantSplit/>
          <w:tblHeader/>
        </w:trPr>
        <w:tc>
          <w:tcPr>
            <w:tcW w:w="439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6D0C84" w:rsidR="000C48E5" w:rsidP="007F7679" w:rsidRDefault="000C48E5" w14:paraId="70E15B27" w14:textId="77777777">
            <w:pPr>
              <w:spacing w:before="40" w:after="40" w:line="240" w:lineRule="auto"/>
              <w:ind w:left="100" w:right="100"/>
              <w:rPr>
                <w:b/>
              </w:rPr>
            </w:pPr>
            <w:r w:rsidRPr="006D0C84">
              <w:rPr>
                <w:rFonts w:eastAsia="Arial" w:cs="Arial"/>
                <w:b/>
                <w:color w:val="111111"/>
              </w:rPr>
              <w:t>Reasons for non-vaccination (routine)</w:t>
            </w:r>
          </w:p>
        </w:tc>
        <w:tc>
          <w:tcPr>
            <w:tcW w:w="151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6D0C84" w:rsidR="000C48E5" w:rsidP="007F7679" w:rsidRDefault="000C48E5" w14:paraId="1072C86E" w14:textId="77777777">
            <w:pPr>
              <w:spacing w:before="40" w:after="40" w:line="240" w:lineRule="auto"/>
              <w:ind w:left="100" w:right="100"/>
              <w:jc w:val="center"/>
              <w:rPr>
                <w:b/>
              </w:rPr>
            </w:pPr>
            <w:r w:rsidRPr="006D0C84">
              <w:rPr>
                <w:rFonts w:eastAsia="Arial" w:cs="Arial"/>
                <w:b/>
                <w:color w:val="111111"/>
              </w:rPr>
              <w:t>Count (n)</w:t>
            </w:r>
          </w:p>
        </w:tc>
        <w:tc>
          <w:tcPr>
            <w:tcW w:w="226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6D0C84" w:rsidR="000C48E5" w:rsidP="007F7679" w:rsidRDefault="000C48E5" w14:paraId="1E7FCEBF" w14:textId="77777777">
            <w:pPr>
              <w:spacing w:before="40" w:after="40" w:line="240" w:lineRule="auto"/>
              <w:ind w:left="100" w:right="100"/>
              <w:jc w:val="center"/>
              <w:rPr>
                <w:b/>
              </w:rPr>
            </w:pPr>
            <w:r w:rsidRPr="006D0C84">
              <w:rPr>
                <w:rFonts w:eastAsia="Arial" w:cs="Arial"/>
                <w:b/>
                <w:color w:val="111111"/>
              </w:rPr>
              <w:t>Percent (%)</w:t>
            </w:r>
          </w:p>
        </w:tc>
      </w:tr>
      <w:tr w:rsidRPr="006D0C84" w:rsidR="000C48E5" w:rsidTr="007F7679" w14:paraId="0BB6568C"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1EEA687F" w14:textId="77777777">
            <w:pPr>
              <w:spacing w:before="40" w:after="40" w:line="240" w:lineRule="auto"/>
              <w:ind w:left="100" w:right="100"/>
            </w:pPr>
            <w:r w:rsidRPr="006D0C84">
              <w:rPr>
                <w:rFonts w:eastAsia="Arial" w:cs="Arial"/>
                <w:color w:val="111111"/>
              </w:rPr>
              <w:t>Wasn't aware of routine vaccination</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21B79945" w14:textId="77777777">
            <w:pPr>
              <w:spacing w:before="40" w:after="40" w:line="240" w:lineRule="auto"/>
              <w:ind w:left="100" w:right="100"/>
              <w:jc w:val="center"/>
            </w:pPr>
            <w:r w:rsidRPr="006D0C84">
              <w:rPr>
                <w:rFonts w:eastAsia="Arial" w:cs="Arial"/>
                <w:color w:val="111111"/>
              </w:rPr>
              <w:t>209</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1B7FAA56" w14:textId="77777777">
            <w:pPr>
              <w:spacing w:before="40" w:after="40" w:line="240" w:lineRule="auto"/>
              <w:ind w:left="100" w:right="100"/>
              <w:jc w:val="center"/>
            </w:pPr>
            <w:r w:rsidRPr="006D0C84">
              <w:rPr>
                <w:rFonts w:eastAsia="Arial" w:cs="Arial"/>
                <w:color w:val="111111"/>
              </w:rPr>
              <w:t>50.1</w:t>
            </w:r>
          </w:p>
        </w:tc>
      </w:tr>
      <w:tr w:rsidRPr="006D0C84" w:rsidR="000C48E5" w:rsidTr="007F7679" w14:paraId="00AC5F4B"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6D230043" w14:textId="77777777">
            <w:pPr>
              <w:spacing w:before="40" w:after="40" w:line="240" w:lineRule="auto"/>
              <w:ind w:left="100" w:right="100"/>
            </w:pPr>
            <w:r w:rsidRPr="006D0C84">
              <w:rPr>
                <w:rFonts w:eastAsia="Arial" w:cs="Arial"/>
                <w:color w:val="111111"/>
              </w:rPr>
              <w:t>No reason</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72CE0E83" w14:textId="77777777">
            <w:pPr>
              <w:spacing w:before="40" w:after="40" w:line="240" w:lineRule="auto"/>
              <w:ind w:left="100" w:right="100"/>
              <w:jc w:val="center"/>
            </w:pPr>
            <w:r w:rsidRPr="006D0C84">
              <w:rPr>
                <w:rFonts w:eastAsia="Arial" w:cs="Arial"/>
                <w:color w:val="111111"/>
              </w:rPr>
              <w:t>62</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660FA150" w14:textId="77777777">
            <w:pPr>
              <w:spacing w:before="40" w:after="40" w:line="240" w:lineRule="auto"/>
              <w:ind w:left="100" w:right="100"/>
              <w:jc w:val="center"/>
            </w:pPr>
            <w:r w:rsidRPr="006D0C84">
              <w:rPr>
                <w:rFonts w:eastAsia="Arial" w:cs="Arial"/>
                <w:color w:val="111111"/>
              </w:rPr>
              <w:t>14.9</w:t>
            </w:r>
          </w:p>
        </w:tc>
      </w:tr>
      <w:tr w:rsidRPr="006D0C84" w:rsidR="000C48E5" w:rsidTr="007F7679" w14:paraId="0C642B55" w14:textId="77777777">
        <w:trPr>
          <w:cantSplit/>
          <w:trHeight w:val="355"/>
        </w:trPr>
        <w:tc>
          <w:tcPr>
            <w:tcW w:w="4395" w:type="dxa"/>
            <w:shd w:val="clear" w:color="auto" w:fill="FFFFFF"/>
            <w:tcMar>
              <w:top w:w="0" w:type="dxa"/>
              <w:left w:w="0" w:type="dxa"/>
              <w:bottom w:w="0" w:type="dxa"/>
              <w:right w:w="0" w:type="dxa"/>
            </w:tcMar>
            <w:vAlign w:val="center"/>
          </w:tcPr>
          <w:p w:rsidRPr="006D0C84" w:rsidR="000C48E5" w:rsidP="007F7679" w:rsidRDefault="000C48E5" w14:paraId="6FD082EE" w14:textId="77777777">
            <w:pPr>
              <w:spacing w:before="40" w:after="40" w:line="240" w:lineRule="auto"/>
              <w:ind w:left="100" w:right="100"/>
            </w:pPr>
            <w:r w:rsidRPr="006D0C84">
              <w:rPr>
                <w:rFonts w:eastAsia="Arial" w:cs="Arial"/>
                <w:color w:val="111111"/>
              </w:rPr>
              <w:t>No answer</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2D3BD7A1" w14:textId="77777777">
            <w:pPr>
              <w:spacing w:before="40" w:after="40" w:line="240" w:lineRule="auto"/>
              <w:ind w:left="100" w:right="100"/>
              <w:jc w:val="center"/>
            </w:pPr>
            <w:r w:rsidRPr="006D0C84">
              <w:rPr>
                <w:rFonts w:eastAsia="Arial" w:cs="Arial"/>
                <w:color w:val="111111"/>
              </w:rPr>
              <w:t>36</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6BCC018B" w14:textId="77777777">
            <w:pPr>
              <w:spacing w:before="40" w:after="40" w:line="240" w:lineRule="auto"/>
              <w:ind w:left="100" w:right="100"/>
              <w:jc w:val="center"/>
            </w:pPr>
            <w:r w:rsidRPr="006D0C84">
              <w:rPr>
                <w:rFonts w:eastAsia="Arial" w:cs="Arial"/>
                <w:color w:val="111111"/>
              </w:rPr>
              <w:t>8.6</w:t>
            </w:r>
          </w:p>
        </w:tc>
      </w:tr>
      <w:tr w:rsidRPr="006D0C84" w:rsidR="000C48E5" w:rsidTr="007F7679" w14:paraId="3936C4B1"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79DF1CD7" w14:textId="77777777">
            <w:pPr>
              <w:spacing w:before="40" w:after="40" w:line="240" w:lineRule="auto"/>
              <w:ind w:left="100" w:right="100"/>
            </w:pPr>
            <w:r w:rsidRPr="006D0C84">
              <w:rPr>
                <w:rFonts w:eastAsia="Arial" w:cs="Arial"/>
                <w:color w:val="111111"/>
              </w:rPr>
              <w:t>Family was outside of village at the time</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7F625073" w14:textId="77777777">
            <w:pPr>
              <w:spacing w:before="40" w:after="40" w:line="240" w:lineRule="auto"/>
              <w:ind w:left="100" w:right="100"/>
              <w:jc w:val="center"/>
            </w:pPr>
            <w:r w:rsidRPr="006D0C84">
              <w:rPr>
                <w:rFonts w:eastAsia="Arial" w:cs="Arial"/>
                <w:color w:val="111111"/>
              </w:rPr>
              <w:t>31</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79B53ECA" w14:textId="77777777">
            <w:pPr>
              <w:spacing w:before="40" w:after="40" w:line="240" w:lineRule="auto"/>
              <w:ind w:left="100" w:right="100"/>
              <w:jc w:val="center"/>
            </w:pPr>
            <w:r w:rsidRPr="006D0C84">
              <w:rPr>
                <w:rFonts w:eastAsia="Arial" w:cs="Arial"/>
                <w:color w:val="111111"/>
              </w:rPr>
              <w:t>7.4</w:t>
            </w:r>
          </w:p>
        </w:tc>
      </w:tr>
      <w:tr w:rsidRPr="006D0C84" w:rsidR="000C48E5" w:rsidTr="007F7679" w14:paraId="5138C86A"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05249724" w14:textId="77777777">
            <w:pPr>
              <w:spacing w:before="40" w:after="40" w:line="240" w:lineRule="auto"/>
              <w:ind w:left="100" w:right="100"/>
            </w:pPr>
            <w:r w:rsidRPr="006D0C84">
              <w:rPr>
                <w:rFonts w:eastAsia="Arial" w:cs="Arial"/>
                <w:color w:val="111111"/>
              </w:rPr>
              <w:t>Child was too young</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67C6F593" w14:textId="77777777">
            <w:pPr>
              <w:spacing w:before="40" w:after="40" w:line="240" w:lineRule="auto"/>
              <w:ind w:left="100" w:right="100"/>
              <w:jc w:val="center"/>
            </w:pPr>
            <w:r w:rsidRPr="006D0C84">
              <w:rPr>
                <w:rFonts w:eastAsia="Arial" w:cs="Arial"/>
                <w:color w:val="111111"/>
              </w:rPr>
              <w:t>24</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56C7FCC4" w14:textId="77777777">
            <w:pPr>
              <w:spacing w:before="40" w:after="40" w:line="240" w:lineRule="auto"/>
              <w:ind w:left="100" w:right="100"/>
              <w:jc w:val="center"/>
            </w:pPr>
            <w:r w:rsidRPr="006D0C84">
              <w:rPr>
                <w:rFonts w:eastAsia="Arial" w:cs="Arial"/>
                <w:color w:val="111111"/>
              </w:rPr>
              <w:t>5.8</w:t>
            </w:r>
          </w:p>
        </w:tc>
      </w:tr>
      <w:tr w:rsidRPr="006D0C84" w:rsidR="000C48E5" w:rsidTr="007F7679" w14:paraId="201A7549"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0A6D62DA" w14:textId="77777777">
            <w:pPr>
              <w:spacing w:before="40" w:after="40" w:line="240" w:lineRule="auto"/>
              <w:ind w:left="100" w:right="100"/>
            </w:pPr>
            <w:r w:rsidRPr="006D0C84">
              <w:rPr>
                <w:rFonts w:eastAsia="Arial" w:cs="Arial"/>
                <w:color w:val="111111"/>
              </w:rPr>
              <w:t>Other</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2175FE98" w14:textId="77777777">
            <w:pPr>
              <w:spacing w:before="40" w:after="40" w:line="240" w:lineRule="auto"/>
              <w:ind w:left="100" w:right="100"/>
              <w:jc w:val="center"/>
            </w:pPr>
            <w:r w:rsidRPr="006D0C84">
              <w:rPr>
                <w:rFonts w:eastAsia="Arial" w:cs="Arial"/>
                <w:color w:val="111111"/>
              </w:rPr>
              <w:t>12</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46B4C5F0" w14:textId="77777777">
            <w:pPr>
              <w:spacing w:before="40" w:after="40" w:line="240" w:lineRule="auto"/>
              <w:ind w:left="100" w:right="100"/>
              <w:jc w:val="center"/>
            </w:pPr>
            <w:r w:rsidRPr="006D0C84">
              <w:rPr>
                <w:rFonts w:eastAsia="Arial" w:cs="Arial"/>
                <w:color w:val="111111"/>
              </w:rPr>
              <w:t>2.9</w:t>
            </w:r>
          </w:p>
        </w:tc>
      </w:tr>
      <w:tr w:rsidRPr="006D0C84" w:rsidR="000C48E5" w:rsidTr="007F7679" w14:paraId="07275D53"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321236FB" w14:textId="77777777">
            <w:pPr>
              <w:spacing w:before="40" w:after="40" w:line="240" w:lineRule="auto"/>
              <w:ind w:left="100" w:right="100"/>
            </w:pPr>
            <w:r w:rsidRPr="006D0C84">
              <w:rPr>
                <w:rFonts w:eastAsia="Arial" w:cs="Arial"/>
                <w:color w:val="111111"/>
              </w:rPr>
              <w:t>Lack of willingness</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7FD3FD44" w14:textId="77777777">
            <w:pPr>
              <w:spacing w:before="40" w:after="40" w:line="240" w:lineRule="auto"/>
              <w:ind w:left="100" w:right="100"/>
              <w:jc w:val="center"/>
            </w:pPr>
            <w:r w:rsidRPr="006D0C84">
              <w:rPr>
                <w:rFonts w:eastAsia="Arial" w:cs="Arial"/>
                <w:color w:val="111111"/>
              </w:rPr>
              <w:t>10</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02A821DA" w14:textId="77777777">
            <w:pPr>
              <w:spacing w:before="40" w:after="40" w:line="240" w:lineRule="auto"/>
              <w:ind w:left="100" w:right="100"/>
              <w:jc w:val="center"/>
            </w:pPr>
            <w:r w:rsidRPr="006D0C84">
              <w:rPr>
                <w:rFonts w:eastAsia="Arial" w:cs="Arial"/>
                <w:color w:val="111111"/>
              </w:rPr>
              <w:t>2.4</w:t>
            </w:r>
          </w:p>
        </w:tc>
      </w:tr>
      <w:tr w:rsidRPr="006D0C84" w:rsidR="000C48E5" w:rsidTr="007F7679" w14:paraId="7B530B71"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0C33E451" w14:textId="77777777">
            <w:pPr>
              <w:spacing w:before="40" w:after="40" w:line="240" w:lineRule="auto"/>
              <w:ind w:left="100" w:right="100"/>
            </w:pPr>
            <w:r w:rsidRPr="006D0C84">
              <w:rPr>
                <w:rFonts w:eastAsia="Arial" w:cs="Arial"/>
                <w:color w:val="111111"/>
              </w:rPr>
              <w:t>Vaccination took place too far away</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3DCAB382" w14:textId="77777777">
            <w:pPr>
              <w:spacing w:before="40" w:after="40" w:line="240" w:lineRule="auto"/>
              <w:ind w:left="100" w:right="100"/>
              <w:jc w:val="center"/>
            </w:pPr>
            <w:r w:rsidRPr="006D0C84">
              <w:rPr>
                <w:rFonts w:eastAsia="Arial" w:cs="Arial"/>
                <w:color w:val="111111"/>
              </w:rPr>
              <w:t>8</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245566BC" w14:textId="77777777">
            <w:pPr>
              <w:spacing w:before="40" w:after="40" w:line="240" w:lineRule="auto"/>
              <w:ind w:left="100" w:right="100"/>
              <w:jc w:val="center"/>
            </w:pPr>
            <w:r w:rsidRPr="006D0C84">
              <w:rPr>
                <w:rFonts w:eastAsia="Arial" w:cs="Arial"/>
                <w:color w:val="111111"/>
              </w:rPr>
              <w:t>1.9</w:t>
            </w:r>
          </w:p>
        </w:tc>
      </w:tr>
      <w:tr w:rsidRPr="006D0C84" w:rsidR="000C48E5" w:rsidTr="007F7679" w14:paraId="75CD113F"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3BEAE364" w14:textId="77777777">
            <w:pPr>
              <w:spacing w:before="40" w:after="40" w:line="240" w:lineRule="auto"/>
              <w:ind w:left="100" w:right="100"/>
            </w:pPr>
            <w:r w:rsidRPr="006D0C84">
              <w:rPr>
                <w:rFonts w:eastAsia="Arial" w:cs="Arial"/>
                <w:color w:val="111111"/>
              </w:rPr>
              <w:t>Competing priorities</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3D223830" w14:textId="77777777">
            <w:pPr>
              <w:spacing w:before="40" w:after="40" w:line="240" w:lineRule="auto"/>
              <w:ind w:left="100" w:right="100"/>
              <w:jc w:val="center"/>
            </w:pPr>
            <w:r w:rsidRPr="006D0C84">
              <w:rPr>
                <w:rFonts w:eastAsia="Arial" w:cs="Arial"/>
                <w:color w:val="111111"/>
              </w:rPr>
              <w:t>5</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64D26081" w14:textId="77777777">
            <w:pPr>
              <w:spacing w:before="40" w:after="40" w:line="240" w:lineRule="auto"/>
              <w:ind w:left="100" w:right="100"/>
              <w:jc w:val="center"/>
            </w:pPr>
            <w:r w:rsidRPr="006D0C84">
              <w:rPr>
                <w:rFonts w:eastAsia="Arial" w:cs="Arial"/>
                <w:color w:val="111111"/>
              </w:rPr>
              <w:t>1.2</w:t>
            </w:r>
          </w:p>
        </w:tc>
      </w:tr>
      <w:tr w:rsidRPr="006D0C84" w:rsidR="000C48E5" w:rsidTr="007F7679" w14:paraId="3F845632"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571B9CAA" w14:textId="77777777">
            <w:pPr>
              <w:spacing w:before="40" w:after="40" w:line="240" w:lineRule="auto"/>
              <w:ind w:left="100" w:right="100"/>
            </w:pPr>
            <w:r w:rsidRPr="006D0C84">
              <w:rPr>
                <w:rFonts w:eastAsia="Arial" w:cs="Arial"/>
                <w:color w:val="111111"/>
              </w:rPr>
              <w:t>Not beneficial</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59560C7C" w14:textId="77777777">
            <w:pPr>
              <w:spacing w:before="40" w:after="40" w:line="240" w:lineRule="auto"/>
              <w:ind w:left="100" w:right="100"/>
              <w:jc w:val="center"/>
            </w:pPr>
            <w:r w:rsidRPr="006D0C84">
              <w:rPr>
                <w:rFonts w:eastAsia="Arial" w:cs="Arial"/>
                <w:color w:val="111111"/>
              </w:rPr>
              <w:t>5</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5529CC02" w14:textId="77777777">
            <w:pPr>
              <w:spacing w:before="40" w:after="40" w:line="240" w:lineRule="auto"/>
              <w:ind w:left="100" w:right="100"/>
              <w:jc w:val="center"/>
            </w:pPr>
            <w:r w:rsidRPr="006D0C84">
              <w:rPr>
                <w:rFonts w:eastAsia="Arial" w:cs="Arial"/>
                <w:color w:val="111111"/>
              </w:rPr>
              <w:t>1.2</w:t>
            </w:r>
          </w:p>
        </w:tc>
      </w:tr>
      <w:tr w:rsidRPr="006D0C84" w:rsidR="000C48E5" w:rsidTr="007F7679" w14:paraId="2D5368C1"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52EBA477" w14:textId="77777777">
            <w:pPr>
              <w:spacing w:before="40" w:after="40" w:line="240" w:lineRule="auto"/>
              <w:ind w:left="100" w:right="100"/>
            </w:pPr>
            <w:r w:rsidRPr="006D0C84">
              <w:rPr>
                <w:rFonts w:eastAsia="Arial" w:cs="Arial"/>
                <w:color w:val="111111"/>
              </w:rPr>
              <w:t>Vaccines are not beneficial</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35113D14" w14:textId="77777777">
            <w:pPr>
              <w:spacing w:before="40" w:after="40" w:line="240" w:lineRule="auto"/>
              <w:ind w:left="100" w:right="100"/>
              <w:jc w:val="center"/>
            </w:pPr>
            <w:r w:rsidRPr="006D0C84">
              <w:rPr>
                <w:rFonts w:eastAsia="Arial" w:cs="Arial"/>
                <w:color w:val="111111"/>
              </w:rPr>
              <w:t>4</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7160E58E" w14:textId="77777777">
            <w:pPr>
              <w:spacing w:before="40" w:after="40" w:line="240" w:lineRule="auto"/>
              <w:ind w:left="100" w:right="100"/>
              <w:jc w:val="center"/>
            </w:pPr>
            <w:r w:rsidRPr="006D0C84">
              <w:rPr>
                <w:rFonts w:eastAsia="Arial" w:cs="Arial"/>
                <w:color w:val="111111"/>
              </w:rPr>
              <w:t>1.0</w:t>
            </w:r>
          </w:p>
        </w:tc>
      </w:tr>
      <w:tr w:rsidRPr="006D0C84" w:rsidR="000C48E5" w:rsidTr="007F7679" w14:paraId="1E2B78ED"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73E68ACD" w14:textId="77777777">
            <w:pPr>
              <w:spacing w:before="40" w:after="40" w:line="240" w:lineRule="auto"/>
              <w:ind w:left="100" w:right="100"/>
            </w:pPr>
            <w:r w:rsidRPr="006D0C84">
              <w:rPr>
                <w:rFonts w:eastAsia="Arial" w:cs="Arial"/>
                <w:color w:val="111111"/>
              </w:rPr>
              <w:t>Lack of follow up from health centre</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6E67E0BE" w14:textId="77777777">
            <w:pPr>
              <w:spacing w:before="40" w:after="40" w:line="240" w:lineRule="auto"/>
              <w:ind w:left="100" w:right="100"/>
              <w:jc w:val="center"/>
            </w:pPr>
            <w:r w:rsidRPr="006D0C84">
              <w:rPr>
                <w:rFonts w:eastAsia="Arial" w:cs="Arial"/>
                <w:color w:val="111111"/>
              </w:rPr>
              <w:t>3</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2225C60C" w14:textId="77777777">
            <w:pPr>
              <w:spacing w:before="40" w:after="40" w:line="240" w:lineRule="auto"/>
              <w:ind w:left="100" w:right="100"/>
              <w:jc w:val="center"/>
            </w:pPr>
            <w:r w:rsidRPr="006D0C84">
              <w:rPr>
                <w:rFonts w:eastAsia="Arial" w:cs="Arial"/>
                <w:color w:val="111111"/>
              </w:rPr>
              <w:t>0.7</w:t>
            </w:r>
          </w:p>
        </w:tc>
      </w:tr>
      <w:tr w:rsidRPr="006D0C84" w:rsidR="000C48E5" w:rsidTr="007F7679" w14:paraId="45B69705"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04CAE947" w14:textId="77777777">
            <w:pPr>
              <w:spacing w:before="40" w:after="40" w:line="240" w:lineRule="auto"/>
              <w:ind w:left="100" w:right="100"/>
            </w:pPr>
            <w:r w:rsidRPr="006D0C84">
              <w:rPr>
                <w:rFonts w:eastAsia="Arial" w:cs="Arial"/>
                <w:color w:val="111111"/>
              </w:rPr>
              <w:t>Vaccine rupture</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7763FFB6" w14:textId="77777777">
            <w:pPr>
              <w:spacing w:before="40" w:after="40" w:line="240" w:lineRule="auto"/>
              <w:ind w:left="100" w:right="100"/>
              <w:jc w:val="center"/>
            </w:pPr>
            <w:r w:rsidRPr="006D0C84">
              <w:rPr>
                <w:rFonts w:eastAsia="Arial" w:cs="Arial"/>
                <w:color w:val="111111"/>
              </w:rPr>
              <w:t>3</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5255EECA" w14:textId="77777777">
            <w:pPr>
              <w:spacing w:before="40" w:after="40" w:line="240" w:lineRule="auto"/>
              <w:ind w:left="100" w:right="100"/>
              <w:jc w:val="center"/>
            </w:pPr>
            <w:r w:rsidRPr="006D0C84">
              <w:rPr>
                <w:rFonts w:eastAsia="Arial" w:cs="Arial"/>
                <w:color w:val="111111"/>
              </w:rPr>
              <w:t>0.7</w:t>
            </w:r>
          </w:p>
        </w:tc>
      </w:tr>
      <w:tr w:rsidRPr="006D0C84" w:rsidR="000C48E5" w:rsidTr="007F7679" w14:paraId="3B224217"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08CC7A47" w14:textId="77777777">
            <w:pPr>
              <w:spacing w:before="40" w:after="40" w:line="240" w:lineRule="auto"/>
              <w:ind w:left="100" w:right="100"/>
            </w:pPr>
            <w:r w:rsidRPr="006D0C84">
              <w:rPr>
                <w:rFonts w:eastAsia="Arial" w:cs="Arial"/>
                <w:color w:val="111111"/>
              </w:rPr>
              <w:t>Didn't attend the appointment</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277BB901" w14:textId="77777777">
            <w:pPr>
              <w:spacing w:before="40" w:after="40" w:line="240" w:lineRule="auto"/>
              <w:ind w:left="100" w:right="100"/>
              <w:jc w:val="center"/>
            </w:pPr>
            <w:r w:rsidRPr="006D0C84">
              <w:rPr>
                <w:rFonts w:eastAsia="Arial" w:cs="Arial"/>
                <w:color w:val="111111"/>
              </w:rPr>
              <w:t>2</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50753294" w14:textId="77777777">
            <w:pPr>
              <w:spacing w:before="40" w:after="40" w:line="240" w:lineRule="auto"/>
              <w:ind w:left="100" w:right="100"/>
              <w:jc w:val="center"/>
            </w:pPr>
            <w:r w:rsidRPr="006D0C84">
              <w:rPr>
                <w:rFonts w:eastAsia="Arial" w:cs="Arial"/>
                <w:color w:val="111111"/>
              </w:rPr>
              <w:t>0.5</w:t>
            </w:r>
          </w:p>
        </w:tc>
      </w:tr>
      <w:tr w:rsidRPr="006D0C84" w:rsidR="000C48E5" w:rsidTr="007F7679" w14:paraId="644D406B"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2C4E3C88" w14:textId="77777777">
            <w:pPr>
              <w:spacing w:before="40" w:after="40" w:line="240" w:lineRule="auto"/>
              <w:ind w:left="100" w:right="100"/>
            </w:pPr>
            <w:r w:rsidRPr="006D0C84">
              <w:rPr>
                <w:rFonts w:eastAsia="Arial" w:cs="Arial"/>
                <w:color w:val="111111"/>
              </w:rPr>
              <w:t>Child was too old</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5074EE85" w14:textId="77777777">
            <w:pPr>
              <w:spacing w:before="40" w:after="40" w:line="240" w:lineRule="auto"/>
              <w:ind w:left="100" w:right="100"/>
              <w:jc w:val="center"/>
            </w:pPr>
            <w:r w:rsidRPr="006D0C84">
              <w:rPr>
                <w:rFonts w:eastAsia="Arial" w:cs="Arial"/>
                <w:color w:val="111111"/>
              </w:rPr>
              <w:t>1</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30EF383D" w14:textId="77777777">
            <w:pPr>
              <w:spacing w:before="40" w:after="40" w:line="240" w:lineRule="auto"/>
              <w:ind w:left="100" w:right="100"/>
              <w:jc w:val="center"/>
            </w:pPr>
            <w:r w:rsidRPr="006D0C84">
              <w:rPr>
                <w:rFonts w:eastAsia="Arial" w:cs="Arial"/>
                <w:color w:val="111111"/>
              </w:rPr>
              <w:t>0.2</w:t>
            </w:r>
          </w:p>
        </w:tc>
      </w:tr>
      <w:tr w:rsidRPr="006D0C84" w:rsidR="000C48E5" w:rsidTr="007F7679" w14:paraId="6C1F516D" w14:textId="77777777">
        <w:trPr>
          <w:cantSplit/>
        </w:trPr>
        <w:tc>
          <w:tcPr>
            <w:tcW w:w="4395" w:type="dxa"/>
            <w:shd w:val="clear" w:color="auto" w:fill="FFFFFF"/>
            <w:tcMar>
              <w:top w:w="0" w:type="dxa"/>
              <w:left w:w="0" w:type="dxa"/>
              <w:bottom w:w="0" w:type="dxa"/>
              <w:right w:w="0" w:type="dxa"/>
            </w:tcMar>
            <w:vAlign w:val="center"/>
          </w:tcPr>
          <w:p w:rsidRPr="006D0C84" w:rsidR="000C48E5" w:rsidP="007F7679" w:rsidRDefault="000C48E5" w14:paraId="02AD34EC" w14:textId="77777777">
            <w:pPr>
              <w:spacing w:before="40" w:after="40" w:line="240" w:lineRule="auto"/>
              <w:ind w:left="100" w:right="100"/>
            </w:pPr>
            <w:r w:rsidRPr="006D0C84">
              <w:rPr>
                <w:rFonts w:eastAsia="Arial" w:cs="Arial"/>
                <w:color w:val="111111"/>
              </w:rPr>
              <w:t>No vaccination opportunity in the village</w:t>
            </w:r>
          </w:p>
        </w:tc>
        <w:tc>
          <w:tcPr>
            <w:tcW w:w="1513" w:type="dxa"/>
            <w:shd w:val="clear" w:color="auto" w:fill="FFFFFF"/>
            <w:tcMar>
              <w:top w:w="0" w:type="dxa"/>
              <w:left w:w="0" w:type="dxa"/>
              <w:bottom w:w="0" w:type="dxa"/>
              <w:right w:w="0" w:type="dxa"/>
            </w:tcMar>
            <w:vAlign w:val="center"/>
          </w:tcPr>
          <w:p w:rsidRPr="006D0C84" w:rsidR="000C48E5" w:rsidP="007F7679" w:rsidRDefault="000C48E5" w14:paraId="49D3F25D" w14:textId="77777777">
            <w:pPr>
              <w:spacing w:before="40" w:after="40" w:line="240" w:lineRule="auto"/>
              <w:ind w:left="100" w:right="100"/>
              <w:jc w:val="center"/>
            </w:pPr>
            <w:r w:rsidRPr="006D0C84">
              <w:rPr>
                <w:rFonts w:eastAsia="Arial" w:cs="Arial"/>
                <w:color w:val="111111"/>
              </w:rPr>
              <w:t>1</w:t>
            </w:r>
          </w:p>
        </w:tc>
        <w:tc>
          <w:tcPr>
            <w:tcW w:w="2268" w:type="dxa"/>
            <w:shd w:val="clear" w:color="auto" w:fill="FFFFFF"/>
            <w:tcMar>
              <w:top w:w="0" w:type="dxa"/>
              <w:left w:w="0" w:type="dxa"/>
              <w:bottom w:w="0" w:type="dxa"/>
              <w:right w:w="0" w:type="dxa"/>
            </w:tcMar>
            <w:vAlign w:val="center"/>
          </w:tcPr>
          <w:p w:rsidRPr="006D0C84" w:rsidR="000C48E5" w:rsidP="007F7679" w:rsidRDefault="000C48E5" w14:paraId="6305AF34" w14:textId="77777777">
            <w:pPr>
              <w:spacing w:before="40" w:after="40" w:line="240" w:lineRule="auto"/>
              <w:ind w:left="100" w:right="100"/>
              <w:jc w:val="center"/>
            </w:pPr>
            <w:r w:rsidRPr="006D0C84">
              <w:rPr>
                <w:rFonts w:eastAsia="Arial" w:cs="Arial"/>
                <w:color w:val="111111"/>
              </w:rPr>
              <w:t>0.2</w:t>
            </w:r>
          </w:p>
        </w:tc>
      </w:tr>
      <w:tr w:rsidRPr="006D0C84" w:rsidR="000C48E5" w:rsidTr="007F7679" w14:paraId="21E404D3" w14:textId="77777777">
        <w:trPr>
          <w:cantSplit/>
        </w:trPr>
        <w:tc>
          <w:tcPr>
            <w:tcW w:w="4395" w:type="dxa"/>
            <w:tcBorders>
              <w:bottom w:val="single" w:color="000000" w:sz="16" w:space="0"/>
            </w:tcBorders>
            <w:shd w:val="clear" w:color="auto" w:fill="FFFFFF"/>
            <w:tcMar>
              <w:top w:w="0" w:type="dxa"/>
              <w:left w:w="0" w:type="dxa"/>
              <w:bottom w:w="0" w:type="dxa"/>
              <w:right w:w="0" w:type="dxa"/>
            </w:tcMar>
            <w:vAlign w:val="center"/>
          </w:tcPr>
          <w:p w:rsidRPr="006D0C84" w:rsidR="000C48E5" w:rsidP="007F7679" w:rsidRDefault="000C48E5" w14:paraId="0883C640" w14:textId="77777777">
            <w:pPr>
              <w:spacing w:before="40" w:after="40" w:line="240" w:lineRule="auto"/>
              <w:ind w:left="100" w:right="100"/>
            </w:pPr>
            <w:r w:rsidRPr="006D0C84">
              <w:rPr>
                <w:rFonts w:eastAsia="Arial" w:cs="Arial"/>
                <w:color w:val="111111"/>
              </w:rPr>
              <w:t>Painful</w:t>
            </w:r>
          </w:p>
        </w:tc>
        <w:tc>
          <w:tcPr>
            <w:tcW w:w="1513" w:type="dxa"/>
            <w:tcBorders>
              <w:bottom w:val="single" w:color="000000" w:sz="16" w:space="0"/>
            </w:tcBorders>
            <w:shd w:val="clear" w:color="auto" w:fill="FFFFFF"/>
            <w:tcMar>
              <w:top w:w="0" w:type="dxa"/>
              <w:left w:w="0" w:type="dxa"/>
              <w:bottom w:w="0" w:type="dxa"/>
              <w:right w:w="0" w:type="dxa"/>
            </w:tcMar>
            <w:vAlign w:val="center"/>
          </w:tcPr>
          <w:p w:rsidRPr="006D0C84" w:rsidR="000C48E5" w:rsidP="007F7679" w:rsidRDefault="000C48E5" w14:paraId="42593E45" w14:textId="77777777">
            <w:pPr>
              <w:spacing w:before="40" w:after="40" w:line="240" w:lineRule="auto"/>
              <w:ind w:left="100" w:right="100"/>
              <w:jc w:val="center"/>
            </w:pPr>
            <w:r w:rsidRPr="006D0C84">
              <w:rPr>
                <w:rFonts w:eastAsia="Arial" w:cs="Arial"/>
                <w:color w:val="111111"/>
              </w:rPr>
              <w:t>1</w:t>
            </w:r>
          </w:p>
        </w:tc>
        <w:tc>
          <w:tcPr>
            <w:tcW w:w="2268" w:type="dxa"/>
            <w:tcBorders>
              <w:bottom w:val="single" w:color="000000" w:sz="16" w:space="0"/>
            </w:tcBorders>
            <w:shd w:val="clear" w:color="auto" w:fill="FFFFFF"/>
            <w:tcMar>
              <w:top w:w="0" w:type="dxa"/>
              <w:left w:w="0" w:type="dxa"/>
              <w:bottom w:w="0" w:type="dxa"/>
              <w:right w:w="0" w:type="dxa"/>
            </w:tcMar>
            <w:vAlign w:val="center"/>
          </w:tcPr>
          <w:p w:rsidRPr="006D0C84" w:rsidR="000C48E5" w:rsidP="007F7679" w:rsidRDefault="000C48E5" w14:paraId="74B6BFAB" w14:textId="77777777">
            <w:pPr>
              <w:spacing w:before="40" w:after="40" w:line="240" w:lineRule="auto"/>
              <w:ind w:left="100" w:right="100"/>
              <w:jc w:val="center"/>
            </w:pPr>
            <w:r w:rsidRPr="006D0C84">
              <w:rPr>
                <w:rFonts w:eastAsia="Arial" w:cs="Arial"/>
                <w:color w:val="111111"/>
              </w:rPr>
              <w:t>0.2</w:t>
            </w:r>
          </w:p>
        </w:tc>
      </w:tr>
    </w:tbl>
    <w:p w:rsidR="000C48E5" w:rsidP="000C48E5" w:rsidRDefault="000C48E5" w14:paraId="7FBF95B9" w14:textId="77777777"/>
    <w:p w:rsidR="000C48E5" w:rsidP="000C48E5" w:rsidRDefault="000C48E5" w14:paraId="73DFD22A" w14:textId="77777777"/>
    <w:p w:rsidRPr="00140269" w:rsidR="000C48E5" w:rsidP="000C48E5" w:rsidRDefault="000C48E5" w14:paraId="6C8E8E1D" w14:textId="77777777"/>
    <w:p w:rsidRPr="00140269" w:rsidR="000C48E5" w:rsidP="000C48E5" w:rsidRDefault="000C48E5" w14:paraId="33EEEE4A" w14:textId="77777777"/>
    <w:p w:rsidRPr="00140269" w:rsidR="000C48E5" w:rsidP="000C48E5" w:rsidRDefault="000C48E5" w14:paraId="70385B2E" w14:textId="77777777"/>
    <w:p w:rsidRPr="00A918C3" w:rsidR="000C48E5" w:rsidP="00A918C3" w:rsidRDefault="000C48E5" w14:paraId="3D0EECCC" w14:textId="77777777"/>
    <w:p w:rsidRPr="00A918C3" w:rsidR="000C48E5" w:rsidP="00A918C3" w:rsidRDefault="000C48E5" w14:paraId="009F15F8" w14:textId="77777777"/>
    <w:p w:rsidRPr="00A918C3" w:rsidR="000C48E5" w:rsidP="00A918C3" w:rsidRDefault="000C48E5" w14:paraId="721A85FC" w14:textId="77777777"/>
    <w:p w:rsidRPr="00A918C3" w:rsidR="000C48E5" w:rsidP="00A918C3" w:rsidRDefault="000C48E5" w14:paraId="7E930BE8" w14:textId="77777777"/>
    <w:p w:rsidRPr="00A918C3" w:rsidR="000C48E5" w:rsidP="00A918C3" w:rsidRDefault="000C48E5" w14:paraId="6A3CB64B" w14:textId="77777777"/>
    <w:p w:rsidRPr="00A918C3" w:rsidR="000C48E5" w:rsidP="00A918C3" w:rsidRDefault="000C48E5" w14:paraId="362A548E" w14:textId="77777777"/>
    <w:p w:rsidRPr="00A918C3" w:rsidR="000C48E5" w:rsidP="00A918C3" w:rsidRDefault="000C48E5" w14:paraId="10FAA85A" w14:textId="77777777"/>
    <w:p w:rsidRPr="00A918C3" w:rsidR="000C48E5" w:rsidP="00A918C3" w:rsidRDefault="000C48E5" w14:paraId="7B193339" w14:textId="77777777"/>
    <w:p w:rsidRPr="00A918C3" w:rsidR="000C48E5" w:rsidP="00A918C3" w:rsidRDefault="000C48E5" w14:paraId="10CF0A32" w14:textId="77777777"/>
    <w:p w:rsidRPr="00A918C3" w:rsidR="000C48E5" w:rsidP="00A918C3" w:rsidRDefault="000C48E5" w14:paraId="71C6D6A2" w14:textId="77777777"/>
    <w:p w:rsidRPr="00A918C3" w:rsidR="000C48E5" w:rsidP="00A918C3" w:rsidRDefault="000C48E5" w14:paraId="74250713" w14:textId="77777777"/>
    <w:p w:rsidRPr="00A918C3" w:rsidR="000C48E5" w:rsidP="00A918C3" w:rsidRDefault="000C48E5" w14:paraId="4B8D586A" w14:textId="77777777"/>
    <w:p w:rsidRPr="00A918C3" w:rsidR="000C48E5" w:rsidP="00A918C3" w:rsidRDefault="000C48E5" w14:paraId="0885C5BC" w14:textId="77777777"/>
    <w:p w:rsidRPr="00A918C3" w:rsidR="000C48E5" w:rsidP="00A918C3" w:rsidRDefault="000C48E5" w14:paraId="0EFF6E01" w14:textId="77777777"/>
    <w:p w:rsidRPr="00A918C3" w:rsidR="000C48E5" w:rsidP="00A918C3" w:rsidRDefault="000C48E5" w14:paraId="782BD262" w14:textId="77777777"/>
    <w:p w:rsidRPr="00A918C3" w:rsidR="000C48E5" w:rsidP="00A918C3" w:rsidRDefault="000C48E5" w14:paraId="4432F861" w14:textId="77777777"/>
    <w:p w:rsidRPr="00A918C3" w:rsidR="000C48E5" w:rsidP="00A918C3" w:rsidRDefault="000C48E5" w14:paraId="726F87F6" w14:textId="77777777"/>
    <w:p w:rsidRPr="007C2711" w:rsidR="000C48E5" w:rsidP="000C48E5" w:rsidRDefault="000C48E5" w14:paraId="3BBFE9B2" w14:textId="77777777">
      <w:pPr>
        <w:pStyle w:val="Heading3"/>
        <w:rPr>
          <w:lang w:val="en-CA"/>
        </w:rPr>
      </w:pPr>
      <w:bookmarkStart w:name="_Toc39509162" w:id="388"/>
      <w:bookmarkStart w:name="_Toc39509268" w:id="389"/>
      <w:bookmarkStart w:name="_Toc39509373" w:id="390"/>
      <w:bookmarkStart w:name="_Toc39606119" w:id="391"/>
      <w:r w:rsidRPr="00BB5CBF">
        <w:t xml:space="preserve">Vaccination coverage – </w:t>
      </w:r>
      <w:r>
        <w:t>supplementary vaccination activities (SIA)</w:t>
      </w:r>
      <w:bookmarkEnd w:id="388"/>
      <w:bookmarkEnd w:id="389"/>
      <w:bookmarkEnd w:id="390"/>
      <w:bookmarkEnd w:id="391"/>
    </w:p>
    <w:p w:rsidR="000C48E5" w:rsidP="000C48E5" w:rsidRDefault="000C48E5" w14:paraId="4C7518EC" w14:textId="77777777"/>
    <w:p w:rsidRPr="00C06864" w:rsidR="000C48E5" w:rsidP="000C48E5" w:rsidRDefault="000C48E5" w14:paraId="4349E59C" w14:textId="21EA18C5">
      <w:r w:rsidRPr="00C06864">
        <w:t xml:space="preserve">Information on </w:t>
      </w:r>
      <w:r>
        <w:t xml:space="preserve">supplementary vaccination activities (SIA) </w:t>
      </w:r>
      <w:r w:rsidRPr="00C06864">
        <w:t>was collected from 985 children aged</w:t>
      </w:r>
      <w:r>
        <w:t xml:space="preserve"> 6 months to 9 years. </w:t>
      </w:r>
      <w:r w:rsidRPr="007575D5">
        <w:t>The measles vaccination coverage among children in this age group was</w:t>
      </w:r>
      <w:r>
        <w:t xml:space="preserve"> 48.0</w:t>
      </w:r>
      <w:r w:rsidRPr="00C06864">
        <w:t xml:space="preserve">% (95% CI: </w:t>
      </w:r>
      <w:r w:rsidRPr="006D64E1">
        <w:rPr>
          <w:rFonts w:eastAsia="Arial" w:cs="Arial"/>
          <w:color w:val="111111"/>
        </w:rPr>
        <w:t>38.3</w:t>
      </w:r>
      <w:r>
        <w:rPr>
          <w:rFonts w:eastAsia="Arial"/>
        </w:rPr>
        <w:t>–</w:t>
      </w:r>
      <w:r w:rsidRPr="00996E3D">
        <w:rPr>
          <w:rFonts w:eastAsia="Arial" w:cs="Arial"/>
          <w:color w:val="111111"/>
        </w:rPr>
        <w:t>56.1</w:t>
      </w:r>
      <w:r w:rsidRPr="00C06864">
        <w:t>)</w:t>
      </w:r>
      <w:r>
        <w:t xml:space="preserve">. This was </w:t>
      </w:r>
      <w:del w:author="Julia Sohn" w:date="2020-05-05T16:30:00Z" w:id="392">
        <w:r w:rsidDel="00085FCF">
          <w:delText xml:space="preserve">confirmed </w:delText>
        </w:r>
      </w:del>
      <w:ins w:author="Julia Sohn" w:date="2020-05-05T16:30:00Z" w:id="393">
        <w:r w:rsidR="00085FCF">
          <w:t xml:space="preserve">reported </w:t>
        </w:r>
      </w:ins>
      <w:r>
        <w:t>by respondents</w:t>
      </w:r>
      <w:r w:rsidRPr="00C06864">
        <w:t xml:space="preserve"> either</w:t>
      </w:r>
      <w:r>
        <w:t xml:space="preserve"> by</w:t>
      </w:r>
      <w:r w:rsidRPr="00C06864">
        <w:t xml:space="preserve"> showing their vaccination card or by verbal </w:t>
      </w:r>
      <w:r w:rsidRPr="00714347">
        <w:t>confirmation (Table 7). Most of the affirmative responses were through verbal confirmation; the</w:t>
      </w:r>
      <w:r w:rsidRPr="00C06864">
        <w:t xml:space="preserve"> measles vaccination coverage</w:t>
      </w:r>
      <w:r>
        <w:t xml:space="preserve"> </w:t>
      </w:r>
      <w:r w:rsidRPr="00C06864">
        <w:t xml:space="preserve">among children who were able to show their vaccination card was </w:t>
      </w:r>
      <w:r>
        <w:t>1.7</w:t>
      </w:r>
      <w:r w:rsidRPr="00911221">
        <w:t>% (</w:t>
      </w:r>
      <w:r w:rsidRPr="00C06864">
        <w:t>95% CI</w:t>
      </w:r>
      <w:r>
        <w:t xml:space="preserve"> 0.6–4.5</w:t>
      </w:r>
      <w:r w:rsidRPr="00911221">
        <w:t>)</w:t>
      </w:r>
      <w:r>
        <w:t xml:space="preserve">. </w:t>
      </w:r>
      <w:ins w:author="Julia Sohn" w:date="2020-05-05T17:15:00Z" w:id="394">
        <w:r w:rsidR="0052544F">
          <w:t xml:space="preserve">The design effect for SIA vaccination is </w:t>
        </w:r>
        <w:r w:rsidR="0052544F">
          <w:lastRenderedPageBreak/>
          <w:t>much higher than the expected value (2.5), indicating a high degree of heterogeneity between clusters.</w:t>
        </w:r>
      </w:ins>
    </w:p>
    <w:p w:rsidRPr="00A918C3" w:rsidR="000C48E5" w:rsidP="00A918C3" w:rsidRDefault="000C48E5" w14:paraId="04FA5D47" w14:textId="77777777"/>
    <w:p w:rsidR="000C48E5" w:rsidP="000C48E5" w:rsidRDefault="000C48E5" w14:paraId="13D92AD6" w14:textId="77777777">
      <w:pPr>
        <w:pStyle w:val="Caption"/>
        <w:keepNext/>
      </w:pPr>
      <w:r>
        <w:t xml:space="preserve">Table </w:t>
      </w:r>
      <w:r>
        <w:fldChar w:fldCharType="begin"/>
      </w:r>
      <w:r>
        <w:instrText xml:space="preserve"> SEQ Table \* ARABIC </w:instrText>
      </w:r>
      <w:r>
        <w:fldChar w:fldCharType="separate"/>
      </w:r>
      <w:r w:rsidR="0049211B">
        <w:rPr>
          <w:noProof/>
        </w:rPr>
        <w:t>7</w:t>
      </w:r>
      <w:r>
        <w:fldChar w:fldCharType="end"/>
      </w:r>
      <w:r>
        <w:t xml:space="preserve">. </w:t>
      </w:r>
      <w:r w:rsidRPr="009E3223">
        <w:t xml:space="preserve"> </w:t>
      </w:r>
      <w:r w:rsidRPr="002E1EDA">
        <w:t xml:space="preserve">Measles vaccination coverage among children aged 6 months to 9 years during </w:t>
      </w:r>
      <w:r>
        <w:t>other vaccination opportunities i</w:t>
      </w:r>
      <w:r w:rsidRPr="002E1EDA">
        <w:t xml:space="preserve">n Béboto district, </w:t>
      </w:r>
      <w:proofErr w:type="spellStart"/>
      <w:r w:rsidRPr="002E1EDA">
        <w:t>Logone</w:t>
      </w:r>
      <w:proofErr w:type="spellEnd"/>
      <w:r w:rsidRPr="002E1EDA">
        <w:t xml:space="preserve"> Oriental province, Chad (weighted analysis)</w:t>
      </w:r>
    </w:p>
    <w:p w:rsidR="000C48E5" w:rsidP="000C48E5" w:rsidRDefault="000C48E5" w14:paraId="0D4D1682" w14:textId="77777777">
      <w:pPr>
        <w:pStyle w:val="Caption"/>
        <w:keepNext/>
      </w:pPr>
    </w:p>
    <w:tbl>
      <w:tblPr>
        <w:tblStyle w:val="Table"/>
        <w:tblW w:w="0" w:type="auto"/>
        <w:tblLayout w:type="fixed"/>
        <w:tblLook w:val="04A0" w:firstRow="1" w:lastRow="0" w:firstColumn="1" w:lastColumn="0" w:noHBand="0" w:noVBand="1"/>
      </w:tblPr>
      <w:tblGrid>
        <w:gridCol w:w="2621"/>
        <w:gridCol w:w="1560"/>
        <w:gridCol w:w="2245"/>
        <w:gridCol w:w="1695"/>
      </w:tblGrid>
      <w:tr w:rsidRPr="006D64E1" w:rsidR="000C48E5" w:rsidTr="000C48E5" w14:paraId="10862061" w14:textId="77777777">
        <w:trPr>
          <w:cantSplit/>
          <w:tblHeader/>
        </w:trPr>
        <w:tc>
          <w:tcPr>
            <w:tcW w:w="262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616526A2" w14:textId="77777777">
            <w:pPr>
              <w:spacing w:before="40" w:after="40" w:line="240" w:lineRule="auto"/>
              <w:ind w:left="100" w:right="100"/>
              <w:rPr>
                <w:b/>
              </w:rPr>
            </w:pPr>
            <w:r w:rsidRPr="00214263">
              <w:rPr>
                <w:rFonts w:eastAsia="Arial" w:cs="Arial"/>
                <w:b/>
                <w:color w:val="111111"/>
              </w:rPr>
              <w:t>SIA vaccination status</w:t>
            </w:r>
          </w:p>
        </w:tc>
        <w:tc>
          <w:tcPr>
            <w:tcW w:w="156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0087F18B" w14:textId="77777777">
            <w:pPr>
              <w:spacing w:before="40" w:after="40" w:line="240" w:lineRule="auto"/>
              <w:ind w:left="100" w:right="100"/>
              <w:jc w:val="center"/>
              <w:rPr>
                <w:b/>
              </w:rPr>
            </w:pPr>
            <w:r w:rsidRPr="00214263">
              <w:rPr>
                <w:rFonts w:eastAsia="Arial" w:cs="Arial"/>
                <w:b/>
                <w:color w:val="111111"/>
              </w:rPr>
              <w:t>Children (n)</w:t>
            </w:r>
          </w:p>
        </w:tc>
        <w:tc>
          <w:tcPr>
            <w:tcW w:w="2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7A4A090E" w14:textId="77777777">
            <w:pPr>
              <w:spacing w:before="40" w:after="40" w:line="240" w:lineRule="auto"/>
              <w:ind w:left="100" w:right="100"/>
              <w:jc w:val="center"/>
              <w:rPr>
                <w:b/>
              </w:rPr>
            </w:pPr>
            <w:r w:rsidRPr="00214263">
              <w:rPr>
                <w:rFonts w:eastAsia="Arial" w:cs="Arial"/>
                <w:b/>
                <w:color w:val="111111"/>
              </w:rPr>
              <w:t>% (95% CI)</w:t>
            </w:r>
          </w:p>
        </w:tc>
        <w:tc>
          <w:tcPr>
            <w:tcW w:w="169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054A5AB2" w14:textId="77777777">
            <w:pPr>
              <w:spacing w:before="40" w:after="40" w:line="240" w:lineRule="auto"/>
              <w:ind w:left="100" w:right="100"/>
              <w:jc w:val="center"/>
              <w:rPr>
                <w:b/>
              </w:rPr>
            </w:pPr>
            <w:r w:rsidRPr="00214263">
              <w:rPr>
                <w:rFonts w:eastAsia="Arial" w:cs="Arial"/>
                <w:b/>
                <w:color w:val="111111"/>
              </w:rPr>
              <w:t xml:space="preserve">Design </w:t>
            </w:r>
            <w:commentRangeStart w:id="395"/>
            <w:r w:rsidRPr="00214263">
              <w:rPr>
                <w:rFonts w:eastAsia="Arial" w:cs="Arial"/>
                <w:b/>
                <w:color w:val="111111"/>
              </w:rPr>
              <w:t>effect</w:t>
            </w:r>
            <w:commentRangeEnd w:id="395"/>
            <w:r w:rsidR="001F54F2">
              <w:rPr>
                <w:rStyle w:val="CommentReference"/>
                <w:rFonts w:eastAsia="Times New Roman"/>
              </w:rPr>
              <w:commentReference w:id="395"/>
            </w:r>
          </w:p>
        </w:tc>
      </w:tr>
      <w:tr w:rsidR="000C48E5" w:rsidTr="000C48E5" w14:paraId="532AD8A1" w14:textId="77777777">
        <w:trPr>
          <w:cantSplit/>
        </w:trPr>
        <w:tc>
          <w:tcPr>
            <w:tcW w:w="2621" w:type="dxa"/>
            <w:shd w:val="clear" w:color="auto" w:fill="FFFFFF"/>
            <w:tcMar>
              <w:top w:w="0" w:type="dxa"/>
              <w:left w:w="0" w:type="dxa"/>
              <w:bottom w:w="0" w:type="dxa"/>
              <w:right w:w="0" w:type="dxa"/>
            </w:tcMar>
            <w:vAlign w:val="center"/>
          </w:tcPr>
          <w:p w:rsidRPr="00214263" w:rsidR="000C48E5" w:rsidP="007F7679" w:rsidRDefault="000C48E5" w14:paraId="0494E82F" w14:textId="74652223">
            <w:pPr>
              <w:spacing w:before="40" w:after="40" w:line="240" w:lineRule="auto"/>
              <w:ind w:left="100" w:right="100"/>
            </w:pPr>
            <w:r w:rsidRPr="00214263">
              <w:rPr>
                <w:rFonts w:eastAsia="Arial" w:cs="Arial"/>
                <w:color w:val="111111"/>
              </w:rPr>
              <w:t>Yes</w:t>
            </w:r>
            <w:ins w:author="Julia Sohn" w:date="2020-05-05T16:31:00Z" w:id="396">
              <w:r w:rsidR="00085FCF">
                <w:rPr>
                  <w:rFonts w:eastAsia="Arial" w:cs="Arial"/>
                  <w:color w:val="111111"/>
                </w:rPr>
                <w:t xml:space="preserve"> </w:t>
              </w:r>
              <w:r w:rsidRPr="00AB10E9" w:rsidR="00085FCF">
                <w:rPr>
                  <w:rFonts w:eastAsia="Arial" w:cs="Arial"/>
                  <w:color w:val="111111"/>
                </w:rPr>
                <w:t>– card and verbal</w:t>
              </w:r>
            </w:ins>
          </w:p>
        </w:tc>
        <w:tc>
          <w:tcPr>
            <w:tcW w:w="1560" w:type="dxa"/>
            <w:shd w:val="clear" w:color="auto" w:fill="FFFFFF"/>
            <w:tcMar>
              <w:top w:w="0" w:type="dxa"/>
              <w:left w:w="0" w:type="dxa"/>
              <w:bottom w:w="0" w:type="dxa"/>
              <w:right w:w="0" w:type="dxa"/>
            </w:tcMar>
            <w:vAlign w:val="center"/>
          </w:tcPr>
          <w:p w:rsidRPr="00214263" w:rsidR="000C48E5" w:rsidP="007F7679" w:rsidRDefault="000C48E5" w14:paraId="5F9BF65D" w14:textId="77777777">
            <w:pPr>
              <w:spacing w:before="40" w:after="40" w:line="240" w:lineRule="auto"/>
              <w:ind w:left="100" w:right="100"/>
              <w:jc w:val="center"/>
            </w:pPr>
            <w:r w:rsidRPr="00214263">
              <w:t>478</w:t>
            </w:r>
          </w:p>
        </w:tc>
        <w:tc>
          <w:tcPr>
            <w:tcW w:w="2245" w:type="dxa"/>
            <w:shd w:val="clear" w:color="auto" w:fill="FFFFFF"/>
            <w:tcMar>
              <w:top w:w="0" w:type="dxa"/>
              <w:left w:w="0" w:type="dxa"/>
              <w:bottom w:w="0" w:type="dxa"/>
              <w:right w:w="0" w:type="dxa"/>
            </w:tcMar>
            <w:vAlign w:val="center"/>
          </w:tcPr>
          <w:p w:rsidRPr="00214263" w:rsidR="000C48E5" w:rsidP="007F7679" w:rsidRDefault="000C48E5" w14:paraId="7D473CD3" w14:textId="77777777">
            <w:pPr>
              <w:spacing w:before="40" w:after="40" w:line="240" w:lineRule="auto"/>
              <w:ind w:left="100" w:right="100"/>
              <w:jc w:val="center"/>
            </w:pPr>
            <w:r w:rsidRPr="00214263">
              <w:rPr>
                <w:rFonts w:eastAsia="Arial" w:cs="Arial"/>
                <w:color w:val="111111"/>
              </w:rPr>
              <w:t>48.0 (38.3--57.8)</w:t>
            </w:r>
          </w:p>
        </w:tc>
        <w:tc>
          <w:tcPr>
            <w:tcW w:w="1695" w:type="dxa"/>
            <w:shd w:val="clear" w:color="auto" w:fill="FFFFFF"/>
            <w:tcMar>
              <w:top w:w="0" w:type="dxa"/>
              <w:left w:w="0" w:type="dxa"/>
              <w:bottom w:w="0" w:type="dxa"/>
              <w:right w:w="0" w:type="dxa"/>
            </w:tcMar>
            <w:vAlign w:val="center"/>
          </w:tcPr>
          <w:p w:rsidRPr="00214263" w:rsidR="000C48E5" w:rsidP="007F7679" w:rsidRDefault="000C48E5" w14:paraId="30F57233" w14:textId="77777777">
            <w:pPr>
              <w:spacing w:before="40" w:after="40" w:line="240" w:lineRule="auto"/>
              <w:ind w:left="100" w:right="100"/>
              <w:jc w:val="center"/>
            </w:pPr>
            <w:r w:rsidRPr="752018D7">
              <w:rPr>
                <w:rFonts w:eastAsia="Arial" w:cs="Arial"/>
                <w:color w:val="111111"/>
              </w:rPr>
              <w:t>9.3</w:t>
            </w:r>
          </w:p>
        </w:tc>
      </w:tr>
      <w:tr w:rsidR="000C48E5" w:rsidTr="000C48E5" w14:paraId="48BB39AD" w14:textId="77777777">
        <w:trPr>
          <w:cantSplit/>
        </w:trPr>
        <w:tc>
          <w:tcPr>
            <w:tcW w:w="2621" w:type="dxa"/>
            <w:shd w:val="clear" w:color="auto" w:fill="FFFFFF"/>
            <w:tcMar>
              <w:top w:w="0" w:type="dxa"/>
              <w:left w:w="0" w:type="dxa"/>
              <w:bottom w:w="0" w:type="dxa"/>
              <w:right w:w="0" w:type="dxa"/>
            </w:tcMar>
            <w:vAlign w:val="center"/>
          </w:tcPr>
          <w:p w:rsidRPr="00214263" w:rsidR="000C48E5" w:rsidP="007F7679" w:rsidRDefault="000C48E5" w14:paraId="2DC58AFB" w14:textId="77777777">
            <w:pPr>
              <w:spacing w:before="40" w:after="40" w:line="240" w:lineRule="auto"/>
              <w:ind w:left="100" w:right="100"/>
            </w:pPr>
            <w:r w:rsidRPr="00214263">
              <w:rPr>
                <w:rFonts w:eastAsia="Arial" w:cs="Arial"/>
                <w:color w:val="111111"/>
              </w:rPr>
              <w:t>No</w:t>
            </w:r>
          </w:p>
        </w:tc>
        <w:tc>
          <w:tcPr>
            <w:tcW w:w="1560" w:type="dxa"/>
            <w:shd w:val="clear" w:color="auto" w:fill="FFFFFF"/>
            <w:tcMar>
              <w:top w:w="0" w:type="dxa"/>
              <w:left w:w="0" w:type="dxa"/>
              <w:bottom w:w="0" w:type="dxa"/>
              <w:right w:w="0" w:type="dxa"/>
            </w:tcMar>
            <w:vAlign w:val="center"/>
          </w:tcPr>
          <w:p w:rsidRPr="00214263" w:rsidR="000C48E5" w:rsidP="007F7679" w:rsidRDefault="000C48E5" w14:paraId="0E7187A5" w14:textId="77777777">
            <w:pPr>
              <w:spacing w:before="40" w:after="40" w:line="240" w:lineRule="auto"/>
              <w:ind w:left="100" w:right="100"/>
              <w:jc w:val="center"/>
            </w:pPr>
            <w:r w:rsidRPr="00214263">
              <w:t>377</w:t>
            </w:r>
          </w:p>
        </w:tc>
        <w:tc>
          <w:tcPr>
            <w:tcW w:w="2245" w:type="dxa"/>
            <w:shd w:val="clear" w:color="auto" w:fill="FFFFFF"/>
            <w:tcMar>
              <w:top w:w="0" w:type="dxa"/>
              <w:left w:w="0" w:type="dxa"/>
              <w:bottom w:w="0" w:type="dxa"/>
              <w:right w:w="0" w:type="dxa"/>
            </w:tcMar>
            <w:vAlign w:val="center"/>
          </w:tcPr>
          <w:p w:rsidRPr="00214263" w:rsidR="000C48E5" w:rsidP="007F7679" w:rsidRDefault="000C48E5" w14:paraId="346D6ADB" w14:textId="77777777">
            <w:pPr>
              <w:spacing w:before="40" w:after="40" w:line="240" w:lineRule="auto"/>
              <w:ind w:left="100" w:right="100"/>
              <w:jc w:val="center"/>
            </w:pPr>
            <w:r w:rsidRPr="00214263">
              <w:rPr>
                <w:rFonts w:eastAsia="Arial" w:cs="Arial"/>
                <w:color w:val="111111"/>
              </w:rPr>
              <w:t>39.6 (33.8--45.7)</w:t>
            </w:r>
          </w:p>
        </w:tc>
        <w:tc>
          <w:tcPr>
            <w:tcW w:w="1695" w:type="dxa"/>
            <w:shd w:val="clear" w:color="auto" w:fill="FFFFFF"/>
            <w:tcMar>
              <w:top w:w="0" w:type="dxa"/>
              <w:left w:w="0" w:type="dxa"/>
              <w:bottom w:w="0" w:type="dxa"/>
              <w:right w:w="0" w:type="dxa"/>
            </w:tcMar>
            <w:vAlign w:val="center"/>
          </w:tcPr>
          <w:p w:rsidRPr="00214263" w:rsidR="000C48E5" w:rsidP="007F7679" w:rsidRDefault="000C48E5" w14:paraId="64A929F3" w14:textId="77777777">
            <w:pPr>
              <w:spacing w:before="40" w:after="40" w:line="240" w:lineRule="auto"/>
              <w:ind w:left="100" w:right="100"/>
              <w:jc w:val="center"/>
            </w:pPr>
            <w:r w:rsidRPr="00214263">
              <w:rPr>
                <w:rFonts w:eastAsia="Arial" w:cs="Arial"/>
                <w:color w:val="111111"/>
              </w:rPr>
              <w:t>3.6</w:t>
            </w:r>
          </w:p>
        </w:tc>
      </w:tr>
      <w:tr w:rsidR="000C48E5" w:rsidTr="000C48E5" w14:paraId="357ED01A" w14:textId="77777777">
        <w:trPr>
          <w:cantSplit/>
        </w:trPr>
        <w:tc>
          <w:tcPr>
            <w:tcW w:w="2621" w:type="dxa"/>
            <w:shd w:val="clear" w:color="auto" w:fill="FFFFFF"/>
            <w:tcMar>
              <w:top w:w="0" w:type="dxa"/>
              <w:left w:w="0" w:type="dxa"/>
              <w:bottom w:w="0" w:type="dxa"/>
              <w:right w:w="0" w:type="dxa"/>
            </w:tcMar>
            <w:vAlign w:val="center"/>
          </w:tcPr>
          <w:p w:rsidRPr="00214263" w:rsidR="000C48E5" w:rsidP="007F7679" w:rsidRDefault="000C48E5" w14:paraId="51A078FD" w14:textId="77777777">
            <w:pPr>
              <w:spacing w:before="40" w:after="40" w:line="240" w:lineRule="auto"/>
              <w:ind w:left="100" w:right="100"/>
            </w:pPr>
            <w:r w:rsidRPr="00214263">
              <w:rPr>
                <w:rFonts w:eastAsia="Arial" w:cs="Arial"/>
                <w:color w:val="111111"/>
              </w:rPr>
              <w:t>Don't know</w:t>
            </w:r>
          </w:p>
        </w:tc>
        <w:tc>
          <w:tcPr>
            <w:tcW w:w="1560" w:type="dxa"/>
            <w:shd w:val="clear" w:color="auto" w:fill="FFFFFF"/>
            <w:tcMar>
              <w:top w:w="0" w:type="dxa"/>
              <w:left w:w="0" w:type="dxa"/>
              <w:bottom w:w="0" w:type="dxa"/>
              <w:right w:w="0" w:type="dxa"/>
            </w:tcMar>
            <w:vAlign w:val="center"/>
          </w:tcPr>
          <w:p w:rsidRPr="00214263" w:rsidR="000C48E5" w:rsidP="007F7679" w:rsidRDefault="000C48E5" w14:paraId="144E6545" w14:textId="77777777">
            <w:pPr>
              <w:spacing w:before="40" w:after="40" w:line="240" w:lineRule="auto"/>
              <w:ind w:left="100" w:right="100"/>
              <w:jc w:val="center"/>
            </w:pPr>
            <w:r w:rsidRPr="00214263">
              <w:t>122</w:t>
            </w:r>
          </w:p>
        </w:tc>
        <w:tc>
          <w:tcPr>
            <w:tcW w:w="2245" w:type="dxa"/>
            <w:shd w:val="clear" w:color="auto" w:fill="FFFFFF"/>
            <w:tcMar>
              <w:top w:w="0" w:type="dxa"/>
              <w:left w:w="0" w:type="dxa"/>
              <w:bottom w:w="0" w:type="dxa"/>
              <w:right w:w="0" w:type="dxa"/>
            </w:tcMar>
            <w:vAlign w:val="center"/>
          </w:tcPr>
          <w:p w:rsidRPr="00214263" w:rsidR="000C48E5" w:rsidP="007F7679" w:rsidRDefault="000C48E5" w14:paraId="1E8FB600" w14:textId="77777777">
            <w:pPr>
              <w:spacing w:before="40" w:after="40" w:line="240" w:lineRule="auto"/>
              <w:ind w:left="100" w:right="100"/>
              <w:jc w:val="center"/>
            </w:pPr>
            <w:r w:rsidRPr="00214263">
              <w:rPr>
                <w:rFonts w:eastAsia="Arial" w:cs="Arial"/>
                <w:color w:val="111111"/>
              </w:rPr>
              <w:t>12.4 (7.1--20.8)</w:t>
            </w:r>
          </w:p>
        </w:tc>
        <w:tc>
          <w:tcPr>
            <w:tcW w:w="1695" w:type="dxa"/>
            <w:shd w:val="clear" w:color="auto" w:fill="FFFFFF"/>
            <w:tcMar>
              <w:top w:w="0" w:type="dxa"/>
              <w:left w:w="0" w:type="dxa"/>
              <w:bottom w:w="0" w:type="dxa"/>
              <w:right w:w="0" w:type="dxa"/>
            </w:tcMar>
            <w:vAlign w:val="center"/>
          </w:tcPr>
          <w:p w:rsidRPr="00214263" w:rsidR="000C48E5" w:rsidP="007F7679" w:rsidRDefault="000C48E5" w14:paraId="0A45DEBE" w14:textId="77777777">
            <w:pPr>
              <w:spacing w:before="40" w:after="40" w:line="240" w:lineRule="auto"/>
              <w:ind w:left="100" w:right="100"/>
              <w:jc w:val="center"/>
            </w:pPr>
            <w:r w:rsidRPr="00214263">
              <w:rPr>
                <w:rFonts w:eastAsia="Arial" w:cs="Arial"/>
                <w:color w:val="111111"/>
              </w:rPr>
              <w:t>9.7</w:t>
            </w:r>
          </w:p>
        </w:tc>
      </w:tr>
      <w:tr w:rsidR="000C48E5" w:rsidTr="000C48E5" w14:paraId="0C927881" w14:textId="77777777">
        <w:trPr>
          <w:cantSplit/>
        </w:trPr>
        <w:tc>
          <w:tcPr>
            <w:tcW w:w="2621" w:type="dxa"/>
            <w:tcBorders>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5D024E4F" w14:textId="77777777">
            <w:pPr>
              <w:spacing w:before="40" w:after="40" w:line="240" w:lineRule="auto"/>
              <w:ind w:left="100" w:right="100"/>
              <w:rPr>
                <w:rFonts w:eastAsia="Arial" w:cs="Arial"/>
                <w:color w:val="111111"/>
              </w:rPr>
            </w:pPr>
            <w:r w:rsidRPr="00214263">
              <w:rPr>
                <w:rFonts w:eastAsia="Arial" w:cs="Arial"/>
                <w:color w:val="111111"/>
              </w:rPr>
              <w:t>No answer</w:t>
            </w:r>
          </w:p>
        </w:tc>
        <w:tc>
          <w:tcPr>
            <w:tcW w:w="1560" w:type="dxa"/>
            <w:tcBorders>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3C8316E0" w14:textId="77777777">
            <w:pPr>
              <w:spacing w:before="40" w:after="40" w:line="240" w:lineRule="auto"/>
              <w:ind w:left="100" w:right="100"/>
              <w:jc w:val="center"/>
            </w:pPr>
            <w:r w:rsidRPr="00214263">
              <w:t>8</w:t>
            </w:r>
          </w:p>
        </w:tc>
        <w:tc>
          <w:tcPr>
            <w:tcW w:w="2245" w:type="dxa"/>
            <w:tcBorders>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0C11519D" w14:textId="77777777">
            <w:pPr>
              <w:spacing w:before="40" w:after="40" w:line="240" w:lineRule="auto"/>
              <w:ind w:left="100" w:right="100"/>
              <w:jc w:val="center"/>
              <w:rPr>
                <w:rFonts w:eastAsia="Arial" w:cs="Arial"/>
                <w:color w:val="111111"/>
              </w:rPr>
            </w:pPr>
            <w:r w:rsidRPr="00214263">
              <w:rPr>
                <w:rFonts w:eastAsia="Arial" w:cs="Arial"/>
                <w:color w:val="111111"/>
              </w:rPr>
              <w:t>1.1 (0.3—3.4)</w:t>
            </w:r>
          </w:p>
        </w:tc>
        <w:tc>
          <w:tcPr>
            <w:tcW w:w="1695" w:type="dxa"/>
            <w:tcBorders>
              <w:bottom w:val="single" w:color="000000" w:sz="16" w:space="0"/>
            </w:tcBorders>
            <w:shd w:val="clear" w:color="auto" w:fill="FFFFFF"/>
            <w:tcMar>
              <w:top w:w="0" w:type="dxa"/>
              <w:left w:w="0" w:type="dxa"/>
              <w:bottom w:w="0" w:type="dxa"/>
              <w:right w:w="0" w:type="dxa"/>
            </w:tcMar>
            <w:vAlign w:val="center"/>
          </w:tcPr>
          <w:p w:rsidRPr="00214263" w:rsidR="000C48E5" w:rsidP="007F7679" w:rsidRDefault="000C48E5" w14:paraId="0F74BD65" w14:textId="77777777">
            <w:pPr>
              <w:spacing w:before="40" w:after="40" w:line="240" w:lineRule="auto"/>
              <w:ind w:left="100" w:right="100"/>
              <w:jc w:val="center"/>
              <w:rPr>
                <w:rFonts w:eastAsia="Arial" w:cs="Arial"/>
                <w:color w:val="111111"/>
              </w:rPr>
            </w:pPr>
            <w:r w:rsidRPr="00214263">
              <w:rPr>
                <w:rFonts w:eastAsia="Arial" w:cs="Arial"/>
                <w:color w:val="111111"/>
              </w:rPr>
              <w:t>3.6</w:t>
            </w:r>
          </w:p>
        </w:tc>
      </w:tr>
    </w:tbl>
    <w:p w:rsidRPr="00BB5CBF" w:rsidR="000C48E5" w:rsidP="000C48E5" w:rsidRDefault="000C48E5" w14:paraId="6A2591CD" w14:textId="77777777">
      <w:pPr>
        <w:rPr>
          <w:rFonts w:cs="Arial"/>
        </w:rPr>
      </w:pPr>
    </w:p>
    <w:p w:rsidR="000C48E5" w:rsidP="000C48E5" w:rsidRDefault="000C48E5" w14:paraId="3E57545E" w14:textId="6F0B3203">
      <w:r>
        <w:t>Of the 478 individuals who received a</w:t>
      </w:r>
      <w:r w:rsidR="001F54F2">
        <w:t>n</w:t>
      </w:r>
      <w:r>
        <w:t xml:space="preserve"> SIA vaccination, 78% of respondents reported receiving it in their own village. Following that, 16.1% reported receiving it in a health centre. Because this question was </w:t>
      </w:r>
      <w:r w:rsidR="006E4B9A">
        <w:t>entirely</w:t>
      </w:r>
      <w:r>
        <w:t xml:space="preserve"> free text responses, it’s possible that some health centre responses could also be the same village the person lived in. A small number of people reported specific locations (e.g. 2.9% reported the village </w:t>
      </w:r>
      <w:proofErr w:type="spellStart"/>
      <w:r w:rsidRPr="00714347">
        <w:t>Betoyo</w:t>
      </w:r>
      <w:proofErr w:type="spellEnd"/>
      <w:r>
        <w:t xml:space="preserve"> as the vaccination site). </w:t>
      </w:r>
    </w:p>
    <w:p w:rsidRPr="0061634A" w:rsidR="000C48E5" w:rsidP="000C48E5" w:rsidRDefault="000C48E5" w14:paraId="374C6D65" w14:textId="77777777"/>
    <w:p w:rsidR="000C48E5" w:rsidP="000C48E5" w:rsidRDefault="000C48E5" w14:paraId="0A0D8DF7" w14:textId="77777777">
      <w:pPr>
        <w:pStyle w:val="Heading3"/>
      </w:pPr>
      <w:bookmarkStart w:name="_Toc39509163" w:id="397"/>
      <w:bookmarkStart w:name="_Toc39509269" w:id="398"/>
      <w:bookmarkStart w:name="_Toc39509374" w:id="399"/>
      <w:bookmarkStart w:name="_Toc39606120" w:id="400"/>
      <w:r>
        <w:t>Reasons for non-vaccination (SIA)</w:t>
      </w:r>
      <w:bookmarkEnd w:id="397"/>
      <w:bookmarkEnd w:id="398"/>
      <w:bookmarkEnd w:id="399"/>
      <w:bookmarkEnd w:id="400"/>
    </w:p>
    <w:p w:rsidR="000C48E5" w:rsidP="000C48E5" w:rsidRDefault="000C48E5" w14:paraId="450C0124" w14:textId="77777777"/>
    <w:p w:rsidRPr="00341013" w:rsidR="000C48E5" w:rsidP="000C48E5" w:rsidRDefault="000A3333" w14:paraId="789495B2" w14:textId="531C697A">
      <w:pPr>
        <w:rPr>
          <w:rFonts w:ascii="Times New Roman" w:hAnsi="Times New Roman"/>
          <w:lang w:val="en-US" w:eastAsia="en-US"/>
        </w:rPr>
      </w:pPr>
      <w:ins w:author="Julia Sohn" w:date="2020-05-05T17:18:00Z" w:id="401">
        <w:r>
          <w:t>Among surveyed individuals</w:t>
        </w:r>
      </w:ins>
      <w:commentRangeStart w:id="402"/>
      <w:commentRangeStart w:id="403"/>
      <w:del w:author="Julia Sohn" w:date="2020-05-05T17:18:00Z" w:id="404">
        <w:r w:rsidDel="000A3333" w:rsidR="000C48E5">
          <w:delText>Of the 985 children included in this survey</w:delText>
        </w:r>
      </w:del>
      <w:r w:rsidR="000C48E5">
        <w:t xml:space="preserve">, </w:t>
      </w:r>
      <w:commentRangeEnd w:id="402"/>
      <w:r w:rsidR="001F54F2">
        <w:rPr>
          <w:rStyle w:val="CommentReference"/>
        </w:rPr>
        <w:commentReference w:id="402"/>
      </w:r>
      <w:commentRangeEnd w:id="403"/>
      <w:r>
        <w:rPr>
          <w:rStyle w:val="CommentReference"/>
        </w:rPr>
        <w:commentReference w:id="403"/>
      </w:r>
      <w:r w:rsidR="000C48E5">
        <w:t xml:space="preserve">377 (39.6%) did not receive vaccination against measles during any other supplementary immunization activity. Most respondents (n=187) stated the reason for this was that the child was not yet born or was too young to receive a vaccine when a campaign occurred. The next most commonly cited reason (n=83) was that there was no vaccination campaign that had occurred. </w:t>
      </w:r>
      <w:r w:rsidRPr="004F0CA4" w:rsidR="000C48E5">
        <w:t>See Table 8 for</w:t>
      </w:r>
      <w:r w:rsidR="000C48E5">
        <w:t xml:space="preserve"> a detailed breakdown of reasons </w:t>
      </w:r>
      <w:r w:rsidRPr="00176D77" w:rsidR="000C48E5">
        <w:t xml:space="preserve">for not vaccinating </w:t>
      </w:r>
      <w:r w:rsidR="000C48E5">
        <w:t>a</w:t>
      </w:r>
      <w:r w:rsidRPr="00176D77" w:rsidR="000C48E5">
        <w:t xml:space="preserve"> child</w:t>
      </w:r>
      <w:r w:rsidR="000C48E5">
        <w:t xml:space="preserve"> during supplementary immunization activities, including 295 responses that were originally listed as “other”. </w:t>
      </w:r>
    </w:p>
    <w:p w:rsidR="000C48E5" w:rsidP="000C48E5" w:rsidRDefault="000C48E5" w14:paraId="773FC2C6" w14:textId="77777777">
      <w:pPr>
        <w:pStyle w:val="Caption"/>
        <w:keepNext/>
      </w:pPr>
    </w:p>
    <w:p w:rsidR="000C48E5" w:rsidP="000C48E5" w:rsidRDefault="000C48E5" w14:paraId="64202289" w14:textId="77777777">
      <w:pPr>
        <w:pStyle w:val="Caption"/>
        <w:keepNext/>
      </w:pPr>
      <w:r>
        <w:t xml:space="preserve">Table </w:t>
      </w:r>
      <w:r>
        <w:fldChar w:fldCharType="begin"/>
      </w:r>
      <w:r>
        <w:instrText xml:space="preserve"> SEQ Table \* ARABIC </w:instrText>
      </w:r>
      <w:r>
        <w:fldChar w:fldCharType="separate"/>
      </w:r>
      <w:r w:rsidR="0049211B">
        <w:rPr>
          <w:noProof/>
        </w:rPr>
        <w:t>8</w:t>
      </w:r>
      <w:r>
        <w:fldChar w:fldCharType="end"/>
      </w:r>
      <w:r>
        <w:t>. Reasons for not receiving measles vaccination during the SIA in Béboto district (N=377)</w:t>
      </w:r>
    </w:p>
    <w:p w:rsidRPr="002F6353" w:rsidR="000C48E5" w:rsidP="000C48E5" w:rsidRDefault="000C48E5" w14:paraId="3FD9BE4E" w14:textId="77777777"/>
    <w:tbl>
      <w:tblPr>
        <w:tblStyle w:val="Table"/>
        <w:tblW w:w="0" w:type="auto"/>
        <w:tblInd w:w="12" w:type="dxa"/>
        <w:tblLayout w:type="fixed"/>
        <w:tblLook w:val="04A0" w:firstRow="1" w:lastRow="0" w:firstColumn="1" w:lastColumn="0" w:noHBand="0" w:noVBand="1"/>
      </w:tblPr>
      <w:tblGrid>
        <w:gridCol w:w="4733"/>
        <w:gridCol w:w="1221"/>
        <w:gridCol w:w="1451"/>
      </w:tblGrid>
      <w:tr w:rsidRPr="002F6353" w:rsidR="000C48E5" w:rsidTr="007F7679" w14:paraId="2BB08658" w14:textId="77777777">
        <w:trPr>
          <w:cantSplit/>
          <w:tblHeader/>
        </w:trPr>
        <w:tc>
          <w:tcPr>
            <w:tcW w:w="473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F6353" w:rsidR="000C48E5" w:rsidP="007F7679" w:rsidRDefault="000C48E5" w14:paraId="1F669CB1" w14:textId="77777777">
            <w:pPr>
              <w:spacing w:before="40" w:after="40"/>
              <w:ind w:left="100" w:right="100"/>
            </w:pPr>
            <w:r w:rsidRPr="002F6353">
              <w:rPr>
                <w:rFonts w:eastAsia="Arial" w:cs="Arial"/>
                <w:b/>
                <w:color w:val="111111"/>
              </w:rPr>
              <w:t>Reasons for non-vaccination (</w:t>
            </w:r>
            <w:r>
              <w:rPr>
                <w:rFonts w:eastAsia="Arial" w:cs="Arial"/>
                <w:b/>
                <w:color w:val="111111"/>
              </w:rPr>
              <w:t>SIA</w:t>
            </w:r>
            <w:r w:rsidRPr="002F6353">
              <w:rPr>
                <w:rFonts w:eastAsia="Arial" w:cs="Arial"/>
                <w:b/>
                <w:color w:val="111111"/>
              </w:rPr>
              <w:t>)</w:t>
            </w:r>
          </w:p>
        </w:tc>
        <w:tc>
          <w:tcPr>
            <w:tcW w:w="122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F6353" w:rsidR="000C48E5" w:rsidP="007F7679" w:rsidRDefault="000C48E5" w14:paraId="3E95EA6C" w14:textId="77777777">
            <w:pPr>
              <w:spacing w:before="40" w:after="40"/>
              <w:ind w:left="100" w:right="100"/>
              <w:jc w:val="center"/>
            </w:pPr>
            <w:r w:rsidRPr="002F6353">
              <w:rPr>
                <w:rFonts w:eastAsia="Arial" w:cs="Arial"/>
                <w:b/>
                <w:color w:val="111111"/>
              </w:rPr>
              <w:t>Count (n)</w:t>
            </w:r>
          </w:p>
        </w:tc>
        <w:tc>
          <w:tcPr>
            <w:tcW w:w="145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F6353" w:rsidR="000C48E5" w:rsidP="007F7679" w:rsidRDefault="000C48E5" w14:paraId="184F0CF3" w14:textId="77777777">
            <w:pPr>
              <w:spacing w:before="40" w:after="40"/>
              <w:ind w:left="100" w:right="100"/>
              <w:jc w:val="center"/>
            </w:pPr>
            <w:r w:rsidRPr="002F6353">
              <w:rPr>
                <w:rFonts w:eastAsia="Arial" w:cs="Arial"/>
                <w:b/>
                <w:color w:val="111111"/>
              </w:rPr>
              <w:t>Percent (%)</w:t>
            </w:r>
          </w:p>
        </w:tc>
      </w:tr>
      <w:tr w:rsidRPr="002F6353" w:rsidR="000C48E5" w:rsidTr="007F7679" w14:paraId="5691B241" w14:textId="77777777">
        <w:trPr>
          <w:cantSplit/>
        </w:trPr>
        <w:tc>
          <w:tcPr>
            <w:tcW w:w="4733" w:type="dxa"/>
            <w:shd w:val="clear" w:color="auto" w:fill="FFFFFF"/>
            <w:tcMar>
              <w:top w:w="0" w:type="dxa"/>
              <w:left w:w="0" w:type="dxa"/>
              <w:bottom w:w="0" w:type="dxa"/>
              <w:right w:w="0" w:type="dxa"/>
            </w:tcMar>
            <w:vAlign w:val="center"/>
          </w:tcPr>
          <w:p w:rsidRPr="002F6353" w:rsidR="000C48E5" w:rsidP="007F7679" w:rsidRDefault="000C48E5" w14:paraId="2E1E9D0F" w14:textId="77777777">
            <w:pPr>
              <w:spacing w:before="40" w:after="40" w:line="240" w:lineRule="auto"/>
              <w:ind w:left="100" w:right="100"/>
            </w:pPr>
            <w:r w:rsidRPr="002F6353">
              <w:rPr>
                <w:rFonts w:eastAsia="Arial" w:cs="Arial"/>
                <w:color w:val="111111"/>
              </w:rPr>
              <w:t>Child not yet born/ too young</w:t>
            </w:r>
          </w:p>
        </w:tc>
        <w:tc>
          <w:tcPr>
            <w:tcW w:w="1221" w:type="dxa"/>
            <w:shd w:val="clear" w:color="auto" w:fill="FFFFFF"/>
            <w:tcMar>
              <w:top w:w="0" w:type="dxa"/>
              <w:left w:w="0" w:type="dxa"/>
              <w:bottom w:w="0" w:type="dxa"/>
              <w:right w:w="0" w:type="dxa"/>
            </w:tcMar>
            <w:vAlign w:val="center"/>
          </w:tcPr>
          <w:p w:rsidRPr="002F6353" w:rsidR="000C48E5" w:rsidP="007F7679" w:rsidRDefault="000C48E5" w14:paraId="677C200A" w14:textId="77777777">
            <w:pPr>
              <w:spacing w:before="40" w:after="40" w:line="240" w:lineRule="auto"/>
              <w:ind w:left="100" w:right="100"/>
              <w:jc w:val="center"/>
            </w:pPr>
            <w:r w:rsidRPr="002F6353">
              <w:rPr>
                <w:rFonts w:eastAsia="Arial" w:cs="Arial"/>
                <w:color w:val="111111"/>
              </w:rPr>
              <w:t>187</w:t>
            </w:r>
          </w:p>
        </w:tc>
        <w:tc>
          <w:tcPr>
            <w:tcW w:w="1451" w:type="dxa"/>
            <w:shd w:val="clear" w:color="auto" w:fill="FFFFFF"/>
            <w:tcMar>
              <w:top w:w="0" w:type="dxa"/>
              <w:left w:w="0" w:type="dxa"/>
              <w:bottom w:w="0" w:type="dxa"/>
              <w:right w:w="0" w:type="dxa"/>
            </w:tcMar>
            <w:vAlign w:val="center"/>
          </w:tcPr>
          <w:p w:rsidRPr="002F6353" w:rsidR="000C48E5" w:rsidP="007F7679" w:rsidRDefault="000C48E5" w14:paraId="1FE60670" w14:textId="77777777">
            <w:pPr>
              <w:spacing w:before="40" w:after="40" w:line="240" w:lineRule="auto"/>
              <w:ind w:left="100" w:right="100"/>
              <w:jc w:val="center"/>
            </w:pPr>
            <w:r>
              <w:rPr>
                <w:rFonts w:eastAsia="Arial" w:cs="Arial"/>
                <w:color w:val="111111"/>
              </w:rPr>
              <w:t>49.6</w:t>
            </w:r>
          </w:p>
        </w:tc>
      </w:tr>
      <w:tr w:rsidRPr="002F6353" w:rsidR="000C48E5" w:rsidTr="007F7679" w14:paraId="7ED1FCD6" w14:textId="77777777">
        <w:trPr>
          <w:cantSplit/>
        </w:trPr>
        <w:tc>
          <w:tcPr>
            <w:tcW w:w="4733" w:type="dxa"/>
            <w:shd w:val="clear" w:color="auto" w:fill="FFFFFF"/>
            <w:tcMar>
              <w:top w:w="0" w:type="dxa"/>
              <w:left w:w="0" w:type="dxa"/>
              <w:bottom w:w="0" w:type="dxa"/>
              <w:right w:w="0" w:type="dxa"/>
            </w:tcMar>
            <w:vAlign w:val="center"/>
          </w:tcPr>
          <w:p w:rsidRPr="002F6353" w:rsidR="000C48E5" w:rsidP="007F7679" w:rsidRDefault="000C48E5" w14:paraId="2E7050F7" w14:textId="77777777">
            <w:pPr>
              <w:spacing w:before="40" w:after="40" w:line="240" w:lineRule="auto"/>
              <w:ind w:left="100" w:right="100"/>
            </w:pPr>
            <w:r w:rsidRPr="002F6353">
              <w:rPr>
                <w:rFonts w:eastAsia="Arial" w:cs="Arial"/>
                <w:color w:val="111111"/>
              </w:rPr>
              <w:t>No vaccination campaign took place</w:t>
            </w:r>
          </w:p>
        </w:tc>
        <w:tc>
          <w:tcPr>
            <w:tcW w:w="1221" w:type="dxa"/>
            <w:shd w:val="clear" w:color="auto" w:fill="FFFFFF"/>
            <w:tcMar>
              <w:top w:w="0" w:type="dxa"/>
              <w:left w:w="0" w:type="dxa"/>
              <w:bottom w:w="0" w:type="dxa"/>
              <w:right w:w="0" w:type="dxa"/>
            </w:tcMar>
            <w:vAlign w:val="center"/>
          </w:tcPr>
          <w:p w:rsidRPr="002F6353" w:rsidR="000C48E5" w:rsidP="007F7679" w:rsidRDefault="000C48E5" w14:paraId="25DED60B" w14:textId="77777777">
            <w:pPr>
              <w:spacing w:before="40" w:after="40" w:line="240" w:lineRule="auto"/>
              <w:ind w:left="100" w:right="100"/>
              <w:jc w:val="center"/>
            </w:pPr>
            <w:r w:rsidRPr="002F6353">
              <w:rPr>
                <w:rFonts w:eastAsia="Arial" w:cs="Arial"/>
                <w:color w:val="111111"/>
              </w:rPr>
              <w:t>83</w:t>
            </w:r>
          </w:p>
        </w:tc>
        <w:tc>
          <w:tcPr>
            <w:tcW w:w="1451" w:type="dxa"/>
            <w:shd w:val="clear" w:color="auto" w:fill="FFFFFF"/>
            <w:tcMar>
              <w:top w:w="0" w:type="dxa"/>
              <w:left w:w="0" w:type="dxa"/>
              <w:bottom w:w="0" w:type="dxa"/>
              <w:right w:w="0" w:type="dxa"/>
            </w:tcMar>
            <w:vAlign w:val="center"/>
          </w:tcPr>
          <w:p w:rsidRPr="002F6353" w:rsidR="000C48E5" w:rsidP="007F7679" w:rsidRDefault="000C48E5" w14:paraId="70C63451" w14:textId="77777777">
            <w:pPr>
              <w:spacing w:before="40" w:after="40" w:line="240" w:lineRule="auto"/>
              <w:ind w:left="100" w:right="100"/>
              <w:jc w:val="center"/>
            </w:pPr>
            <w:r w:rsidRPr="002F6353">
              <w:rPr>
                <w:rFonts w:eastAsia="Arial" w:cs="Arial"/>
                <w:color w:val="111111"/>
              </w:rPr>
              <w:t>22.0</w:t>
            </w:r>
          </w:p>
        </w:tc>
      </w:tr>
      <w:tr w:rsidRPr="002F6353" w:rsidR="000C48E5" w:rsidTr="007F7679" w14:paraId="3E97E519" w14:textId="77777777">
        <w:trPr>
          <w:cantSplit/>
        </w:trPr>
        <w:tc>
          <w:tcPr>
            <w:tcW w:w="4733" w:type="dxa"/>
            <w:shd w:val="clear" w:color="auto" w:fill="FFFFFF"/>
            <w:tcMar>
              <w:top w:w="0" w:type="dxa"/>
              <w:left w:w="0" w:type="dxa"/>
              <w:bottom w:w="0" w:type="dxa"/>
              <w:right w:w="0" w:type="dxa"/>
            </w:tcMar>
            <w:vAlign w:val="center"/>
          </w:tcPr>
          <w:p w:rsidRPr="002F6353" w:rsidR="000C48E5" w:rsidP="007F7679" w:rsidRDefault="000C48E5" w14:paraId="58DD8FDB" w14:textId="77777777">
            <w:pPr>
              <w:spacing w:before="40" w:after="40" w:line="240" w:lineRule="auto"/>
              <w:ind w:left="100" w:right="100"/>
            </w:pPr>
            <w:r w:rsidRPr="002F6353">
              <w:rPr>
                <w:rFonts w:eastAsia="Arial" w:cs="Arial"/>
                <w:color w:val="111111"/>
              </w:rPr>
              <w:t>No answer</w:t>
            </w:r>
          </w:p>
        </w:tc>
        <w:tc>
          <w:tcPr>
            <w:tcW w:w="1221" w:type="dxa"/>
            <w:shd w:val="clear" w:color="auto" w:fill="FFFFFF"/>
            <w:tcMar>
              <w:top w:w="0" w:type="dxa"/>
              <w:left w:w="0" w:type="dxa"/>
              <w:bottom w:w="0" w:type="dxa"/>
              <w:right w:w="0" w:type="dxa"/>
            </w:tcMar>
            <w:vAlign w:val="center"/>
          </w:tcPr>
          <w:p w:rsidRPr="002F6353" w:rsidR="000C48E5" w:rsidP="007F7679" w:rsidRDefault="000C48E5" w14:paraId="46E4B6F9" w14:textId="77777777">
            <w:pPr>
              <w:spacing w:before="40" w:after="40" w:line="240" w:lineRule="auto"/>
              <w:ind w:left="100" w:right="100"/>
              <w:jc w:val="center"/>
            </w:pPr>
            <w:r w:rsidRPr="002F6353">
              <w:rPr>
                <w:rFonts w:eastAsia="Arial" w:cs="Arial"/>
                <w:color w:val="111111"/>
              </w:rPr>
              <w:t>25</w:t>
            </w:r>
          </w:p>
        </w:tc>
        <w:tc>
          <w:tcPr>
            <w:tcW w:w="1451" w:type="dxa"/>
            <w:shd w:val="clear" w:color="auto" w:fill="FFFFFF"/>
            <w:tcMar>
              <w:top w:w="0" w:type="dxa"/>
              <w:left w:w="0" w:type="dxa"/>
              <w:bottom w:w="0" w:type="dxa"/>
              <w:right w:w="0" w:type="dxa"/>
            </w:tcMar>
            <w:vAlign w:val="center"/>
          </w:tcPr>
          <w:p w:rsidRPr="002F6353" w:rsidR="000C48E5" w:rsidP="007F7679" w:rsidRDefault="000C48E5" w14:paraId="4F4C564F" w14:textId="77777777">
            <w:pPr>
              <w:spacing w:before="40" w:after="40" w:line="240" w:lineRule="auto"/>
              <w:ind w:left="100" w:right="100"/>
              <w:jc w:val="center"/>
            </w:pPr>
            <w:r w:rsidRPr="002F6353">
              <w:rPr>
                <w:rFonts w:eastAsia="Arial" w:cs="Arial"/>
                <w:color w:val="111111"/>
              </w:rPr>
              <w:t>6.6</w:t>
            </w:r>
          </w:p>
        </w:tc>
      </w:tr>
      <w:tr w:rsidRPr="002F6353" w:rsidR="000C48E5" w:rsidTr="007F7679" w14:paraId="1E6D92DF" w14:textId="77777777">
        <w:trPr>
          <w:cantSplit/>
          <w:trHeight w:val="362"/>
        </w:trPr>
        <w:tc>
          <w:tcPr>
            <w:tcW w:w="4733" w:type="dxa"/>
            <w:shd w:val="clear" w:color="auto" w:fill="FFFFFF"/>
            <w:tcMar>
              <w:top w:w="0" w:type="dxa"/>
              <w:left w:w="0" w:type="dxa"/>
              <w:bottom w:w="0" w:type="dxa"/>
              <w:right w:w="0" w:type="dxa"/>
            </w:tcMar>
            <w:vAlign w:val="center"/>
          </w:tcPr>
          <w:p w:rsidRPr="002F6353" w:rsidR="000C48E5" w:rsidP="007F7679" w:rsidRDefault="000C48E5" w14:paraId="643CC619" w14:textId="77777777">
            <w:pPr>
              <w:spacing w:before="40" w:after="40" w:line="240" w:lineRule="auto"/>
              <w:ind w:left="100" w:right="100"/>
            </w:pPr>
            <w:r w:rsidRPr="002F6353">
              <w:rPr>
                <w:rFonts w:eastAsia="Arial" w:cs="Arial"/>
                <w:color w:val="111111"/>
              </w:rPr>
              <w:t>Didn't know child was eligible for vaccination</w:t>
            </w:r>
          </w:p>
        </w:tc>
        <w:tc>
          <w:tcPr>
            <w:tcW w:w="1221" w:type="dxa"/>
            <w:shd w:val="clear" w:color="auto" w:fill="FFFFFF"/>
            <w:tcMar>
              <w:top w:w="0" w:type="dxa"/>
              <w:left w:w="0" w:type="dxa"/>
              <w:bottom w:w="0" w:type="dxa"/>
              <w:right w:w="0" w:type="dxa"/>
            </w:tcMar>
            <w:vAlign w:val="center"/>
          </w:tcPr>
          <w:p w:rsidRPr="002F6353" w:rsidR="000C48E5" w:rsidP="007F7679" w:rsidRDefault="000C48E5" w14:paraId="0A889B01" w14:textId="77777777">
            <w:pPr>
              <w:spacing w:before="40" w:after="40" w:line="240" w:lineRule="auto"/>
              <w:ind w:left="100" w:right="100"/>
              <w:jc w:val="center"/>
            </w:pPr>
            <w:r w:rsidRPr="002F6353">
              <w:rPr>
                <w:rFonts w:eastAsia="Arial" w:cs="Arial"/>
                <w:color w:val="111111"/>
              </w:rPr>
              <w:t>22</w:t>
            </w:r>
          </w:p>
        </w:tc>
        <w:tc>
          <w:tcPr>
            <w:tcW w:w="1451" w:type="dxa"/>
            <w:shd w:val="clear" w:color="auto" w:fill="FFFFFF"/>
            <w:tcMar>
              <w:top w:w="0" w:type="dxa"/>
              <w:left w:w="0" w:type="dxa"/>
              <w:bottom w:w="0" w:type="dxa"/>
              <w:right w:w="0" w:type="dxa"/>
            </w:tcMar>
            <w:vAlign w:val="center"/>
          </w:tcPr>
          <w:p w:rsidRPr="002F6353" w:rsidR="000C48E5" w:rsidP="007F7679" w:rsidRDefault="000C48E5" w14:paraId="35AF3ABF" w14:textId="77777777">
            <w:pPr>
              <w:spacing w:before="40" w:after="40" w:line="240" w:lineRule="auto"/>
              <w:ind w:left="100" w:right="100"/>
              <w:jc w:val="center"/>
            </w:pPr>
            <w:r w:rsidRPr="002F6353">
              <w:rPr>
                <w:rFonts w:eastAsia="Arial" w:cs="Arial"/>
                <w:color w:val="111111"/>
              </w:rPr>
              <w:t>5.8</w:t>
            </w:r>
          </w:p>
        </w:tc>
      </w:tr>
      <w:tr w:rsidRPr="002F6353" w:rsidR="000C48E5" w:rsidTr="007F7679" w14:paraId="231FFE8F" w14:textId="77777777">
        <w:trPr>
          <w:cantSplit/>
        </w:trPr>
        <w:tc>
          <w:tcPr>
            <w:tcW w:w="4733" w:type="dxa"/>
            <w:shd w:val="clear" w:color="auto" w:fill="FFFFFF"/>
            <w:tcMar>
              <w:top w:w="0" w:type="dxa"/>
              <w:left w:w="0" w:type="dxa"/>
              <w:bottom w:w="0" w:type="dxa"/>
              <w:right w:w="0" w:type="dxa"/>
            </w:tcMar>
            <w:vAlign w:val="center"/>
          </w:tcPr>
          <w:p w:rsidRPr="002F6353" w:rsidR="000C48E5" w:rsidP="007F7679" w:rsidRDefault="000C48E5" w14:paraId="6CA8348C" w14:textId="77777777">
            <w:pPr>
              <w:spacing w:before="40" w:after="40" w:line="240" w:lineRule="auto"/>
              <w:ind w:left="100" w:right="100"/>
            </w:pPr>
            <w:r w:rsidRPr="002F6353">
              <w:rPr>
                <w:rFonts w:eastAsia="Arial" w:cs="Arial"/>
                <w:color w:val="111111"/>
              </w:rPr>
              <w:t>Family was away during time of vaccination</w:t>
            </w:r>
          </w:p>
        </w:tc>
        <w:tc>
          <w:tcPr>
            <w:tcW w:w="1221" w:type="dxa"/>
            <w:shd w:val="clear" w:color="auto" w:fill="FFFFFF"/>
            <w:tcMar>
              <w:top w:w="0" w:type="dxa"/>
              <w:left w:w="0" w:type="dxa"/>
              <w:bottom w:w="0" w:type="dxa"/>
              <w:right w:w="0" w:type="dxa"/>
            </w:tcMar>
            <w:vAlign w:val="center"/>
          </w:tcPr>
          <w:p w:rsidRPr="002F6353" w:rsidR="000C48E5" w:rsidP="007F7679" w:rsidRDefault="00E97343" w14:paraId="0BF4E044" w14:textId="76919754">
            <w:pPr>
              <w:spacing w:before="40" w:after="40" w:line="240" w:lineRule="auto"/>
              <w:ind w:left="100" w:right="100"/>
              <w:jc w:val="center"/>
            </w:pPr>
            <w:r>
              <w:t>21</w:t>
            </w:r>
          </w:p>
        </w:tc>
        <w:tc>
          <w:tcPr>
            <w:tcW w:w="1451" w:type="dxa"/>
            <w:shd w:val="clear" w:color="auto" w:fill="FFFFFF"/>
            <w:tcMar>
              <w:top w:w="0" w:type="dxa"/>
              <w:left w:w="0" w:type="dxa"/>
              <w:bottom w:w="0" w:type="dxa"/>
              <w:right w:w="0" w:type="dxa"/>
            </w:tcMar>
            <w:vAlign w:val="center"/>
          </w:tcPr>
          <w:p w:rsidRPr="002F6353" w:rsidR="000C48E5" w:rsidP="007F7679" w:rsidRDefault="00E97343" w14:paraId="4C4C387D" w14:textId="388CF3C6">
            <w:pPr>
              <w:spacing w:before="40" w:after="40" w:line="240" w:lineRule="auto"/>
              <w:ind w:left="100" w:right="100"/>
              <w:jc w:val="center"/>
            </w:pPr>
            <w:r>
              <w:rPr>
                <w:rFonts w:eastAsia="Arial" w:cs="Arial"/>
                <w:color w:val="111111"/>
              </w:rPr>
              <w:t>5</w:t>
            </w:r>
            <w:r w:rsidRPr="002F6353" w:rsidR="000C48E5">
              <w:rPr>
                <w:rFonts w:eastAsia="Arial" w:cs="Arial"/>
                <w:color w:val="111111"/>
              </w:rPr>
              <w:t>.5</w:t>
            </w:r>
          </w:p>
        </w:tc>
      </w:tr>
      <w:tr w:rsidRPr="002F6353" w:rsidR="000C48E5" w:rsidTr="007F7679" w14:paraId="68FC162F" w14:textId="77777777">
        <w:trPr>
          <w:cantSplit/>
        </w:trPr>
        <w:tc>
          <w:tcPr>
            <w:tcW w:w="4733" w:type="dxa"/>
            <w:shd w:val="clear" w:color="auto" w:fill="FFFFFF"/>
            <w:tcMar>
              <w:top w:w="0" w:type="dxa"/>
              <w:left w:w="0" w:type="dxa"/>
              <w:bottom w:w="0" w:type="dxa"/>
              <w:right w:w="0" w:type="dxa"/>
            </w:tcMar>
            <w:vAlign w:val="center"/>
          </w:tcPr>
          <w:p w:rsidRPr="002F6353" w:rsidR="000C48E5" w:rsidP="007F7679" w:rsidRDefault="000C48E5" w14:paraId="1D75840D" w14:textId="77777777">
            <w:pPr>
              <w:spacing w:before="40" w:after="40" w:line="240" w:lineRule="auto"/>
              <w:ind w:left="100" w:right="100"/>
            </w:pPr>
            <w:r w:rsidRPr="002F6353">
              <w:rPr>
                <w:rFonts w:eastAsia="Arial" w:cs="Arial"/>
                <w:color w:val="111111"/>
              </w:rPr>
              <w:t>Unaware there was a vaccination campaign</w:t>
            </w:r>
          </w:p>
        </w:tc>
        <w:tc>
          <w:tcPr>
            <w:tcW w:w="1221" w:type="dxa"/>
            <w:shd w:val="clear" w:color="auto" w:fill="FFFFFF"/>
            <w:tcMar>
              <w:top w:w="0" w:type="dxa"/>
              <w:left w:w="0" w:type="dxa"/>
              <w:bottom w:w="0" w:type="dxa"/>
              <w:right w:w="0" w:type="dxa"/>
            </w:tcMar>
            <w:vAlign w:val="center"/>
          </w:tcPr>
          <w:p w:rsidRPr="002F6353" w:rsidR="000C48E5" w:rsidP="007F7679" w:rsidRDefault="006242A6" w14:paraId="4057A0DE" w14:textId="26B9472F">
            <w:pPr>
              <w:spacing w:before="40" w:after="40" w:line="240" w:lineRule="auto"/>
              <w:ind w:left="100" w:right="100"/>
              <w:jc w:val="center"/>
            </w:pPr>
            <w:r>
              <w:rPr>
                <w:rFonts w:eastAsia="Arial" w:cs="Arial"/>
                <w:color w:val="111111"/>
              </w:rPr>
              <w:t>20</w:t>
            </w:r>
          </w:p>
        </w:tc>
        <w:tc>
          <w:tcPr>
            <w:tcW w:w="1451" w:type="dxa"/>
            <w:shd w:val="clear" w:color="auto" w:fill="FFFFFF"/>
            <w:tcMar>
              <w:top w:w="0" w:type="dxa"/>
              <w:left w:w="0" w:type="dxa"/>
              <w:bottom w:w="0" w:type="dxa"/>
              <w:right w:w="0" w:type="dxa"/>
            </w:tcMar>
            <w:vAlign w:val="center"/>
          </w:tcPr>
          <w:p w:rsidRPr="002F6353" w:rsidR="000C48E5" w:rsidP="007F7679" w:rsidRDefault="00857130" w14:paraId="7CC33CB0" w14:textId="487CE994">
            <w:pPr>
              <w:spacing w:before="40" w:after="40" w:line="240" w:lineRule="auto"/>
              <w:ind w:left="100" w:right="100"/>
              <w:jc w:val="center"/>
            </w:pPr>
            <w:r>
              <w:rPr>
                <w:rFonts w:eastAsia="Arial" w:cs="Arial"/>
                <w:color w:val="111111"/>
              </w:rPr>
              <w:t>5.3</w:t>
            </w:r>
          </w:p>
        </w:tc>
      </w:tr>
      <w:tr w:rsidRPr="002F6353" w:rsidR="000C48E5" w:rsidTr="007F7679" w14:paraId="32F8F561" w14:textId="77777777">
        <w:trPr>
          <w:cantSplit/>
        </w:trPr>
        <w:tc>
          <w:tcPr>
            <w:tcW w:w="4733" w:type="dxa"/>
            <w:shd w:val="clear" w:color="auto" w:fill="FFFFFF"/>
            <w:tcMar>
              <w:top w:w="0" w:type="dxa"/>
              <w:left w:w="0" w:type="dxa"/>
              <w:bottom w:w="0" w:type="dxa"/>
              <w:right w:w="0" w:type="dxa"/>
            </w:tcMar>
            <w:vAlign w:val="center"/>
          </w:tcPr>
          <w:p w:rsidRPr="002F6353" w:rsidR="000C48E5" w:rsidP="007F7679" w:rsidRDefault="000C48E5" w14:paraId="29EBF8CB" w14:textId="77777777">
            <w:pPr>
              <w:spacing w:before="40" w:after="40" w:line="240" w:lineRule="auto"/>
              <w:ind w:left="100" w:right="100"/>
            </w:pPr>
            <w:r w:rsidRPr="002F6353">
              <w:rPr>
                <w:rFonts w:eastAsia="Arial" w:cs="Arial"/>
                <w:color w:val="111111"/>
              </w:rPr>
              <w:t>No reason</w:t>
            </w:r>
          </w:p>
        </w:tc>
        <w:tc>
          <w:tcPr>
            <w:tcW w:w="1221" w:type="dxa"/>
            <w:shd w:val="clear" w:color="auto" w:fill="FFFFFF"/>
            <w:tcMar>
              <w:top w:w="0" w:type="dxa"/>
              <w:left w:w="0" w:type="dxa"/>
              <w:bottom w:w="0" w:type="dxa"/>
              <w:right w:w="0" w:type="dxa"/>
            </w:tcMar>
            <w:vAlign w:val="center"/>
          </w:tcPr>
          <w:p w:rsidRPr="002F6353" w:rsidR="000C48E5" w:rsidP="007F7679" w:rsidRDefault="000C48E5" w14:paraId="5CB456EA" w14:textId="77777777">
            <w:pPr>
              <w:spacing w:before="40" w:after="40" w:line="240" w:lineRule="auto"/>
              <w:ind w:left="100" w:right="100"/>
              <w:jc w:val="center"/>
            </w:pPr>
            <w:r w:rsidRPr="002F6353">
              <w:rPr>
                <w:rFonts w:eastAsia="Arial" w:cs="Arial"/>
                <w:color w:val="111111"/>
              </w:rPr>
              <w:t>15</w:t>
            </w:r>
          </w:p>
        </w:tc>
        <w:tc>
          <w:tcPr>
            <w:tcW w:w="1451" w:type="dxa"/>
            <w:shd w:val="clear" w:color="auto" w:fill="FFFFFF"/>
            <w:tcMar>
              <w:top w:w="0" w:type="dxa"/>
              <w:left w:w="0" w:type="dxa"/>
              <w:bottom w:w="0" w:type="dxa"/>
              <w:right w:w="0" w:type="dxa"/>
            </w:tcMar>
            <w:vAlign w:val="center"/>
          </w:tcPr>
          <w:p w:rsidRPr="002F6353" w:rsidR="000C48E5" w:rsidP="007F7679" w:rsidRDefault="000C48E5" w14:paraId="0D7740AD" w14:textId="77777777">
            <w:pPr>
              <w:spacing w:before="40" w:after="40" w:line="240" w:lineRule="auto"/>
              <w:ind w:left="100" w:right="100"/>
              <w:jc w:val="center"/>
            </w:pPr>
            <w:r w:rsidRPr="002F6353">
              <w:rPr>
                <w:rFonts w:eastAsia="Arial" w:cs="Arial"/>
                <w:color w:val="111111"/>
              </w:rPr>
              <w:t>4.0</w:t>
            </w:r>
          </w:p>
        </w:tc>
      </w:tr>
      <w:tr w:rsidRPr="002F6353" w:rsidR="000C48E5" w:rsidTr="007F7679" w14:paraId="41459252" w14:textId="77777777">
        <w:trPr>
          <w:cantSplit/>
        </w:trPr>
        <w:tc>
          <w:tcPr>
            <w:tcW w:w="4733" w:type="dxa"/>
            <w:shd w:val="clear" w:color="auto" w:fill="FFFFFF"/>
            <w:tcMar>
              <w:top w:w="0" w:type="dxa"/>
              <w:left w:w="0" w:type="dxa"/>
              <w:bottom w:w="0" w:type="dxa"/>
              <w:right w:w="0" w:type="dxa"/>
            </w:tcMar>
            <w:vAlign w:val="center"/>
          </w:tcPr>
          <w:p w:rsidRPr="002F6353" w:rsidR="000C48E5" w:rsidP="007F7679" w:rsidRDefault="000C48E5" w14:paraId="0FE996CC" w14:textId="77777777">
            <w:pPr>
              <w:spacing w:before="40" w:after="40" w:line="240" w:lineRule="auto"/>
              <w:ind w:left="100" w:right="100"/>
            </w:pPr>
            <w:r w:rsidRPr="002F6353">
              <w:rPr>
                <w:rFonts w:eastAsia="Arial" w:cs="Arial"/>
                <w:color w:val="111111"/>
              </w:rPr>
              <w:t>Vaccination site was too far away</w:t>
            </w:r>
          </w:p>
        </w:tc>
        <w:tc>
          <w:tcPr>
            <w:tcW w:w="1221" w:type="dxa"/>
            <w:shd w:val="clear" w:color="auto" w:fill="FFFFFF"/>
            <w:tcMar>
              <w:top w:w="0" w:type="dxa"/>
              <w:left w:w="0" w:type="dxa"/>
              <w:bottom w:w="0" w:type="dxa"/>
              <w:right w:w="0" w:type="dxa"/>
            </w:tcMar>
            <w:vAlign w:val="center"/>
          </w:tcPr>
          <w:p w:rsidRPr="002F6353" w:rsidR="000C48E5" w:rsidP="007F7679" w:rsidRDefault="000C48E5" w14:paraId="0F4AC89C" w14:textId="77777777">
            <w:pPr>
              <w:spacing w:before="40" w:after="40" w:line="240" w:lineRule="auto"/>
              <w:ind w:left="100" w:right="100"/>
              <w:jc w:val="center"/>
            </w:pPr>
            <w:r w:rsidRPr="002F6353">
              <w:rPr>
                <w:rFonts w:eastAsia="Arial" w:cs="Arial"/>
                <w:color w:val="111111"/>
              </w:rPr>
              <w:t>2</w:t>
            </w:r>
          </w:p>
        </w:tc>
        <w:tc>
          <w:tcPr>
            <w:tcW w:w="1451" w:type="dxa"/>
            <w:shd w:val="clear" w:color="auto" w:fill="FFFFFF"/>
            <w:tcMar>
              <w:top w:w="0" w:type="dxa"/>
              <w:left w:w="0" w:type="dxa"/>
              <w:bottom w:w="0" w:type="dxa"/>
              <w:right w:w="0" w:type="dxa"/>
            </w:tcMar>
            <w:vAlign w:val="center"/>
          </w:tcPr>
          <w:p w:rsidRPr="002F6353" w:rsidR="000C48E5" w:rsidP="007F7679" w:rsidRDefault="000C48E5" w14:paraId="42FEBA80" w14:textId="77777777">
            <w:pPr>
              <w:spacing w:before="40" w:after="40" w:line="240" w:lineRule="auto"/>
              <w:ind w:left="100" w:right="100"/>
              <w:jc w:val="center"/>
            </w:pPr>
            <w:r w:rsidRPr="002F6353">
              <w:rPr>
                <w:rFonts w:eastAsia="Arial" w:cs="Arial"/>
                <w:color w:val="111111"/>
              </w:rPr>
              <w:t>0.5</w:t>
            </w:r>
          </w:p>
        </w:tc>
      </w:tr>
      <w:tr w:rsidRPr="002F6353" w:rsidR="000C48E5" w:rsidTr="007F7679" w14:paraId="44664C3E" w14:textId="77777777">
        <w:trPr>
          <w:cantSplit/>
        </w:trPr>
        <w:tc>
          <w:tcPr>
            <w:tcW w:w="4733" w:type="dxa"/>
            <w:shd w:val="clear" w:color="auto" w:fill="FFFFFF"/>
            <w:tcMar>
              <w:top w:w="0" w:type="dxa"/>
              <w:left w:w="0" w:type="dxa"/>
              <w:bottom w:w="0" w:type="dxa"/>
              <w:right w:w="0" w:type="dxa"/>
            </w:tcMar>
            <w:vAlign w:val="center"/>
          </w:tcPr>
          <w:p w:rsidRPr="002F6353" w:rsidR="000C48E5" w:rsidP="007F7679" w:rsidRDefault="000C48E5" w14:paraId="250B3B1E" w14:textId="77777777">
            <w:pPr>
              <w:spacing w:before="40" w:after="40" w:line="240" w:lineRule="auto"/>
              <w:ind w:left="100" w:right="100"/>
            </w:pPr>
            <w:r w:rsidRPr="002F6353">
              <w:rPr>
                <w:rFonts w:eastAsia="Arial" w:cs="Arial"/>
                <w:color w:val="111111"/>
              </w:rPr>
              <w:t>Child was in the care of someone else</w:t>
            </w:r>
          </w:p>
        </w:tc>
        <w:tc>
          <w:tcPr>
            <w:tcW w:w="1221" w:type="dxa"/>
            <w:shd w:val="clear" w:color="auto" w:fill="FFFFFF"/>
            <w:tcMar>
              <w:top w:w="0" w:type="dxa"/>
              <w:left w:w="0" w:type="dxa"/>
              <w:bottom w:w="0" w:type="dxa"/>
              <w:right w:w="0" w:type="dxa"/>
            </w:tcMar>
            <w:vAlign w:val="center"/>
          </w:tcPr>
          <w:p w:rsidRPr="002F6353" w:rsidR="000C48E5" w:rsidP="007F7679" w:rsidRDefault="000C48E5" w14:paraId="3AE7B3E2" w14:textId="77777777">
            <w:pPr>
              <w:spacing w:before="40" w:after="40" w:line="240" w:lineRule="auto"/>
              <w:ind w:left="100" w:right="100"/>
              <w:jc w:val="center"/>
            </w:pPr>
            <w:r w:rsidRPr="002F6353">
              <w:rPr>
                <w:rFonts w:eastAsia="Arial" w:cs="Arial"/>
                <w:color w:val="111111"/>
              </w:rPr>
              <w:t>1</w:t>
            </w:r>
          </w:p>
        </w:tc>
        <w:tc>
          <w:tcPr>
            <w:tcW w:w="1451" w:type="dxa"/>
            <w:shd w:val="clear" w:color="auto" w:fill="FFFFFF"/>
            <w:tcMar>
              <w:top w:w="0" w:type="dxa"/>
              <w:left w:w="0" w:type="dxa"/>
              <w:bottom w:w="0" w:type="dxa"/>
              <w:right w:w="0" w:type="dxa"/>
            </w:tcMar>
            <w:vAlign w:val="center"/>
          </w:tcPr>
          <w:p w:rsidRPr="002F6353" w:rsidR="000C48E5" w:rsidP="007F7679" w:rsidRDefault="000C48E5" w14:paraId="65ECB19A" w14:textId="77777777">
            <w:pPr>
              <w:spacing w:before="40" w:after="40" w:line="240" w:lineRule="auto"/>
              <w:ind w:left="100" w:right="100"/>
              <w:jc w:val="center"/>
            </w:pPr>
            <w:r w:rsidRPr="002F6353">
              <w:rPr>
                <w:rFonts w:eastAsia="Arial" w:cs="Arial"/>
                <w:color w:val="111111"/>
              </w:rPr>
              <w:t>0.3</w:t>
            </w:r>
          </w:p>
        </w:tc>
      </w:tr>
      <w:tr w:rsidRPr="002F6353" w:rsidR="000C48E5" w:rsidTr="007F7679" w14:paraId="377530C6" w14:textId="77777777">
        <w:trPr>
          <w:cantSplit/>
        </w:trPr>
        <w:tc>
          <w:tcPr>
            <w:tcW w:w="4733" w:type="dxa"/>
            <w:tcBorders>
              <w:bottom w:val="single" w:color="000000" w:sz="16" w:space="0"/>
            </w:tcBorders>
            <w:shd w:val="clear" w:color="auto" w:fill="FFFFFF"/>
            <w:tcMar>
              <w:top w:w="0" w:type="dxa"/>
              <w:left w:w="0" w:type="dxa"/>
              <w:bottom w:w="0" w:type="dxa"/>
              <w:right w:w="0" w:type="dxa"/>
            </w:tcMar>
            <w:vAlign w:val="center"/>
          </w:tcPr>
          <w:p w:rsidRPr="002F6353" w:rsidR="000C48E5" w:rsidP="007F7679" w:rsidRDefault="000C48E5" w14:paraId="2387C48F" w14:textId="77777777">
            <w:pPr>
              <w:spacing w:before="40" w:after="40" w:line="240" w:lineRule="auto"/>
              <w:ind w:left="100" w:right="100"/>
            </w:pPr>
            <w:r w:rsidRPr="002F6353">
              <w:rPr>
                <w:rFonts w:eastAsia="Arial" w:cs="Arial"/>
                <w:color w:val="111111"/>
              </w:rPr>
              <w:t>Child was too old</w:t>
            </w:r>
          </w:p>
        </w:tc>
        <w:tc>
          <w:tcPr>
            <w:tcW w:w="1221" w:type="dxa"/>
            <w:tcBorders>
              <w:bottom w:val="single" w:color="000000" w:sz="16" w:space="0"/>
            </w:tcBorders>
            <w:shd w:val="clear" w:color="auto" w:fill="FFFFFF"/>
            <w:tcMar>
              <w:top w:w="0" w:type="dxa"/>
              <w:left w:w="0" w:type="dxa"/>
              <w:bottom w:w="0" w:type="dxa"/>
              <w:right w:w="0" w:type="dxa"/>
            </w:tcMar>
            <w:vAlign w:val="center"/>
          </w:tcPr>
          <w:p w:rsidRPr="002F6353" w:rsidR="000C48E5" w:rsidP="007F7679" w:rsidRDefault="000C48E5" w14:paraId="2A8C7A37" w14:textId="77777777">
            <w:pPr>
              <w:spacing w:before="40" w:after="40" w:line="240" w:lineRule="auto"/>
              <w:ind w:left="100" w:right="100"/>
              <w:jc w:val="center"/>
            </w:pPr>
            <w:r w:rsidRPr="002F6353">
              <w:rPr>
                <w:rFonts w:eastAsia="Arial" w:cs="Arial"/>
                <w:color w:val="111111"/>
              </w:rPr>
              <w:t>1</w:t>
            </w:r>
          </w:p>
        </w:tc>
        <w:tc>
          <w:tcPr>
            <w:tcW w:w="1451" w:type="dxa"/>
            <w:tcBorders>
              <w:bottom w:val="single" w:color="000000" w:sz="16" w:space="0"/>
            </w:tcBorders>
            <w:shd w:val="clear" w:color="auto" w:fill="FFFFFF"/>
            <w:tcMar>
              <w:top w:w="0" w:type="dxa"/>
              <w:left w:w="0" w:type="dxa"/>
              <w:bottom w:w="0" w:type="dxa"/>
              <w:right w:w="0" w:type="dxa"/>
            </w:tcMar>
            <w:vAlign w:val="center"/>
          </w:tcPr>
          <w:p w:rsidRPr="002F6353" w:rsidR="000C48E5" w:rsidP="007F7679" w:rsidRDefault="000C48E5" w14:paraId="6A3968C5" w14:textId="77777777">
            <w:pPr>
              <w:spacing w:before="40" w:after="40" w:line="240" w:lineRule="auto"/>
              <w:ind w:left="100" w:right="100"/>
              <w:jc w:val="center"/>
            </w:pPr>
            <w:r w:rsidRPr="002F6353">
              <w:rPr>
                <w:rFonts w:eastAsia="Arial" w:cs="Arial"/>
                <w:color w:val="111111"/>
              </w:rPr>
              <w:t>0.3</w:t>
            </w:r>
          </w:p>
        </w:tc>
      </w:tr>
    </w:tbl>
    <w:p w:rsidR="000C48E5" w:rsidP="000C48E5" w:rsidRDefault="000C48E5" w14:paraId="693B69FA" w14:textId="77777777"/>
    <w:p w:rsidR="000C48E5" w:rsidP="000C48E5" w:rsidRDefault="000C48E5" w14:paraId="275D7BBB" w14:textId="77777777">
      <w:pPr>
        <w:pStyle w:val="Heading3"/>
      </w:pPr>
      <w:bookmarkStart w:name="_Toc39509164" w:id="405"/>
      <w:bookmarkStart w:name="_Toc39509270" w:id="406"/>
      <w:bookmarkStart w:name="_Toc39509375" w:id="407"/>
      <w:bookmarkStart w:name="_Toc39606121" w:id="408"/>
      <w:r>
        <w:lastRenderedPageBreak/>
        <w:t>overall measles vaccination coverage</w:t>
      </w:r>
      <w:bookmarkEnd w:id="405"/>
      <w:bookmarkEnd w:id="406"/>
      <w:bookmarkEnd w:id="407"/>
      <w:bookmarkEnd w:id="408"/>
      <w:r>
        <w:t xml:space="preserve"> </w:t>
      </w:r>
    </w:p>
    <w:p w:rsidR="000C48E5" w:rsidP="000C48E5" w:rsidRDefault="000C48E5" w14:paraId="48607B97" w14:textId="77777777">
      <w:pPr>
        <w:rPr>
          <w:rFonts w:ascii="Calibri Light" w:hAnsi="Calibri Light" w:cs="Calibri Light"/>
          <w:color w:val="000000"/>
          <w:sz w:val="22"/>
          <w:szCs w:val="22"/>
          <w:lang w:val="en-US" w:eastAsia="en-US"/>
        </w:rPr>
      </w:pPr>
    </w:p>
    <w:p w:rsidR="000C48E5" w:rsidP="000C48E5" w:rsidRDefault="000C48E5" w14:paraId="387234B6" w14:textId="778AA05C">
      <w:r w:rsidRPr="000B6042">
        <w:t xml:space="preserve">To </w:t>
      </w:r>
      <w:r>
        <w:t>calculate</w:t>
      </w:r>
      <w:r w:rsidRPr="000B6042">
        <w:t xml:space="preserve"> overall measles vaccination coverage in Béboto district, all vaccination opportunities were tak</w:t>
      </w:r>
      <w:r>
        <w:t>en</w:t>
      </w:r>
      <w:r w:rsidRPr="000B6042">
        <w:t xml:space="preserve"> into account for the 985 children aged 6 months to 9 years. </w:t>
      </w:r>
      <w:r>
        <w:t xml:space="preserve">The overall vaccination coverage </w:t>
      </w:r>
      <w:r w:rsidRPr="007575D5">
        <w:t>among children in this age group was</w:t>
      </w:r>
      <w:r>
        <w:t xml:space="preserve"> 98.1</w:t>
      </w:r>
      <w:r w:rsidRPr="000B6042">
        <w:t xml:space="preserve">% (95% CI: </w:t>
      </w:r>
      <w:r>
        <w:rPr>
          <w:rFonts w:eastAsia="Arial"/>
        </w:rPr>
        <w:t>96.3–99.1</w:t>
      </w:r>
      <w:r w:rsidRPr="000B6042">
        <w:t>)</w:t>
      </w:r>
      <w:r>
        <w:t xml:space="preserve">, which was </w:t>
      </w:r>
      <w:del w:author="Julia Sohn" w:date="2020-05-05T16:30:00Z" w:id="409">
        <w:r w:rsidDel="00085FCF">
          <w:delText xml:space="preserve">confirmed </w:delText>
        </w:r>
      </w:del>
      <w:ins w:author="Julia Sohn" w:date="2020-05-05T16:30:00Z" w:id="410">
        <w:r w:rsidR="00085FCF">
          <w:t xml:space="preserve">reported </w:t>
        </w:r>
      </w:ins>
      <w:r>
        <w:t>by respondents</w:t>
      </w:r>
      <w:r w:rsidRPr="00C06864">
        <w:t xml:space="preserve"> either</w:t>
      </w:r>
      <w:r>
        <w:t xml:space="preserve"> by</w:t>
      </w:r>
      <w:r w:rsidRPr="00C06864">
        <w:t xml:space="preserve"> showing their vaccination card or by verbal </w:t>
      </w:r>
      <w:r w:rsidRPr="00570AD2">
        <w:t>confirmation (Table 9).</w:t>
      </w:r>
      <w:r w:rsidRPr="00C06864">
        <w:t xml:space="preserve"> </w:t>
      </w:r>
    </w:p>
    <w:p w:rsidR="000C48E5" w:rsidP="000C48E5" w:rsidRDefault="000C48E5" w14:paraId="105CF054" w14:textId="77777777">
      <w:pPr>
        <w:rPr>
          <w:rFonts w:ascii="Calibri Light" w:hAnsi="Calibri Light" w:cs="Calibri Light"/>
          <w:color w:val="000000"/>
          <w:sz w:val="22"/>
          <w:szCs w:val="22"/>
          <w:lang w:val="en-US" w:eastAsia="en-US"/>
        </w:rPr>
      </w:pPr>
    </w:p>
    <w:p w:rsidR="000C48E5" w:rsidP="000C48E5" w:rsidRDefault="000C48E5" w14:paraId="587C818F" w14:textId="77777777">
      <w:pPr>
        <w:pStyle w:val="Caption"/>
        <w:keepNext/>
      </w:pPr>
      <w:r>
        <w:t xml:space="preserve">Table </w:t>
      </w:r>
      <w:r>
        <w:fldChar w:fldCharType="begin"/>
      </w:r>
      <w:r>
        <w:instrText xml:space="preserve"> SEQ Table \* ARABIC </w:instrText>
      </w:r>
      <w:r>
        <w:fldChar w:fldCharType="separate"/>
      </w:r>
      <w:r w:rsidR="0049211B">
        <w:rPr>
          <w:noProof/>
        </w:rPr>
        <w:t>9</w:t>
      </w:r>
      <w:r>
        <w:fldChar w:fldCharType="end"/>
      </w:r>
      <w:r>
        <w:t>. Overall m</w:t>
      </w:r>
      <w:r w:rsidRPr="002E1EDA">
        <w:t xml:space="preserve">easles vaccination coverage among children aged 6 months to 9 years </w:t>
      </w:r>
      <w:r>
        <w:t>i</w:t>
      </w:r>
      <w:r w:rsidRPr="002E1EDA">
        <w:t xml:space="preserve">n Béboto district, </w:t>
      </w:r>
      <w:proofErr w:type="spellStart"/>
      <w:r w:rsidRPr="002E1EDA">
        <w:t>Logone</w:t>
      </w:r>
      <w:proofErr w:type="spellEnd"/>
      <w:r w:rsidRPr="002E1EDA">
        <w:t xml:space="preserve"> Oriental province, Chad (weighted analysis)</w:t>
      </w:r>
    </w:p>
    <w:p w:rsidR="000C48E5" w:rsidP="000C48E5" w:rsidRDefault="000C48E5" w14:paraId="3B8329E2" w14:textId="77777777">
      <w:pPr>
        <w:pStyle w:val="Caption"/>
        <w:keepNext/>
      </w:pPr>
    </w:p>
    <w:tbl>
      <w:tblPr>
        <w:tblStyle w:val="Table"/>
        <w:tblW w:w="8586" w:type="dxa"/>
        <w:tblInd w:w="11" w:type="dxa"/>
        <w:tblLayout w:type="fixed"/>
        <w:tblLook w:val="04A0" w:firstRow="1" w:lastRow="0" w:firstColumn="1" w:lastColumn="0" w:noHBand="0" w:noVBand="1"/>
      </w:tblPr>
      <w:tblGrid>
        <w:gridCol w:w="2824"/>
        <w:gridCol w:w="1457"/>
        <w:gridCol w:w="2796"/>
        <w:gridCol w:w="1509"/>
      </w:tblGrid>
      <w:tr w:rsidRPr="003334EB" w:rsidR="000C48E5" w:rsidTr="007F7679" w14:paraId="4B3F21A6" w14:textId="77777777">
        <w:trPr>
          <w:cantSplit/>
          <w:tblHeader/>
        </w:trPr>
        <w:tc>
          <w:tcPr>
            <w:tcW w:w="282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147676" w:rsidR="000C48E5" w:rsidP="007F7679" w:rsidRDefault="000C48E5" w14:paraId="31EAA243" w14:textId="77777777">
            <w:pPr>
              <w:spacing w:before="40" w:after="40" w:line="240" w:lineRule="auto"/>
              <w:ind w:left="100" w:right="100"/>
              <w:rPr>
                <w:b/>
              </w:rPr>
            </w:pPr>
            <w:r w:rsidRPr="00147676">
              <w:rPr>
                <w:rFonts w:eastAsia="Arial" w:cs="Arial"/>
                <w:b/>
                <w:color w:val="111111"/>
              </w:rPr>
              <w:t>Overall vaccination status</w:t>
            </w:r>
          </w:p>
        </w:tc>
        <w:tc>
          <w:tcPr>
            <w:tcW w:w="145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147676" w:rsidR="000C48E5" w:rsidP="007F7679" w:rsidRDefault="000C48E5" w14:paraId="115FB20B" w14:textId="77777777">
            <w:pPr>
              <w:spacing w:before="40" w:after="40" w:line="240" w:lineRule="auto"/>
              <w:ind w:left="100" w:right="100"/>
              <w:jc w:val="center"/>
              <w:rPr>
                <w:b/>
              </w:rPr>
            </w:pPr>
            <w:r w:rsidRPr="00147676">
              <w:rPr>
                <w:rFonts w:eastAsia="Arial" w:cs="Arial"/>
                <w:b/>
                <w:color w:val="111111"/>
              </w:rPr>
              <w:t>Children (n)</w:t>
            </w:r>
          </w:p>
        </w:tc>
        <w:tc>
          <w:tcPr>
            <w:tcW w:w="279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147676" w:rsidR="000C48E5" w:rsidP="007F7679" w:rsidRDefault="000C48E5" w14:paraId="1F3E1156" w14:textId="77777777">
            <w:pPr>
              <w:spacing w:before="40" w:after="40" w:line="240" w:lineRule="auto"/>
              <w:ind w:left="100" w:right="100"/>
              <w:jc w:val="center"/>
              <w:rPr>
                <w:rFonts w:eastAsia="Arial" w:cs="Arial"/>
                <w:b/>
                <w:color w:val="111111"/>
              </w:rPr>
            </w:pPr>
            <w:r w:rsidRPr="00147676">
              <w:rPr>
                <w:rFonts w:eastAsia="Arial" w:cs="Arial"/>
                <w:b/>
                <w:color w:val="111111"/>
              </w:rPr>
              <w:t>Vaccination coverage (95% CI)</w:t>
            </w:r>
          </w:p>
        </w:tc>
        <w:tc>
          <w:tcPr>
            <w:tcW w:w="150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147676" w:rsidR="000C48E5" w:rsidP="007F7679" w:rsidRDefault="000C48E5" w14:paraId="2B2BD2B5" w14:textId="77777777">
            <w:pPr>
              <w:spacing w:before="40" w:after="40" w:line="240" w:lineRule="auto"/>
              <w:ind w:left="100" w:right="100"/>
              <w:jc w:val="center"/>
              <w:rPr>
                <w:b/>
              </w:rPr>
            </w:pPr>
            <w:r w:rsidRPr="00147676">
              <w:rPr>
                <w:rFonts w:eastAsia="Arial" w:cs="Arial"/>
                <w:b/>
                <w:color w:val="111111"/>
              </w:rPr>
              <w:t>Design effect</w:t>
            </w:r>
          </w:p>
        </w:tc>
      </w:tr>
      <w:tr w:rsidRPr="003334EB" w:rsidR="000C48E5" w:rsidTr="007F7679" w14:paraId="68ECC41B" w14:textId="77777777">
        <w:trPr>
          <w:cantSplit/>
          <w:trHeight w:val="379"/>
        </w:trPr>
        <w:tc>
          <w:tcPr>
            <w:tcW w:w="2824" w:type="dxa"/>
            <w:shd w:val="clear" w:color="auto" w:fill="FFFFFF"/>
            <w:tcMar>
              <w:top w:w="0" w:type="dxa"/>
              <w:left w:w="0" w:type="dxa"/>
              <w:bottom w:w="0" w:type="dxa"/>
              <w:right w:w="0" w:type="dxa"/>
            </w:tcMar>
            <w:vAlign w:val="center"/>
          </w:tcPr>
          <w:p w:rsidRPr="00147676" w:rsidR="000C48E5" w:rsidP="007F7679" w:rsidRDefault="000C48E5" w14:paraId="4FFACA79" w14:textId="77777777">
            <w:pPr>
              <w:spacing w:before="40" w:after="40" w:line="240" w:lineRule="auto"/>
              <w:ind w:left="100" w:right="100"/>
            </w:pPr>
            <w:r w:rsidRPr="00147676">
              <w:rPr>
                <w:rFonts w:eastAsia="Arial" w:cs="Arial"/>
                <w:color w:val="111111"/>
              </w:rPr>
              <w:t>Vaccinated</w:t>
            </w:r>
          </w:p>
        </w:tc>
        <w:tc>
          <w:tcPr>
            <w:tcW w:w="1457" w:type="dxa"/>
            <w:shd w:val="clear" w:color="auto" w:fill="FFFFFF"/>
            <w:tcMar>
              <w:top w:w="0" w:type="dxa"/>
              <w:left w:w="0" w:type="dxa"/>
              <w:bottom w:w="0" w:type="dxa"/>
              <w:right w:w="0" w:type="dxa"/>
            </w:tcMar>
            <w:vAlign w:val="center"/>
          </w:tcPr>
          <w:p w:rsidRPr="00147676" w:rsidR="000C48E5" w:rsidP="007F7679" w:rsidRDefault="000C48E5" w14:paraId="633676BF" w14:textId="77777777">
            <w:pPr>
              <w:spacing w:before="40" w:after="40" w:line="240" w:lineRule="auto"/>
              <w:ind w:left="100" w:right="100"/>
              <w:jc w:val="center"/>
            </w:pPr>
            <w:r w:rsidRPr="00147676">
              <w:t>964</w:t>
            </w:r>
          </w:p>
        </w:tc>
        <w:tc>
          <w:tcPr>
            <w:tcW w:w="2796" w:type="dxa"/>
            <w:shd w:val="clear" w:color="auto" w:fill="FFFFFF"/>
            <w:tcMar>
              <w:top w:w="0" w:type="dxa"/>
              <w:left w:w="0" w:type="dxa"/>
              <w:bottom w:w="0" w:type="dxa"/>
              <w:right w:w="0" w:type="dxa"/>
            </w:tcMar>
            <w:vAlign w:val="center"/>
          </w:tcPr>
          <w:p w:rsidRPr="00147676" w:rsidR="000C48E5" w:rsidP="007F7679" w:rsidRDefault="000C48E5" w14:paraId="3B7661B7" w14:textId="77777777">
            <w:pPr>
              <w:spacing w:before="40" w:after="40" w:line="240" w:lineRule="auto"/>
              <w:ind w:left="100" w:right="100"/>
              <w:jc w:val="center"/>
            </w:pPr>
            <w:r w:rsidRPr="00147676">
              <w:rPr>
                <w:rFonts w:eastAsia="Arial" w:cs="Arial"/>
                <w:color w:val="111111"/>
              </w:rPr>
              <w:t>98.1% (96.3--99.1)</w:t>
            </w:r>
          </w:p>
        </w:tc>
        <w:tc>
          <w:tcPr>
            <w:tcW w:w="1509" w:type="dxa"/>
            <w:shd w:val="clear" w:color="auto" w:fill="FFFFFF"/>
            <w:tcMar>
              <w:top w:w="0" w:type="dxa"/>
              <w:left w:w="0" w:type="dxa"/>
              <w:bottom w:w="0" w:type="dxa"/>
              <w:right w:w="0" w:type="dxa"/>
            </w:tcMar>
            <w:vAlign w:val="center"/>
          </w:tcPr>
          <w:p w:rsidRPr="00147676" w:rsidR="000C48E5" w:rsidP="007F7679" w:rsidRDefault="000C48E5" w14:paraId="478F8BA3" w14:textId="77777777">
            <w:pPr>
              <w:spacing w:before="40" w:after="40" w:line="240" w:lineRule="auto"/>
              <w:ind w:left="100" w:right="100"/>
              <w:jc w:val="center"/>
            </w:pPr>
            <w:r w:rsidRPr="00147676">
              <w:rPr>
                <w:rFonts w:eastAsia="Arial" w:cs="Arial"/>
                <w:color w:val="111111"/>
              </w:rPr>
              <w:t>2.2</w:t>
            </w:r>
          </w:p>
        </w:tc>
      </w:tr>
      <w:tr w:rsidRPr="003334EB" w:rsidR="000C48E5" w:rsidTr="007F7679" w14:paraId="3322CC79" w14:textId="77777777">
        <w:trPr>
          <w:cantSplit/>
        </w:trPr>
        <w:tc>
          <w:tcPr>
            <w:tcW w:w="2824" w:type="dxa"/>
            <w:tcBorders>
              <w:bottom w:val="single" w:color="000000" w:sz="16" w:space="0"/>
            </w:tcBorders>
            <w:shd w:val="clear" w:color="auto" w:fill="FFFFFF"/>
            <w:tcMar>
              <w:top w:w="0" w:type="dxa"/>
              <w:left w:w="0" w:type="dxa"/>
              <w:bottom w:w="0" w:type="dxa"/>
              <w:right w:w="0" w:type="dxa"/>
            </w:tcMar>
            <w:vAlign w:val="center"/>
          </w:tcPr>
          <w:p w:rsidRPr="00147676" w:rsidR="000C48E5" w:rsidP="007F7679" w:rsidRDefault="000C48E5" w14:paraId="5E2C1C1E" w14:textId="77777777">
            <w:pPr>
              <w:spacing w:before="40" w:after="40" w:line="240" w:lineRule="auto"/>
              <w:ind w:left="100" w:right="100"/>
            </w:pPr>
            <w:r w:rsidRPr="00147676">
              <w:rPr>
                <w:rFonts w:eastAsia="Arial" w:cs="Arial"/>
                <w:color w:val="111111"/>
              </w:rPr>
              <w:t>Not vaccinated</w:t>
            </w:r>
          </w:p>
        </w:tc>
        <w:tc>
          <w:tcPr>
            <w:tcW w:w="1457" w:type="dxa"/>
            <w:tcBorders>
              <w:bottom w:val="single" w:color="000000" w:sz="16" w:space="0"/>
            </w:tcBorders>
            <w:shd w:val="clear" w:color="auto" w:fill="FFFFFF"/>
            <w:tcMar>
              <w:top w:w="0" w:type="dxa"/>
              <w:left w:w="0" w:type="dxa"/>
              <w:bottom w:w="0" w:type="dxa"/>
              <w:right w:w="0" w:type="dxa"/>
            </w:tcMar>
            <w:vAlign w:val="center"/>
          </w:tcPr>
          <w:p w:rsidRPr="00147676" w:rsidR="000C48E5" w:rsidP="007F7679" w:rsidRDefault="000C48E5" w14:paraId="5D3FA2B5" w14:textId="77777777">
            <w:pPr>
              <w:spacing w:before="40" w:after="40" w:line="240" w:lineRule="auto"/>
              <w:ind w:left="100" w:right="100"/>
              <w:jc w:val="center"/>
            </w:pPr>
            <w:r w:rsidRPr="00147676">
              <w:t>21</w:t>
            </w:r>
          </w:p>
        </w:tc>
        <w:tc>
          <w:tcPr>
            <w:tcW w:w="2796" w:type="dxa"/>
            <w:tcBorders>
              <w:bottom w:val="single" w:color="000000" w:sz="16" w:space="0"/>
            </w:tcBorders>
            <w:shd w:val="clear" w:color="auto" w:fill="FFFFFF"/>
            <w:tcMar>
              <w:top w:w="0" w:type="dxa"/>
              <w:left w:w="0" w:type="dxa"/>
              <w:bottom w:w="0" w:type="dxa"/>
              <w:right w:w="0" w:type="dxa"/>
            </w:tcMar>
            <w:vAlign w:val="center"/>
          </w:tcPr>
          <w:p w:rsidRPr="00147676" w:rsidR="000C48E5" w:rsidP="007F7679" w:rsidRDefault="000C48E5" w14:paraId="6D51E499" w14:textId="77777777">
            <w:pPr>
              <w:spacing w:before="40" w:after="40" w:line="240" w:lineRule="auto"/>
              <w:ind w:left="100" w:right="100"/>
              <w:jc w:val="center"/>
            </w:pPr>
            <w:r w:rsidRPr="00147676">
              <w:rPr>
                <w:rFonts w:eastAsia="Arial" w:cs="Arial"/>
                <w:color w:val="111111"/>
              </w:rPr>
              <w:t>1.9% (0.9--3.7)</w:t>
            </w:r>
          </w:p>
        </w:tc>
        <w:tc>
          <w:tcPr>
            <w:tcW w:w="1509" w:type="dxa"/>
            <w:tcBorders>
              <w:bottom w:val="single" w:color="000000" w:sz="16" w:space="0"/>
            </w:tcBorders>
            <w:shd w:val="clear" w:color="auto" w:fill="FFFFFF"/>
            <w:tcMar>
              <w:top w:w="0" w:type="dxa"/>
              <w:left w:w="0" w:type="dxa"/>
              <w:bottom w:w="0" w:type="dxa"/>
              <w:right w:w="0" w:type="dxa"/>
            </w:tcMar>
            <w:vAlign w:val="center"/>
          </w:tcPr>
          <w:p w:rsidRPr="00147676" w:rsidR="000C48E5" w:rsidP="007F7679" w:rsidRDefault="000C48E5" w14:paraId="79BBC288" w14:textId="77777777">
            <w:pPr>
              <w:spacing w:before="40" w:after="40" w:line="240" w:lineRule="auto"/>
              <w:ind w:left="100" w:right="100"/>
              <w:jc w:val="center"/>
            </w:pPr>
            <w:r w:rsidRPr="00147676">
              <w:rPr>
                <w:rFonts w:eastAsia="Arial" w:cs="Arial"/>
                <w:color w:val="111111"/>
              </w:rPr>
              <w:t>2.2</w:t>
            </w:r>
          </w:p>
        </w:tc>
      </w:tr>
    </w:tbl>
    <w:p w:rsidRPr="0061634A" w:rsidR="000C48E5" w:rsidP="000C48E5" w:rsidRDefault="000C48E5" w14:paraId="1A2C7851" w14:textId="77777777"/>
    <w:p w:rsidR="000C48E5" w:rsidP="000C48E5" w:rsidRDefault="000C48E5" w14:paraId="37108694" w14:textId="4555108C">
      <w:r w:rsidRPr="00216900">
        <w:t>Figure 2 presents the vaccination coverage among children aged 6 months to 9 years by the</w:t>
      </w:r>
      <w:r w:rsidRPr="00200A34">
        <w:t xml:space="preserve"> different vaccination opportunities, and the overall vaccination coverage for measles in </w:t>
      </w:r>
      <w:r w:rsidR="00BF6474">
        <w:t>Béboto’s</w:t>
      </w:r>
      <w:r>
        <w:t xml:space="preserve"> 13 health zones</w:t>
      </w:r>
      <w:r w:rsidRPr="00200A34">
        <w:t xml:space="preserve"> where the MSF vaccination </w:t>
      </w:r>
      <w:r>
        <w:t xml:space="preserve">campaign and coverage survey </w:t>
      </w:r>
      <w:r w:rsidRPr="00200A34">
        <w:t>took place</w:t>
      </w:r>
      <w:r>
        <w:t xml:space="preserve">. </w:t>
      </w:r>
    </w:p>
    <w:p w:rsidR="000C48E5" w:rsidP="000C48E5" w:rsidRDefault="000C48E5" w14:paraId="1007BCBA" w14:textId="77777777"/>
    <w:p w:rsidR="000C48E5" w:rsidP="000C48E5" w:rsidRDefault="000C48E5" w14:paraId="13DFE0B3" w14:textId="77777777">
      <w:pPr>
        <w:pStyle w:val="Caption"/>
        <w:keepNext/>
      </w:pPr>
      <w:r>
        <w:t xml:space="preserve">Figure </w:t>
      </w:r>
      <w:r>
        <w:fldChar w:fldCharType="begin"/>
      </w:r>
      <w:r>
        <w:instrText xml:space="preserve"> SEQ Figure \* ARABIC </w:instrText>
      </w:r>
      <w:r>
        <w:fldChar w:fldCharType="separate"/>
      </w:r>
      <w:r>
        <w:rPr>
          <w:noProof/>
        </w:rPr>
        <w:t>2</w:t>
      </w:r>
      <w:r>
        <w:fldChar w:fldCharType="end"/>
      </w:r>
      <w:r>
        <w:t xml:space="preserve">. Measles coverage by vaccination opportunity among children aged 6 months to 9 years in Béboto district, </w:t>
      </w:r>
      <w:proofErr w:type="spellStart"/>
      <w:r>
        <w:t>Logone</w:t>
      </w:r>
      <w:proofErr w:type="spellEnd"/>
      <w:r>
        <w:t xml:space="preserve"> Oriental province, Chad (weighted analysis)</w:t>
      </w:r>
    </w:p>
    <w:p w:rsidR="000C48E5" w:rsidP="000C48E5" w:rsidRDefault="000C48E5" w14:paraId="0EBBDE30" w14:textId="77777777">
      <w:pPr>
        <w:pStyle w:val="Caption"/>
        <w:keepNext/>
      </w:pPr>
    </w:p>
    <w:p w:rsidR="000C48E5" w:rsidP="000C48E5" w:rsidRDefault="00664E0B" w14:paraId="5847A2E4" w14:textId="576A098B">
      <w:r>
        <w:rPr>
          <w:noProof/>
          <w:lang w:val="en-US" w:eastAsia="en-US"/>
        </w:rPr>
        <w:drawing>
          <wp:inline distT="0" distB="0" distL="0" distR="0" wp14:anchorId="2EE6C570" wp14:editId="1DA49888">
            <wp:extent cx="5926289" cy="2959200"/>
            <wp:effectExtent l="0" t="0" r="0" b="0"/>
            <wp:docPr id="13" name="Picture 13" descr="../../../../../Users/juliasohn/Desktop/Screen%20Shot%202020-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juliasohn/Desktop/Screen%20Shot%202020-05-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908" cy="2962505"/>
                    </a:xfrm>
                    <a:prstGeom prst="rect">
                      <a:avLst/>
                    </a:prstGeom>
                    <a:noFill/>
                    <a:ln>
                      <a:noFill/>
                    </a:ln>
                  </pic:spPr>
                </pic:pic>
              </a:graphicData>
            </a:graphic>
          </wp:inline>
        </w:drawing>
      </w:r>
    </w:p>
    <w:p w:rsidR="000C48E5" w:rsidP="000C48E5" w:rsidRDefault="000C48E5" w14:paraId="4F40DB4B" w14:textId="77777777"/>
    <w:p w:rsidR="000C48E5" w:rsidP="000C48E5" w:rsidRDefault="000C48E5" w14:paraId="0629BD9E" w14:textId="77777777"/>
    <w:p w:rsidR="00F648E4" w:rsidP="00565D7A" w:rsidRDefault="00F648E4" w14:paraId="7882A359" w14:textId="77777777">
      <w:pPr>
        <w:pStyle w:val="Heading3"/>
        <w:rPr>
          <w:ins w:author="Julia Sohn" w:date="2020-05-05T19:55:00Z" w:id="411"/>
        </w:rPr>
      </w:pPr>
      <w:bookmarkStart w:name="_Toc39606122" w:id="412"/>
      <w:ins w:author="Julia Sohn" w:date="2020-05-05T18:07:00Z" w:id="413">
        <w:r>
          <w:t>Number of doses</w:t>
        </w:r>
      </w:ins>
      <w:bookmarkEnd w:id="412"/>
    </w:p>
    <w:p w:rsidR="00DD61BE" w:rsidP="00664E0B" w:rsidRDefault="00DD61BE" w14:paraId="7DAC9EE3" w14:textId="77777777">
      <w:pPr>
        <w:rPr>
          <w:ins w:author="Julia Sohn" w:date="2020-05-05T19:55:00Z" w:id="414"/>
        </w:rPr>
      </w:pPr>
    </w:p>
    <w:p w:rsidRPr="00DD61BE" w:rsidR="00DD61BE" w:rsidP="00664E0B" w:rsidRDefault="00DD61BE" w14:paraId="62585A68" w14:textId="5019AE10">
      <w:ins w:author="Julia Sohn" w:date="2020-05-05T19:55:00Z" w:id="415">
        <w:r w:rsidRPr="00DD61BE">
          <w:t>Based on vaccination history</w:t>
        </w:r>
      </w:ins>
      <w:ins w:author="Julia Sohn" w:date="2020-05-05T19:58:00Z" w:id="416">
        <w:r w:rsidR="00755B42">
          <w:t xml:space="preserve">, </w:t>
        </w:r>
      </w:ins>
      <w:ins w:author="Julia Sohn" w:date="2020-05-05T19:57:00Z" w:id="417">
        <w:r w:rsidR="00755B42">
          <w:rPr>
            <w:rFonts w:eastAsia="Arial" w:cs="Arial"/>
            <w:color w:val="111111"/>
          </w:rPr>
          <w:t>23.1%</w:t>
        </w:r>
        <w:r w:rsidRPr="00214263" w:rsidR="00755B42">
          <w:rPr>
            <w:rFonts w:eastAsia="Arial" w:cs="Arial"/>
            <w:color w:val="111111"/>
          </w:rPr>
          <w:t xml:space="preserve"> (</w:t>
        </w:r>
        <w:r w:rsidR="00755B42">
          <w:rPr>
            <w:rFonts w:eastAsia="Arial" w:cs="Arial"/>
            <w:color w:val="111111"/>
          </w:rPr>
          <w:t>95% CI: 20.62–</w:t>
        </w:r>
        <w:r w:rsidRPr="0049211B" w:rsidR="00755B42">
          <w:rPr>
            <w:rFonts w:eastAsia="Arial" w:cs="Arial"/>
            <w:color w:val="111111"/>
          </w:rPr>
          <w:t>25.88</w:t>
        </w:r>
        <w:r w:rsidRPr="00214263" w:rsidR="00755B42">
          <w:rPr>
            <w:rFonts w:eastAsia="Arial" w:cs="Arial"/>
            <w:color w:val="111111"/>
          </w:rPr>
          <w:t>)</w:t>
        </w:r>
        <w:r w:rsidR="00755B42">
          <w:rPr>
            <w:rFonts w:eastAsia="Arial" w:cs="Arial"/>
            <w:color w:val="111111"/>
          </w:rPr>
          <w:t xml:space="preserve"> of children </w:t>
        </w:r>
      </w:ins>
      <w:ins w:author="Julia Sohn" w:date="2020-05-05T19:55:00Z" w:id="418">
        <w:r w:rsidRPr="00DD61BE">
          <w:t>reported</w:t>
        </w:r>
      </w:ins>
      <w:ins w:author="Julia Sohn" w:date="2020-05-05T19:57:00Z" w:id="419">
        <w:r w:rsidR="00755B42">
          <w:t xml:space="preserve"> </w:t>
        </w:r>
      </w:ins>
      <w:ins w:author="Julia Sohn" w:date="2020-05-05T19:58:00Z" w:id="420">
        <w:r w:rsidR="00755B42">
          <w:t>receiving three</w:t>
        </w:r>
      </w:ins>
      <w:ins w:author="Julia Sohn" w:date="2020-05-05T19:55:00Z" w:id="421">
        <w:r w:rsidRPr="00DD61BE">
          <w:t xml:space="preserve"> or more doses of measles </w:t>
        </w:r>
      </w:ins>
      <w:ins w:author="Julia Sohn" w:date="2020-05-05T20:00:00Z" w:id="422">
        <w:r w:rsidR="00755B42">
          <w:t>containing vaccine</w:t>
        </w:r>
      </w:ins>
      <w:ins w:author="Julia Sohn" w:date="2020-05-05T19:55:00Z" w:id="423">
        <w:r w:rsidRPr="00DD61BE">
          <w:t xml:space="preserve"> in their life</w:t>
        </w:r>
      </w:ins>
      <w:ins w:author="Julia Sohn" w:date="2020-05-05T19:59:00Z" w:id="424">
        <w:r w:rsidRPr="00755B42" w:rsidR="00755B42">
          <w:t xml:space="preserve"> </w:t>
        </w:r>
        <w:r w:rsidR="00755B42">
          <w:t>(either verbally or through confirmation by card)</w:t>
        </w:r>
      </w:ins>
      <w:ins w:author="Julia Sohn" w:date="2020-05-05T19:55:00Z" w:id="425">
        <w:r w:rsidRPr="00DD61BE">
          <w:t xml:space="preserve">. In addition, </w:t>
        </w:r>
      </w:ins>
      <w:ins w:author="Julia Sohn" w:date="2020-05-05T20:01:00Z" w:id="426">
        <w:r w:rsidR="00BD0DC3">
          <w:t>2.1</w:t>
        </w:r>
      </w:ins>
      <w:ins w:author="Julia Sohn" w:date="2020-05-05T19:55:00Z" w:id="427">
        <w:r w:rsidRPr="00DD61BE">
          <w:t xml:space="preserve">% (95% CI: </w:t>
        </w:r>
      </w:ins>
      <w:ins w:author="Julia Sohn" w:date="2020-05-05T20:01:00Z" w:id="428">
        <w:r w:rsidR="00BD0DC3">
          <w:t>1.40–3.24</w:t>
        </w:r>
      </w:ins>
      <w:ins w:author="Julia Sohn" w:date="2020-05-05T19:55:00Z" w:id="429">
        <w:r w:rsidRPr="00DD61BE">
          <w:t>)</w:t>
        </w:r>
      </w:ins>
      <w:ins w:author="Julia Sohn" w:date="2020-05-05T20:02:00Z" w:id="430">
        <w:r w:rsidR="00A20624">
          <w:t xml:space="preserve"> </w:t>
        </w:r>
        <w:r w:rsidR="00BD0DC3">
          <w:t>reported</w:t>
        </w:r>
      </w:ins>
      <w:ins w:author="Julia Sohn" w:date="2020-05-05T19:55:00Z" w:id="431">
        <w:r w:rsidR="00BD0DC3">
          <w:t xml:space="preserve"> never receiving</w:t>
        </w:r>
        <w:r w:rsidRPr="00DD61BE">
          <w:t xml:space="preserve"> a dose of mea</w:t>
        </w:r>
        <w:r w:rsidR="00BD0DC3">
          <w:t>sles containing vaccine (Table 10</w:t>
        </w:r>
        <w:r w:rsidRPr="00DD61BE">
          <w:t>).</w:t>
        </w:r>
      </w:ins>
    </w:p>
    <w:p w:rsidR="00F6790F" w:rsidP="00F6790F" w:rsidRDefault="00F6790F" w14:paraId="4EE1CCA4" w14:textId="77777777"/>
    <w:p w:rsidRPr="00664E0B" w:rsidR="00935C9B" w:rsidP="00935C9B" w:rsidRDefault="00935C9B" w14:paraId="6E6F98DF" w14:textId="700F3E61">
      <w:pPr>
        <w:pStyle w:val="Caption"/>
        <w:keepNext/>
        <w:rPr>
          <w:ins w:author="Julia Sohn" w:date="2020-05-05T20:21:00Z"/>
        </w:rPr>
      </w:pPr>
      <w:ins w:author="Julia Sohn" w:date="2020-05-05T19:50:00Z" w:id="1112930159">
        <w:r w:rsidR="00935C9B">
          <w:t xml:space="preserve">Table </w:t>
        </w:r>
        <w:r>
          <w:fldChar w:fldCharType="begin"/>
        </w:r>
        <w:r>
          <w:instrText xml:space="preserve"> SEQ Table \* ARABIC </w:instrText>
        </w:r>
        <w:r>
          <w:fldChar w:fldCharType="separate"/>
        </w:r>
      </w:ins>
      <w:r w:rsidRPr="1211C201" w:rsidR="00935C9B">
        <w:rPr>
          <w:noProof/>
        </w:rPr>
        <w:t>10</w:t>
      </w:r>
      <w:ins w:author="Julia Sohn" w:date="2020-05-05T19:50:00Z" w:id="2089641589">
        <w:r>
          <w:fldChar w:fldCharType="end"/>
        </w:r>
        <w:r w:rsidR="00935C9B">
          <w:t xml:space="preserve">. </w:t>
        </w:r>
      </w:ins>
      <w:commentRangeStart w:id="437"/>
      <w:commentRangeStart w:id="183858527"/>
      <w:ins w:author="Julia Sohn" w:date="2020-05-05T19:50:00Z" w:id="602141306">
        <w:r w:rsidR="00935C9B">
          <w:t xml:space="preserve">Total number of doses </w:t>
        </w:r>
      </w:ins>
      <w:commentRangeEnd w:id="437"/>
      <w:r>
        <w:rPr>
          <w:rStyle w:val="CommentReference"/>
        </w:rPr>
        <w:commentReference w:id="437"/>
      </w:r>
      <w:commentRangeEnd w:id="183858527"/>
      <w:r>
        <w:rPr>
          <w:rStyle w:val="CommentReference"/>
        </w:rPr>
        <w:commentReference w:id="183858527"/>
      </w:r>
      <w:ins w:author="Julia Sohn" w:date="2020-05-05T19:50:00Z" w:id="1047508622">
        <w:r w:rsidR="00935C9B">
          <w:t xml:space="preserve">of measles containing </w:t>
        </w:r>
      </w:ins>
      <w:ins w:author="Julia Sohn" w:date="2020-05-05T20:00:00Z" w:id="26405816">
        <w:r w:rsidR="00755B42">
          <w:t>vaccine</w:t>
        </w:r>
      </w:ins>
      <w:ins w:author="Julia Sohn" w:date="2020-05-05T19:50:00Z" w:id="1565493948">
        <w:r w:rsidR="00935C9B">
          <w:t xml:space="preserve"> </w:t>
        </w:r>
      </w:ins>
      <w:ins w:author="Julia Sohn" w:date="2020-05-05T20:00:00Z" w:id="1479618126">
        <w:r w:rsidR="00755B42">
          <w:t xml:space="preserve">for </w:t>
        </w:r>
      </w:ins>
      <w:ins w:author="Julia Sohn" w:date="2020-05-05T19:50:00Z" w:id="735442217">
        <w:r w:rsidR="00935C9B">
          <w:t xml:space="preserve">children aged 6 months to 9 years received based on three vaccination opportunities in </w:t>
        </w:r>
        <w:r w:rsidR="00935C9B">
          <w:t>Béboto</w:t>
        </w:r>
        <w:r w:rsidR="00935C9B">
          <w:t xml:space="preserve"> district, </w:t>
        </w:r>
        <w:r w:rsidR="00935C9B">
          <w:t>Logone</w:t>
        </w:r>
        <w:r w:rsidR="00935C9B">
          <w:t xml:space="preserve"> Oriental province, Chad</w:t>
        </w:r>
      </w:ins>
      <w:ins w:author="Julia Sohn" w:date="2020-05-05T19:52:00Z" w:id="781871753">
        <w:r w:rsidR="009B55A8">
          <w:t xml:space="preserve"> (N=985)</w:t>
        </w:r>
      </w:ins>
    </w:p>
    <w:p w:rsidRPr="00D167F6" w:rsidR="00D167F6" w:rsidP="00664E0B" w:rsidRDefault="00D167F6" w14:paraId="0CCB5CC1" w14:textId="77777777">
      <w:pPr>
        <w:rPr>
          <w:ins w:author="Julia Sohn" w:date="2020-05-05T19:50:00Z" w:id="445"/>
        </w:rPr>
      </w:pPr>
    </w:p>
    <w:tbl>
      <w:tblPr>
        <w:tblStyle w:val="Table"/>
        <w:tblW w:w="0" w:type="auto"/>
        <w:tblInd w:w="-23" w:type="dxa"/>
        <w:tblLayout w:type="fixed"/>
        <w:tblLook w:val="04A0" w:firstRow="1" w:lastRow="0" w:firstColumn="1" w:lastColumn="0" w:noHBand="0" w:noVBand="1"/>
      </w:tblPr>
      <w:tblGrid>
        <w:gridCol w:w="2433"/>
        <w:gridCol w:w="1451"/>
        <w:gridCol w:w="2961"/>
      </w:tblGrid>
      <w:tr w:rsidRPr="00214263" w:rsidR="00935C9B" w:rsidTr="002D083E" w14:paraId="25A77CBA" w14:textId="77777777">
        <w:trPr>
          <w:cantSplit/>
          <w:tblHeader/>
          <w:ins w:author="Julia Sohn" w:date="2020-05-05T19:50:00Z" w:id="446"/>
        </w:trPr>
        <w:tc>
          <w:tcPr>
            <w:tcW w:w="243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935C9B" w:rsidP="002D083E" w:rsidRDefault="00935C9B" w14:paraId="4A488EE8" w14:textId="77777777">
            <w:pPr>
              <w:spacing w:before="40" w:after="40" w:line="240" w:lineRule="auto"/>
              <w:ind w:left="100" w:right="100"/>
              <w:rPr>
                <w:ins w:author="Julia Sohn" w:date="2020-05-05T19:50:00Z" w:id="447"/>
                <w:b/>
              </w:rPr>
            </w:pPr>
            <w:ins w:author="Julia Sohn" w:date="2020-05-05T19:50:00Z" w:id="448">
              <w:r>
                <w:rPr>
                  <w:rFonts w:eastAsia="Arial" w:cs="Arial"/>
                  <w:b/>
                  <w:color w:val="111111"/>
                </w:rPr>
                <w:t>Number of doses</w:t>
              </w:r>
            </w:ins>
          </w:p>
        </w:tc>
        <w:tc>
          <w:tcPr>
            <w:tcW w:w="145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935C9B" w:rsidP="002D083E" w:rsidRDefault="00935C9B" w14:paraId="5C9F49B3" w14:textId="77777777">
            <w:pPr>
              <w:spacing w:before="40" w:after="40" w:line="240" w:lineRule="auto"/>
              <w:ind w:left="100" w:right="100"/>
              <w:jc w:val="center"/>
              <w:rPr>
                <w:ins w:author="Julia Sohn" w:date="2020-05-05T19:50:00Z" w:id="449"/>
                <w:b/>
              </w:rPr>
            </w:pPr>
            <w:ins w:author="Julia Sohn" w:date="2020-05-05T19:50:00Z" w:id="450">
              <w:r w:rsidRPr="00214263">
                <w:rPr>
                  <w:rFonts w:eastAsia="Arial" w:cs="Arial"/>
                  <w:b/>
                  <w:color w:val="111111"/>
                </w:rPr>
                <w:t>Children (n)</w:t>
              </w:r>
            </w:ins>
          </w:p>
        </w:tc>
        <w:tc>
          <w:tcPr>
            <w:tcW w:w="296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214263" w:rsidR="00935C9B" w:rsidP="002D083E" w:rsidRDefault="00935C9B" w14:paraId="65DB35B0" w14:textId="77777777">
            <w:pPr>
              <w:spacing w:before="40" w:after="40" w:line="240" w:lineRule="auto"/>
              <w:ind w:left="100" w:right="100"/>
              <w:jc w:val="center"/>
              <w:rPr>
                <w:ins w:author="Julia Sohn" w:date="2020-05-05T19:50:00Z" w:id="451"/>
                <w:b/>
              </w:rPr>
            </w:pPr>
            <w:ins w:author="Julia Sohn" w:date="2020-05-05T19:50:00Z" w:id="452">
              <w:r w:rsidRPr="00214263">
                <w:rPr>
                  <w:rFonts w:eastAsia="Arial" w:cs="Arial"/>
                  <w:b/>
                  <w:color w:val="111111"/>
                </w:rPr>
                <w:t>% (95% CI)</w:t>
              </w:r>
            </w:ins>
          </w:p>
        </w:tc>
      </w:tr>
      <w:tr w:rsidRPr="00214263" w:rsidR="00935C9B" w:rsidTr="002D083E" w14:paraId="512B7BC1" w14:textId="77777777">
        <w:trPr>
          <w:cantSplit/>
          <w:trHeight w:val="421"/>
          <w:ins w:author="Julia Sohn" w:date="2020-05-05T19:50:00Z" w:id="453"/>
        </w:trPr>
        <w:tc>
          <w:tcPr>
            <w:tcW w:w="2433" w:type="dxa"/>
            <w:shd w:val="clear" w:color="auto" w:fill="FFFFFF"/>
            <w:tcMar>
              <w:top w:w="0" w:type="dxa"/>
              <w:left w:w="0" w:type="dxa"/>
              <w:bottom w:w="0" w:type="dxa"/>
              <w:right w:w="0" w:type="dxa"/>
            </w:tcMar>
            <w:vAlign w:val="center"/>
          </w:tcPr>
          <w:p w:rsidRPr="00214263" w:rsidR="00935C9B" w:rsidP="002D083E" w:rsidRDefault="00935C9B" w14:paraId="2568B29B" w14:textId="77777777">
            <w:pPr>
              <w:spacing w:before="40" w:after="40" w:line="240" w:lineRule="auto"/>
              <w:ind w:left="100" w:right="100"/>
              <w:rPr>
                <w:ins w:author="Julia Sohn" w:date="2020-05-05T19:50:00Z" w:id="454"/>
              </w:rPr>
            </w:pPr>
            <w:ins w:author="Julia Sohn" w:date="2020-05-05T19:50:00Z" w:id="455">
              <w:r>
                <w:rPr>
                  <w:rFonts w:eastAsia="Arial" w:cs="Arial"/>
                  <w:color w:val="111111"/>
                </w:rPr>
                <w:t>0 doses</w:t>
              </w:r>
            </w:ins>
          </w:p>
        </w:tc>
        <w:tc>
          <w:tcPr>
            <w:tcW w:w="1451" w:type="dxa"/>
            <w:shd w:val="clear" w:color="auto" w:fill="FFFFFF"/>
            <w:tcMar>
              <w:top w:w="0" w:type="dxa"/>
              <w:left w:w="0" w:type="dxa"/>
              <w:bottom w:w="0" w:type="dxa"/>
              <w:right w:w="0" w:type="dxa"/>
            </w:tcMar>
            <w:vAlign w:val="center"/>
          </w:tcPr>
          <w:p w:rsidRPr="00214263" w:rsidR="00935C9B" w:rsidP="002D083E" w:rsidRDefault="00935C9B" w14:paraId="3C989F47" w14:textId="77777777">
            <w:pPr>
              <w:spacing w:before="40" w:after="40" w:line="240" w:lineRule="auto"/>
              <w:ind w:left="100" w:right="100"/>
              <w:jc w:val="center"/>
              <w:rPr>
                <w:ins w:author="Julia Sohn" w:date="2020-05-05T19:50:00Z" w:id="456"/>
              </w:rPr>
            </w:pPr>
            <w:ins w:author="Julia Sohn" w:date="2020-05-05T19:50:00Z" w:id="457">
              <w:r>
                <w:t>21</w:t>
              </w:r>
            </w:ins>
          </w:p>
        </w:tc>
        <w:tc>
          <w:tcPr>
            <w:tcW w:w="2961" w:type="dxa"/>
            <w:shd w:val="clear" w:color="auto" w:fill="FFFFFF"/>
            <w:tcMar>
              <w:top w:w="0" w:type="dxa"/>
              <w:left w:w="0" w:type="dxa"/>
              <w:bottom w:w="0" w:type="dxa"/>
              <w:right w:w="0" w:type="dxa"/>
            </w:tcMar>
            <w:vAlign w:val="center"/>
          </w:tcPr>
          <w:p w:rsidRPr="00214263" w:rsidR="00935C9B" w:rsidP="002D083E" w:rsidRDefault="00935C9B" w14:paraId="46233EC2" w14:textId="77777777">
            <w:pPr>
              <w:spacing w:before="40" w:after="40" w:line="240" w:lineRule="auto"/>
              <w:ind w:left="100" w:right="100"/>
              <w:jc w:val="center"/>
              <w:rPr>
                <w:ins w:author="Julia Sohn" w:date="2020-05-05T19:50:00Z" w:id="458"/>
              </w:rPr>
            </w:pPr>
            <w:ins w:author="Julia Sohn" w:date="2020-05-05T19:50:00Z" w:id="459">
              <w:r>
                <w:rPr>
                  <w:rFonts w:eastAsia="Arial" w:cs="Arial"/>
                  <w:color w:val="111111"/>
                </w:rPr>
                <w:t>2.1</w:t>
              </w:r>
              <w:r w:rsidRPr="00214263">
                <w:rPr>
                  <w:rFonts w:eastAsia="Arial" w:cs="Arial"/>
                  <w:color w:val="111111"/>
                </w:rPr>
                <w:t xml:space="preserve"> (</w:t>
              </w:r>
              <w:r w:rsidRPr="0049211B">
                <w:rPr>
                  <w:rFonts w:eastAsia="Arial" w:cs="Arial"/>
                  <w:color w:val="111111"/>
                </w:rPr>
                <w:t>1.40--3.24</w:t>
              </w:r>
              <w:r w:rsidRPr="00214263">
                <w:rPr>
                  <w:rFonts w:eastAsia="Arial" w:cs="Arial"/>
                  <w:color w:val="111111"/>
                </w:rPr>
                <w:t>)</w:t>
              </w:r>
            </w:ins>
          </w:p>
        </w:tc>
      </w:tr>
      <w:tr w:rsidRPr="00214263" w:rsidR="00935C9B" w:rsidTr="002D083E" w14:paraId="2D953A52" w14:textId="77777777">
        <w:trPr>
          <w:cantSplit/>
          <w:trHeight w:val="427"/>
          <w:ins w:author="Julia Sohn" w:date="2020-05-05T19:50:00Z" w:id="460"/>
        </w:trPr>
        <w:tc>
          <w:tcPr>
            <w:tcW w:w="2433" w:type="dxa"/>
            <w:shd w:val="clear" w:color="auto" w:fill="FFFFFF"/>
            <w:tcMar>
              <w:top w:w="0" w:type="dxa"/>
              <w:left w:w="0" w:type="dxa"/>
              <w:bottom w:w="0" w:type="dxa"/>
              <w:right w:w="0" w:type="dxa"/>
            </w:tcMar>
            <w:vAlign w:val="center"/>
          </w:tcPr>
          <w:p w:rsidRPr="00214263" w:rsidR="00935C9B" w:rsidP="002D083E" w:rsidRDefault="00935C9B" w14:paraId="0C378ECE" w14:textId="77777777">
            <w:pPr>
              <w:spacing w:before="40" w:after="40" w:line="240" w:lineRule="auto"/>
              <w:ind w:left="100" w:right="100"/>
              <w:rPr>
                <w:ins w:author="Julia Sohn" w:date="2020-05-05T19:50:00Z" w:id="461"/>
              </w:rPr>
            </w:pPr>
            <w:ins w:author="Julia Sohn" w:date="2020-05-05T19:50:00Z" w:id="462">
              <w:r>
                <w:rPr>
                  <w:rFonts w:eastAsia="Arial" w:cs="Arial"/>
                  <w:color w:val="111111"/>
                </w:rPr>
                <w:t>1 dose</w:t>
              </w:r>
            </w:ins>
          </w:p>
        </w:tc>
        <w:tc>
          <w:tcPr>
            <w:tcW w:w="1451" w:type="dxa"/>
            <w:shd w:val="clear" w:color="auto" w:fill="FFFFFF"/>
            <w:tcMar>
              <w:top w:w="0" w:type="dxa"/>
              <w:left w:w="0" w:type="dxa"/>
              <w:bottom w:w="0" w:type="dxa"/>
              <w:right w:w="0" w:type="dxa"/>
            </w:tcMar>
            <w:vAlign w:val="center"/>
          </w:tcPr>
          <w:p w:rsidRPr="00214263" w:rsidR="00935C9B" w:rsidP="002D083E" w:rsidRDefault="00935C9B" w14:paraId="4A6E39B2" w14:textId="77777777">
            <w:pPr>
              <w:spacing w:before="40" w:after="40" w:line="240" w:lineRule="auto"/>
              <w:ind w:left="100" w:right="100"/>
              <w:jc w:val="center"/>
              <w:rPr>
                <w:ins w:author="Julia Sohn" w:date="2020-05-05T19:50:00Z" w:id="463"/>
              </w:rPr>
            </w:pPr>
            <w:ins w:author="Julia Sohn" w:date="2020-05-05T19:50:00Z" w:id="464">
              <w:r>
                <w:t>336</w:t>
              </w:r>
            </w:ins>
          </w:p>
        </w:tc>
        <w:tc>
          <w:tcPr>
            <w:tcW w:w="2961" w:type="dxa"/>
            <w:shd w:val="clear" w:color="auto" w:fill="FFFFFF"/>
            <w:tcMar>
              <w:top w:w="0" w:type="dxa"/>
              <w:left w:w="0" w:type="dxa"/>
              <w:bottom w:w="0" w:type="dxa"/>
              <w:right w:w="0" w:type="dxa"/>
            </w:tcMar>
            <w:vAlign w:val="center"/>
          </w:tcPr>
          <w:p w:rsidRPr="00214263" w:rsidR="00935C9B" w:rsidP="002D083E" w:rsidRDefault="00935C9B" w14:paraId="01A838BC" w14:textId="77777777">
            <w:pPr>
              <w:spacing w:before="40" w:after="40" w:line="240" w:lineRule="auto"/>
              <w:ind w:left="100" w:right="100"/>
              <w:jc w:val="center"/>
              <w:rPr>
                <w:ins w:author="Julia Sohn" w:date="2020-05-05T19:50:00Z" w:id="465"/>
              </w:rPr>
            </w:pPr>
            <w:ins w:author="Julia Sohn" w:date="2020-05-05T19:50:00Z" w:id="466">
              <w:r>
                <w:rPr>
                  <w:rFonts w:eastAsia="Arial" w:cs="Arial"/>
                  <w:color w:val="111111"/>
                </w:rPr>
                <w:t>34.1</w:t>
              </w:r>
              <w:r w:rsidRPr="00214263">
                <w:rPr>
                  <w:rFonts w:eastAsia="Arial" w:cs="Arial"/>
                  <w:color w:val="111111"/>
                </w:rPr>
                <w:t xml:space="preserve"> (</w:t>
              </w:r>
              <w:r w:rsidRPr="0049211B">
                <w:rPr>
                  <w:rFonts w:eastAsia="Arial" w:cs="Arial"/>
                  <w:color w:val="111111"/>
                </w:rPr>
                <w:t>31.22--37.13)</w:t>
              </w:r>
            </w:ins>
          </w:p>
        </w:tc>
      </w:tr>
      <w:tr w:rsidRPr="00214263" w:rsidR="00935C9B" w:rsidTr="002D083E" w14:paraId="4CEE0A0B" w14:textId="77777777">
        <w:trPr>
          <w:cantSplit/>
          <w:trHeight w:val="413"/>
          <w:ins w:author="Julia Sohn" w:date="2020-05-05T19:50:00Z" w:id="467"/>
        </w:trPr>
        <w:tc>
          <w:tcPr>
            <w:tcW w:w="2433" w:type="dxa"/>
            <w:shd w:val="clear" w:color="auto" w:fill="FFFFFF"/>
            <w:tcMar>
              <w:top w:w="0" w:type="dxa"/>
              <w:left w:w="0" w:type="dxa"/>
              <w:bottom w:w="0" w:type="dxa"/>
              <w:right w:w="0" w:type="dxa"/>
            </w:tcMar>
            <w:vAlign w:val="center"/>
          </w:tcPr>
          <w:p w:rsidRPr="00214263" w:rsidR="00935C9B" w:rsidP="002D083E" w:rsidRDefault="00935C9B" w14:paraId="50EB3434" w14:textId="77777777">
            <w:pPr>
              <w:spacing w:before="40" w:after="40" w:line="240" w:lineRule="auto"/>
              <w:ind w:left="100" w:right="100"/>
              <w:rPr>
                <w:ins w:author="Julia Sohn" w:date="2020-05-05T19:50:00Z" w:id="468"/>
              </w:rPr>
            </w:pPr>
            <w:ins w:author="Julia Sohn" w:date="2020-05-05T19:50:00Z" w:id="469">
              <w:r>
                <w:rPr>
                  <w:rFonts w:eastAsia="Arial" w:cs="Arial"/>
                  <w:color w:val="111111"/>
                </w:rPr>
                <w:t>2 doses</w:t>
              </w:r>
            </w:ins>
          </w:p>
        </w:tc>
        <w:tc>
          <w:tcPr>
            <w:tcW w:w="1451" w:type="dxa"/>
            <w:shd w:val="clear" w:color="auto" w:fill="FFFFFF"/>
            <w:tcMar>
              <w:top w:w="0" w:type="dxa"/>
              <w:left w:w="0" w:type="dxa"/>
              <w:bottom w:w="0" w:type="dxa"/>
              <w:right w:w="0" w:type="dxa"/>
            </w:tcMar>
            <w:vAlign w:val="center"/>
          </w:tcPr>
          <w:p w:rsidRPr="00214263" w:rsidR="00935C9B" w:rsidP="002D083E" w:rsidRDefault="00935C9B" w14:paraId="6A3EA11E" w14:textId="77777777">
            <w:pPr>
              <w:spacing w:before="40" w:after="40" w:line="240" w:lineRule="auto"/>
              <w:ind w:left="100" w:right="100"/>
              <w:jc w:val="center"/>
              <w:rPr>
                <w:ins w:author="Julia Sohn" w:date="2020-05-05T19:50:00Z" w:id="470"/>
              </w:rPr>
            </w:pPr>
            <w:ins w:author="Julia Sohn" w:date="2020-05-05T19:50:00Z" w:id="471">
              <w:r>
                <w:t>400</w:t>
              </w:r>
            </w:ins>
          </w:p>
        </w:tc>
        <w:tc>
          <w:tcPr>
            <w:tcW w:w="2961" w:type="dxa"/>
            <w:shd w:val="clear" w:color="auto" w:fill="FFFFFF"/>
            <w:tcMar>
              <w:top w:w="0" w:type="dxa"/>
              <w:left w:w="0" w:type="dxa"/>
              <w:bottom w:w="0" w:type="dxa"/>
              <w:right w:w="0" w:type="dxa"/>
            </w:tcMar>
            <w:vAlign w:val="center"/>
          </w:tcPr>
          <w:p w:rsidRPr="00214263" w:rsidR="00935C9B" w:rsidP="002D083E" w:rsidRDefault="00935C9B" w14:paraId="7FB7E58B" w14:textId="77777777">
            <w:pPr>
              <w:spacing w:before="40" w:after="40" w:line="240" w:lineRule="auto"/>
              <w:ind w:left="100" w:right="100"/>
              <w:jc w:val="center"/>
              <w:rPr>
                <w:ins w:author="Julia Sohn" w:date="2020-05-05T19:50:00Z" w:id="472"/>
              </w:rPr>
            </w:pPr>
            <w:ins w:author="Julia Sohn" w:date="2020-05-05T19:50:00Z" w:id="473">
              <w:r>
                <w:rPr>
                  <w:rFonts w:eastAsia="Arial" w:cs="Arial"/>
                  <w:color w:val="111111"/>
                </w:rPr>
                <w:t>40.6</w:t>
              </w:r>
              <w:r w:rsidRPr="00214263">
                <w:rPr>
                  <w:rFonts w:eastAsia="Arial" w:cs="Arial"/>
                  <w:color w:val="111111"/>
                </w:rPr>
                <w:t xml:space="preserve"> (</w:t>
              </w:r>
              <w:r w:rsidRPr="0049211B">
                <w:rPr>
                  <w:rFonts w:eastAsia="Arial" w:cs="Arial"/>
                  <w:color w:val="111111"/>
                </w:rPr>
                <w:t>31.22--37.13)</w:t>
              </w:r>
            </w:ins>
          </w:p>
        </w:tc>
      </w:tr>
      <w:tr w:rsidRPr="00214263" w:rsidR="00935C9B" w:rsidTr="002D083E" w14:paraId="0E8F1671" w14:textId="77777777">
        <w:trPr>
          <w:cantSplit/>
          <w:ins w:author="Julia Sohn" w:date="2020-05-05T19:50:00Z" w:id="474"/>
        </w:trPr>
        <w:tc>
          <w:tcPr>
            <w:tcW w:w="2433" w:type="dxa"/>
            <w:tcBorders>
              <w:bottom w:val="single" w:color="000000" w:sz="16" w:space="0"/>
            </w:tcBorders>
            <w:shd w:val="clear" w:color="auto" w:fill="FFFFFF"/>
            <w:tcMar>
              <w:top w:w="0" w:type="dxa"/>
              <w:left w:w="0" w:type="dxa"/>
              <w:bottom w:w="0" w:type="dxa"/>
              <w:right w:w="0" w:type="dxa"/>
            </w:tcMar>
            <w:vAlign w:val="center"/>
          </w:tcPr>
          <w:p w:rsidRPr="00214263" w:rsidR="00935C9B" w:rsidP="002D083E" w:rsidRDefault="00935C9B" w14:paraId="63042E45" w14:textId="1A4BC874">
            <w:pPr>
              <w:spacing w:before="40" w:after="40" w:line="240" w:lineRule="auto"/>
              <w:ind w:left="100" w:right="100"/>
              <w:rPr>
                <w:ins w:author="Julia Sohn" w:date="2020-05-05T19:50:00Z" w:id="475"/>
              </w:rPr>
            </w:pPr>
            <w:ins w:author="Julia Sohn" w:date="2020-05-05T19:50:00Z" w:id="476">
              <w:r>
                <w:rPr>
                  <w:rFonts w:eastAsia="Arial" w:cs="Arial"/>
                  <w:color w:val="111111"/>
                </w:rPr>
                <w:t xml:space="preserve">3 </w:t>
              </w:r>
            </w:ins>
            <w:ins w:author="Julia Sohn" w:date="2020-05-05T19:56:00Z" w:id="477">
              <w:r w:rsidR="00B30A7A">
                <w:rPr>
                  <w:rFonts w:eastAsia="Arial" w:cs="Arial"/>
                  <w:color w:val="111111"/>
                </w:rPr>
                <w:t xml:space="preserve">or more </w:t>
              </w:r>
            </w:ins>
            <w:ins w:author="Julia Sohn" w:date="2020-05-05T19:50:00Z" w:id="478">
              <w:r>
                <w:rPr>
                  <w:rFonts w:eastAsia="Arial" w:cs="Arial"/>
                  <w:color w:val="111111"/>
                </w:rPr>
                <w:t>doses</w:t>
              </w:r>
            </w:ins>
          </w:p>
        </w:tc>
        <w:tc>
          <w:tcPr>
            <w:tcW w:w="1451" w:type="dxa"/>
            <w:tcBorders>
              <w:bottom w:val="single" w:color="000000" w:sz="16" w:space="0"/>
            </w:tcBorders>
            <w:shd w:val="clear" w:color="auto" w:fill="FFFFFF"/>
            <w:tcMar>
              <w:top w:w="0" w:type="dxa"/>
              <w:left w:w="0" w:type="dxa"/>
              <w:bottom w:w="0" w:type="dxa"/>
              <w:right w:w="0" w:type="dxa"/>
            </w:tcMar>
            <w:vAlign w:val="center"/>
          </w:tcPr>
          <w:p w:rsidRPr="00214263" w:rsidR="00935C9B" w:rsidP="002D083E" w:rsidRDefault="00935C9B" w14:paraId="32700AF2" w14:textId="77777777">
            <w:pPr>
              <w:spacing w:before="40" w:after="40" w:line="240" w:lineRule="auto"/>
              <w:ind w:left="100" w:right="100"/>
              <w:jc w:val="center"/>
              <w:rPr>
                <w:ins w:author="Julia Sohn" w:date="2020-05-05T19:50:00Z" w:id="479"/>
              </w:rPr>
            </w:pPr>
            <w:ins w:author="Julia Sohn" w:date="2020-05-05T19:50:00Z" w:id="480">
              <w:r>
                <w:t>228</w:t>
              </w:r>
            </w:ins>
          </w:p>
        </w:tc>
        <w:tc>
          <w:tcPr>
            <w:tcW w:w="2961" w:type="dxa"/>
            <w:tcBorders>
              <w:bottom w:val="single" w:color="000000" w:sz="16" w:space="0"/>
            </w:tcBorders>
            <w:shd w:val="clear" w:color="auto" w:fill="FFFFFF"/>
            <w:tcMar>
              <w:top w:w="0" w:type="dxa"/>
              <w:left w:w="0" w:type="dxa"/>
              <w:bottom w:w="0" w:type="dxa"/>
              <w:right w:w="0" w:type="dxa"/>
            </w:tcMar>
            <w:vAlign w:val="center"/>
          </w:tcPr>
          <w:p w:rsidRPr="00214263" w:rsidR="00935C9B" w:rsidP="002D083E" w:rsidRDefault="00935C9B" w14:paraId="0F60C5C0" w14:textId="77777777">
            <w:pPr>
              <w:spacing w:before="40" w:after="40" w:line="240" w:lineRule="auto"/>
              <w:ind w:left="100" w:right="100"/>
              <w:jc w:val="center"/>
              <w:rPr>
                <w:ins w:author="Julia Sohn" w:date="2020-05-05T19:50:00Z" w:id="481"/>
              </w:rPr>
            </w:pPr>
            <w:ins w:author="Julia Sohn" w:date="2020-05-05T19:50:00Z" w:id="482">
              <w:r>
                <w:rPr>
                  <w:rFonts w:eastAsia="Arial" w:cs="Arial"/>
                  <w:color w:val="111111"/>
                </w:rPr>
                <w:t>23.1</w:t>
              </w:r>
              <w:r w:rsidRPr="00214263">
                <w:rPr>
                  <w:rFonts w:eastAsia="Arial" w:cs="Arial"/>
                  <w:color w:val="111111"/>
                </w:rPr>
                <w:t xml:space="preserve"> (</w:t>
              </w:r>
              <w:r w:rsidRPr="0049211B">
                <w:rPr>
                  <w:rFonts w:eastAsia="Arial" w:cs="Arial"/>
                  <w:color w:val="111111"/>
                </w:rPr>
                <w:t>20.62--25.88</w:t>
              </w:r>
              <w:r w:rsidRPr="00214263">
                <w:rPr>
                  <w:rFonts w:eastAsia="Arial" w:cs="Arial"/>
                  <w:color w:val="111111"/>
                </w:rPr>
                <w:t>)</w:t>
              </w:r>
            </w:ins>
          </w:p>
        </w:tc>
      </w:tr>
    </w:tbl>
    <w:p w:rsidRPr="00F6790F" w:rsidR="00F6790F" w:rsidP="00F6790F" w:rsidRDefault="00F6790F" w14:paraId="47747F7D" w14:textId="77777777">
      <w:pPr>
        <w:rPr>
          <w:ins w:author="Julia Sohn" w:date="2020-05-05T18:07:00Z" w:id="483"/>
        </w:rPr>
      </w:pPr>
    </w:p>
    <w:p w:rsidRPr="00251F49" w:rsidR="00251F49" w:rsidP="00251F49" w:rsidRDefault="00251F49" w14:paraId="11B2EE1D" w14:textId="77777777"/>
    <w:p w:rsidR="000C48E5" w:rsidP="000C48E5" w:rsidRDefault="00AD6CE2" w14:paraId="0A5C030F" w14:textId="705FD461">
      <w:pPr>
        <w:pStyle w:val="Heading3"/>
      </w:pPr>
      <w:bookmarkStart w:name="_Toc39509165" w:id="484"/>
      <w:bookmarkStart w:name="_Toc39509271" w:id="485"/>
      <w:bookmarkStart w:name="_Toc39509376" w:id="486"/>
      <w:bookmarkStart w:name="_Toc39606123" w:id="487"/>
      <w:ins w:author="Julia Sohn" w:date="2020-05-05T21:37:00Z" w:id="488">
        <w:r>
          <w:t xml:space="preserve"> </w:t>
        </w:r>
      </w:ins>
      <w:r w:rsidR="000C48E5">
        <w:t xml:space="preserve">Previous measles </w:t>
      </w:r>
      <w:r w:rsidR="001D4C87">
        <w:t>infection</w:t>
      </w:r>
      <w:bookmarkEnd w:id="484"/>
      <w:bookmarkEnd w:id="485"/>
      <w:bookmarkEnd w:id="486"/>
      <w:bookmarkEnd w:id="487"/>
    </w:p>
    <w:p w:rsidR="000C48E5" w:rsidP="000C48E5" w:rsidRDefault="000C48E5" w14:paraId="06EE13D2" w14:textId="77777777"/>
    <w:p w:rsidR="000C48E5" w:rsidP="000C48E5" w:rsidRDefault="000C48E5" w14:paraId="767B09B2" w14:textId="6FB3FD7C">
      <w:r w:rsidRPr="00C06864">
        <w:t xml:space="preserve">Information on </w:t>
      </w:r>
      <w:r>
        <w:t xml:space="preserve">previous measles </w:t>
      </w:r>
      <w:r w:rsidR="001D4C87">
        <w:t xml:space="preserve">infection </w:t>
      </w:r>
      <w:r>
        <w:t xml:space="preserve">(as reported by caretaker) </w:t>
      </w:r>
      <w:r w:rsidRPr="00C06864">
        <w:t>was collected from 985 children aged</w:t>
      </w:r>
      <w:r>
        <w:t xml:space="preserve"> 6 months to 9 years</w:t>
      </w:r>
      <w:r w:rsidRPr="00923245">
        <w:t>. Of those children,</w:t>
      </w:r>
      <w:r>
        <w:t xml:space="preserve"> 21.5</w:t>
      </w:r>
      <w:r w:rsidRPr="000C698B">
        <w:t xml:space="preserve">% (95% CI: </w:t>
      </w:r>
      <w:r w:rsidRPr="000C698B">
        <w:rPr>
          <w:rFonts w:eastAsia="Arial"/>
        </w:rPr>
        <w:t>16.4–</w:t>
      </w:r>
      <w:r w:rsidRPr="000C698B">
        <w:t>27.6</w:t>
      </w:r>
      <w:r w:rsidRPr="000C698B">
        <w:rPr>
          <w:rFonts w:eastAsia="Arial"/>
        </w:rPr>
        <w:t>)</w:t>
      </w:r>
      <w:r w:rsidRPr="000C698B">
        <w:t xml:space="preserve"> reported</w:t>
      </w:r>
      <w:r>
        <w:t xml:space="preserve"> previously having measles. </w:t>
      </w:r>
      <w:r w:rsidRPr="00C06864">
        <w:t xml:space="preserve"> </w:t>
      </w:r>
    </w:p>
    <w:p w:rsidR="000C48E5" w:rsidP="000C48E5" w:rsidRDefault="000C48E5" w14:paraId="692FEA85" w14:textId="77777777"/>
    <w:p w:rsidR="000C48E5" w:rsidP="000C48E5" w:rsidRDefault="000C48E5" w14:paraId="6E44F011" w14:textId="77777777">
      <w:r>
        <w:t xml:space="preserve">Of the children who reported previously having measles, the median age the child became ill was 4 years. However, 747 (75.8%) individuals were missing information on age in this category. </w:t>
      </w:r>
    </w:p>
    <w:p w:rsidR="000C48E5" w:rsidP="000C48E5" w:rsidRDefault="000C48E5" w14:paraId="65BAB0C3" w14:textId="77777777"/>
    <w:p w:rsidR="000C48E5" w:rsidP="000C48E5" w:rsidRDefault="000C48E5" w14:paraId="461C1AF5" w14:textId="63601893">
      <w:pPr>
        <w:pStyle w:val="Caption"/>
        <w:keepNext/>
      </w:pPr>
      <w:r>
        <w:t xml:space="preserve">Table </w:t>
      </w:r>
      <w:r>
        <w:fldChar w:fldCharType="begin"/>
      </w:r>
      <w:r>
        <w:instrText xml:space="preserve"> SEQ Table \* ARABIC </w:instrText>
      </w:r>
      <w:r>
        <w:fldChar w:fldCharType="separate"/>
      </w:r>
      <w:r w:rsidR="0049211B">
        <w:rPr>
          <w:noProof/>
        </w:rPr>
        <w:t>11</w:t>
      </w:r>
      <w:r>
        <w:fldChar w:fldCharType="end"/>
      </w:r>
      <w:r>
        <w:t>. Previous m</w:t>
      </w:r>
      <w:r w:rsidRPr="002E1EDA">
        <w:t xml:space="preserve">easles </w:t>
      </w:r>
      <w:r w:rsidR="001D4C87">
        <w:t>infection</w:t>
      </w:r>
      <w:r w:rsidRPr="002E1EDA" w:rsidR="001D4C87">
        <w:t xml:space="preserve"> </w:t>
      </w:r>
      <w:r w:rsidRPr="002E1EDA">
        <w:t xml:space="preserve">among children aged 6 months to 9 years </w:t>
      </w:r>
      <w:r>
        <w:t>i</w:t>
      </w:r>
      <w:r w:rsidRPr="002E1EDA">
        <w:t xml:space="preserve">n Béboto district, </w:t>
      </w:r>
      <w:proofErr w:type="spellStart"/>
      <w:r w:rsidRPr="002E1EDA">
        <w:t>Logone</w:t>
      </w:r>
      <w:proofErr w:type="spellEnd"/>
      <w:r w:rsidRPr="002E1EDA">
        <w:t xml:space="preserve"> Oriental province, Chad </w:t>
      </w:r>
      <w:del w:author="Julia Sohn" w:date="2020-05-05T17:47:00Z" w:id="489">
        <w:r w:rsidRPr="002E1EDA" w:rsidDel="000330E0">
          <w:delText>(weighted analysis)</w:delText>
        </w:r>
      </w:del>
    </w:p>
    <w:p w:rsidRPr="00C0231B" w:rsidR="000C48E5" w:rsidP="000C48E5" w:rsidRDefault="000C48E5" w14:paraId="3F42F4FB" w14:textId="77777777"/>
    <w:tbl>
      <w:tblPr>
        <w:tblStyle w:val="Table"/>
        <w:tblW w:w="0" w:type="auto"/>
        <w:tblInd w:w="11" w:type="dxa"/>
        <w:tblLayout w:type="fixed"/>
        <w:tblLook w:val="04A0" w:firstRow="1" w:lastRow="0" w:firstColumn="1" w:lastColumn="0" w:noHBand="0" w:noVBand="1"/>
        <w:tblPrChange w:author="Julia Sohn" w:date="2020-05-05T17:50:00Z" w:id="490">
          <w:tblPr>
            <w:tblStyle w:val="Table"/>
            <w:tblW w:w="0" w:type="auto"/>
            <w:tblInd w:w="11" w:type="dxa"/>
            <w:tblLayout w:type="fixed"/>
            <w:tblLook w:val="04A0" w:firstRow="1" w:lastRow="0" w:firstColumn="1" w:lastColumn="0" w:noHBand="0" w:noVBand="1"/>
          </w:tblPr>
        </w:tblPrChange>
      </w:tblPr>
      <w:tblGrid>
        <w:gridCol w:w="3108"/>
        <w:gridCol w:w="1457"/>
        <w:gridCol w:w="3504"/>
        <w:tblGridChange w:id="491">
          <w:tblGrid>
            <w:gridCol w:w="3108"/>
            <w:gridCol w:w="1457"/>
            <w:gridCol w:w="2432"/>
          </w:tblGrid>
        </w:tblGridChange>
      </w:tblGrid>
      <w:tr w:rsidRPr="003334EB" w:rsidR="00035895" w:rsidTr="00AC6ABD" w14:paraId="1965DD49" w14:textId="77777777">
        <w:trPr>
          <w:cantSplit/>
          <w:tblHeader/>
          <w:trPrChange w:author="Julia Sohn" w:date="2020-05-05T17:50:00Z" w:id="492">
            <w:trPr>
              <w:cantSplit/>
              <w:tblHeader/>
            </w:trPr>
          </w:trPrChange>
        </w:trPr>
        <w:tc>
          <w:tcPr>
            <w:tcW w:w="3108" w:type="dxa"/>
            <w:tcBorders>
              <w:top w:val="single" w:color="000000" w:sz="16" w:space="0"/>
              <w:bottom w:val="single" w:color="000000" w:sz="16" w:space="0"/>
            </w:tcBorders>
            <w:shd w:val="clear" w:color="auto" w:fill="FFFFFF"/>
            <w:tcMar>
              <w:top w:w="0" w:type="dxa"/>
              <w:left w:w="0" w:type="dxa"/>
              <w:bottom w:w="0" w:type="dxa"/>
              <w:right w:w="0" w:type="dxa"/>
            </w:tcMar>
            <w:vAlign w:val="center"/>
            <w:tcPrChange w:author="Julia Sohn" w:date="2020-05-05T17:50:00Z" w:id="493">
              <w:tcPr>
                <w:tcW w:w="3108" w:type="dxa"/>
                <w:tcBorders>
                  <w:top w:val="single" w:color="000000" w:sz="16" w:space="0"/>
                  <w:bottom w:val="single" w:color="000000" w:sz="16" w:space="0"/>
                </w:tcBorders>
                <w:shd w:val="clear" w:color="auto" w:fill="FFFFFF"/>
                <w:tcMar>
                  <w:top w:w="0" w:type="dxa"/>
                  <w:left w:w="0" w:type="dxa"/>
                  <w:bottom w:w="0" w:type="dxa"/>
                  <w:right w:w="0" w:type="dxa"/>
                </w:tcMar>
                <w:vAlign w:val="center"/>
              </w:tcPr>
            </w:tcPrChange>
          </w:tcPr>
          <w:p w:rsidRPr="003334EB" w:rsidR="00035895" w:rsidP="001D4C87" w:rsidRDefault="00035895" w14:paraId="06BD2212" w14:textId="59243CBD">
            <w:pPr>
              <w:spacing w:before="40" w:after="40" w:line="240" w:lineRule="auto"/>
              <w:ind w:left="100" w:right="100"/>
              <w:rPr>
                <w:b/>
              </w:rPr>
            </w:pPr>
            <w:r>
              <w:rPr>
                <w:rFonts w:eastAsia="Arial" w:cs="Arial"/>
                <w:b/>
                <w:color w:val="111111"/>
                <w:sz w:val="22"/>
                <w:szCs w:val="22"/>
              </w:rPr>
              <w:t>Previous measles infection</w:t>
            </w:r>
          </w:p>
        </w:tc>
        <w:tc>
          <w:tcPr>
            <w:tcW w:w="1457" w:type="dxa"/>
            <w:tcBorders>
              <w:top w:val="single" w:color="000000" w:sz="16" w:space="0"/>
              <w:bottom w:val="single" w:color="000000" w:sz="16" w:space="0"/>
            </w:tcBorders>
            <w:shd w:val="clear" w:color="auto" w:fill="FFFFFF"/>
            <w:tcMar>
              <w:top w:w="0" w:type="dxa"/>
              <w:left w:w="0" w:type="dxa"/>
              <w:bottom w:w="0" w:type="dxa"/>
              <w:right w:w="0" w:type="dxa"/>
            </w:tcMar>
            <w:vAlign w:val="center"/>
            <w:tcPrChange w:author="Julia Sohn" w:date="2020-05-05T17:50:00Z" w:id="494">
              <w:tcPr>
                <w:tcW w:w="1457" w:type="dxa"/>
                <w:tcBorders>
                  <w:top w:val="single" w:color="000000" w:sz="16" w:space="0"/>
                  <w:bottom w:val="single" w:color="000000" w:sz="16" w:space="0"/>
                </w:tcBorders>
                <w:shd w:val="clear" w:color="auto" w:fill="FFFFFF"/>
                <w:tcMar>
                  <w:top w:w="0" w:type="dxa"/>
                  <w:left w:w="0" w:type="dxa"/>
                  <w:bottom w:w="0" w:type="dxa"/>
                  <w:right w:w="0" w:type="dxa"/>
                </w:tcMar>
                <w:vAlign w:val="center"/>
              </w:tcPr>
            </w:tcPrChange>
          </w:tcPr>
          <w:p w:rsidRPr="003334EB" w:rsidR="00035895" w:rsidP="007F7679" w:rsidRDefault="00035895" w14:paraId="20D0BAB2" w14:textId="77777777">
            <w:pPr>
              <w:spacing w:before="40" w:after="40" w:line="240" w:lineRule="auto"/>
              <w:ind w:left="100" w:right="100"/>
              <w:jc w:val="center"/>
              <w:rPr>
                <w:b/>
              </w:rPr>
            </w:pPr>
            <w:r w:rsidRPr="003334EB">
              <w:rPr>
                <w:rFonts w:eastAsia="Arial" w:cs="Arial"/>
                <w:b/>
                <w:color w:val="111111"/>
                <w:sz w:val="22"/>
                <w:szCs w:val="22"/>
              </w:rPr>
              <w:t>Children (n)</w:t>
            </w:r>
          </w:p>
        </w:tc>
        <w:tc>
          <w:tcPr>
            <w:tcW w:w="3504" w:type="dxa"/>
            <w:tcBorders>
              <w:top w:val="single" w:color="000000" w:sz="16" w:space="0"/>
              <w:bottom w:val="single" w:color="000000" w:sz="16" w:space="0"/>
            </w:tcBorders>
            <w:shd w:val="clear" w:color="auto" w:fill="FFFFFF"/>
            <w:tcMar>
              <w:top w:w="0" w:type="dxa"/>
              <w:left w:w="0" w:type="dxa"/>
              <w:bottom w:w="0" w:type="dxa"/>
              <w:right w:w="0" w:type="dxa"/>
            </w:tcMar>
            <w:vAlign w:val="center"/>
            <w:tcPrChange w:author="Julia Sohn" w:date="2020-05-05T17:50:00Z" w:id="495">
              <w:tcPr>
                <w:tcW w:w="2432" w:type="dxa"/>
                <w:tcBorders>
                  <w:top w:val="single" w:color="000000" w:sz="16" w:space="0"/>
                  <w:bottom w:val="single" w:color="000000" w:sz="16" w:space="0"/>
                </w:tcBorders>
                <w:shd w:val="clear" w:color="auto" w:fill="FFFFFF"/>
                <w:tcMar>
                  <w:top w:w="0" w:type="dxa"/>
                  <w:left w:w="0" w:type="dxa"/>
                  <w:bottom w:w="0" w:type="dxa"/>
                  <w:right w:w="0" w:type="dxa"/>
                </w:tcMar>
                <w:vAlign w:val="center"/>
              </w:tcPr>
            </w:tcPrChange>
          </w:tcPr>
          <w:p w:rsidRPr="0030425F" w:rsidR="00035895" w:rsidP="007F7679" w:rsidRDefault="00035895" w14:paraId="02971450" w14:textId="77777777">
            <w:pPr>
              <w:spacing w:before="40" w:after="40" w:line="240" w:lineRule="auto"/>
              <w:ind w:left="100" w:right="100"/>
              <w:jc w:val="center"/>
              <w:rPr>
                <w:rFonts w:eastAsia="Arial" w:cs="Arial"/>
                <w:b/>
                <w:color w:val="111111"/>
                <w:sz w:val="22"/>
                <w:szCs w:val="22"/>
              </w:rPr>
            </w:pPr>
            <w:r>
              <w:rPr>
                <w:rFonts w:eastAsia="Arial" w:cs="Arial"/>
                <w:b/>
                <w:color w:val="111111"/>
                <w:sz w:val="22"/>
                <w:szCs w:val="22"/>
              </w:rPr>
              <w:t xml:space="preserve">Percent  </w:t>
            </w:r>
            <w:r w:rsidRPr="003334EB">
              <w:rPr>
                <w:rFonts w:eastAsia="Arial" w:cs="Arial"/>
                <w:b/>
                <w:color w:val="111111"/>
                <w:sz w:val="22"/>
                <w:szCs w:val="22"/>
              </w:rPr>
              <w:t>(95% CI)</w:t>
            </w:r>
          </w:p>
        </w:tc>
      </w:tr>
      <w:tr w:rsidRPr="003334EB" w:rsidR="00035895" w:rsidTr="00AC6ABD" w14:paraId="7E6650DB" w14:textId="77777777">
        <w:trPr>
          <w:cantSplit/>
          <w:trPrChange w:author="Julia Sohn" w:date="2020-05-05T17:50:00Z" w:id="496">
            <w:trPr>
              <w:cantSplit/>
            </w:trPr>
          </w:trPrChange>
        </w:trPr>
        <w:tc>
          <w:tcPr>
            <w:tcW w:w="3108" w:type="dxa"/>
            <w:shd w:val="clear" w:color="auto" w:fill="FFFFFF"/>
            <w:tcMar>
              <w:top w:w="0" w:type="dxa"/>
              <w:left w:w="0" w:type="dxa"/>
              <w:bottom w:w="0" w:type="dxa"/>
              <w:right w:w="0" w:type="dxa"/>
            </w:tcMar>
            <w:vAlign w:val="center"/>
            <w:tcPrChange w:author="Julia Sohn" w:date="2020-05-05T17:50:00Z" w:id="497">
              <w:tcPr>
                <w:tcW w:w="3108" w:type="dxa"/>
                <w:shd w:val="clear" w:color="auto" w:fill="FFFFFF"/>
                <w:tcMar>
                  <w:top w:w="0" w:type="dxa"/>
                  <w:left w:w="0" w:type="dxa"/>
                  <w:bottom w:w="0" w:type="dxa"/>
                  <w:right w:w="0" w:type="dxa"/>
                </w:tcMar>
                <w:vAlign w:val="center"/>
              </w:tcPr>
            </w:tcPrChange>
          </w:tcPr>
          <w:p w:rsidRPr="00786C34" w:rsidR="00035895" w:rsidP="007F7679" w:rsidRDefault="00035895" w14:paraId="73E709C4" w14:textId="77777777">
            <w:pPr>
              <w:spacing w:before="40" w:after="40" w:line="240" w:lineRule="auto"/>
              <w:ind w:left="100" w:right="100"/>
            </w:pPr>
            <w:r w:rsidRPr="00786C34">
              <w:rPr>
                <w:rFonts w:eastAsia="Arial" w:cs="Arial"/>
                <w:color w:val="111111"/>
              </w:rPr>
              <w:t>Yes</w:t>
            </w:r>
          </w:p>
        </w:tc>
        <w:tc>
          <w:tcPr>
            <w:tcW w:w="1457" w:type="dxa"/>
            <w:shd w:val="clear" w:color="auto" w:fill="FFFFFF"/>
            <w:tcMar>
              <w:top w:w="0" w:type="dxa"/>
              <w:left w:w="0" w:type="dxa"/>
              <w:bottom w:w="0" w:type="dxa"/>
              <w:right w:w="0" w:type="dxa"/>
            </w:tcMar>
            <w:vAlign w:val="center"/>
            <w:tcPrChange w:author="Julia Sohn" w:date="2020-05-05T17:50:00Z" w:id="498">
              <w:tcPr>
                <w:tcW w:w="1457" w:type="dxa"/>
                <w:shd w:val="clear" w:color="auto" w:fill="FFFFFF"/>
                <w:tcMar>
                  <w:top w:w="0" w:type="dxa"/>
                  <w:left w:w="0" w:type="dxa"/>
                  <w:bottom w:w="0" w:type="dxa"/>
                  <w:right w:w="0" w:type="dxa"/>
                </w:tcMar>
                <w:vAlign w:val="center"/>
              </w:tcPr>
            </w:tcPrChange>
          </w:tcPr>
          <w:p w:rsidRPr="00786C34" w:rsidR="00035895" w:rsidP="007F7679" w:rsidRDefault="00035895" w14:paraId="016E92A7" w14:textId="77777777">
            <w:pPr>
              <w:spacing w:before="40" w:after="40" w:line="240" w:lineRule="auto"/>
              <w:ind w:left="100" w:right="100"/>
              <w:jc w:val="center"/>
            </w:pPr>
            <w:r w:rsidRPr="00786C34">
              <w:t>238</w:t>
            </w:r>
          </w:p>
        </w:tc>
        <w:tc>
          <w:tcPr>
            <w:tcW w:w="3504" w:type="dxa"/>
            <w:shd w:val="clear" w:color="auto" w:fill="FFFFFF"/>
            <w:tcMar>
              <w:top w:w="0" w:type="dxa"/>
              <w:left w:w="0" w:type="dxa"/>
              <w:bottom w:w="0" w:type="dxa"/>
              <w:right w:w="0" w:type="dxa"/>
            </w:tcMar>
            <w:vAlign w:val="center"/>
            <w:tcPrChange w:author="Julia Sohn" w:date="2020-05-05T17:50:00Z" w:id="499">
              <w:tcPr>
                <w:tcW w:w="2432" w:type="dxa"/>
                <w:shd w:val="clear" w:color="auto" w:fill="FFFFFF"/>
                <w:tcMar>
                  <w:top w:w="0" w:type="dxa"/>
                  <w:left w:w="0" w:type="dxa"/>
                  <w:bottom w:w="0" w:type="dxa"/>
                  <w:right w:w="0" w:type="dxa"/>
                </w:tcMar>
                <w:vAlign w:val="center"/>
              </w:tcPr>
            </w:tcPrChange>
          </w:tcPr>
          <w:p w:rsidRPr="00786C34" w:rsidR="00035895" w:rsidP="007F7679" w:rsidRDefault="00035895" w14:paraId="09FCBA42" w14:textId="277B411E">
            <w:pPr>
              <w:spacing w:before="40" w:after="40" w:line="240" w:lineRule="auto"/>
              <w:ind w:left="100" w:right="100"/>
              <w:jc w:val="center"/>
            </w:pPr>
            <w:del w:author="Julia Sohn" w:date="2020-05-05T17:48:00Z" w:id="500">
              <w:r w:rsidRPr="00786C34" w:rsidDel="00035895">
                <w:rPr>
                  <w:rFonts w:eastAsia="Arial" w:cs="Arial"/>
                  <w:color w:val="111111"/>
                </w:rPr>
                <w:delText>21.5</w:delText>
              </w:r>
            </w:del>
            <w:ins w:author="Julia Sohn" w:date="2020-05-05T17:48:00Z" w:id="501">
              <w:r w:rsidRPr="00786C34">
                <w:rPr>
                  <w:rFonts w:eastAsia="Arial" w:cs="Arial"/>
                  <w:color w:val="111111"/>
                </w:rPr>
                <w:t>24.2</w:t>
              </w:r>
            </w:ins>
            <w:r w:rsidRPr="00786C34">
              <w:rPr>
                <w:rFonts w:eastAsia="Arial" w:cs="Arial"/>
                <w:color w:val="111111"/>
              </w:rPr>
              <w:t>% (</w:t>
            </w:r>
            <w:ins w:author="Julia Sohn" w:date="2020-05-05T17:48:00Z" w:id="502">
              <w:r w:rsidR="00F06278">
                <w:rPr>
                  <w:rFonts w:eastAsia="Arial" w:cs="Arial"/>
                  <w:color w:val="111111"/>
                </w:rPr>
                <w:t>21.6--26.9</w:t>
              </w:r>
            </w:ins>
            <w:del w:author="Julia Sohn" w:date="2020-05-05T17:48:00Z" w:id="503">
              <w:r w:rsidRPr="00786C34" w:rsidDel="00035895">
                <w:rPr>
                  <w:rFonts w:eastAsia="Arial" w:cs="Arial"/>
                  <w:color w:val="111111"/>
                </w:rPr>
                <w:delText>16.4--27.6</w:delText>
              </w:r>
            </w:del>
            <w:r w:rsidRPr="00786C34">
              <w:rPr>
                <w:rFonts w:eastAsia="Arial" w:cs="Arial"/>
                <w:color w:val="111111"/>
              </w:rPr>
              <w:t>)</w:t>
            </w:r>
          </w:p>
        </w:tc>
      </w:tr>
      <w:tr w:rsidRPr="003334EB" w:rsidR="00035895" w:rsidTr="00AC6ABD" w14:paraId="64400F6A" w14:textId="77777777">
        <w:trPr>
          <w:cantSplit/>
          <w:trPrChange w:author="Julia Sohn" w:date="2020-05-05T17:50:00Z" w:id="504">
            <w:trPr>
              <w:cantSplit/>
            </w:trPr>
          </w:trPrChange>
        </w:trPr>
        <w:tc>
          <w:tcPr>
            <w:tcW w:w="3108" w:type="dxa"/>
            <w:shd w:val="clear" w:color="auto" w:fill="FFFFFF"/>
            <w:tcMar>
              <w:top w:w="0" w:type="dxa"/>
              <w:left w:w="0" w:type="dxa"/>
              <w:bottom w:w="0" w:type="dxa"/>
              <w:right w:w="0" w:type="dxa"/>
            </w:tcMar>
            <w:vAlign w:val="center"/>
            <w:tcPrChange w:author="Julia Sohn" w:date="2020-05-05T17:50:00Z" w:id="505">
              <w:tcPr>
                <w:tcW w:w="3108" w:type="dxa"/>
                <w:shd w:val="clear" w:color="auto" w:fill="FFFFFF"/>
                <w:tcMar>
                  <w:top w:w="0" w:type="dxa"/>
                  <w:left w:w="0" w:type="dxa"/>
                  <w:bottom w:w="0" w:type="dxa"/>
                  <w:right w:w="0" w:type="dxa"/>
                </w:tcMar>
                <w:vAlign w:val="center"/>
              </w:tcPr>
            </w:tcPrChange>
          </w:tcPr>
          <w:p w:rsidRPr="00786C34" w:rsidR="00035895" w:rsidP="007F7679" w:rsidRDefault="00035895" w14:paraId="3638D9BF" w14:textId="77777777">
            <w:pPr>
              <w:spacing w:before="40" w:after="40" w:line="240" w:lineRule="auto"/>
              <w:ind w:left="100" w:right="100"/>
            </w:pPr>
            <w:r w:rsidRPr="00786C34">
              <w:rPr>
                <w:rFonts w:eastAsia="Arial" w:cs="Arial"/>
                <w:color w:val="111111"/>
              </w:rPr>
              <w:t>No</w:t>
            </w:r>
          </w:p>
        </w:tc>
        <w:tc>
          <w:tcPr>
            <w:tcW w:w="1457" w:type="dxa"/>
            <w:shd w:val="clear" w:color="auto" w:fill="FFFFFF"/>
            <w:tcMar>
              <w:top w:w="0" w:type="dxa"/>
              <w:left w:w="0" w:type="dxa"/>
              <w:bottom w:w="0" w:type="dxa"/>
              <w:right w:w="0" w:type="dxa"/>
            </w:tcMar>
            <w:vAlign w:val="center"/>
            <w:tcPrChange w:author="Julia Sohn" w:date="2020-05-05T17:50:00Z" w:id="506">
              <w:tcPr>
                <w:tcW w:w="1457" w:type="dxa"/>
                <w:shd w:val="clear" w:color="auto" w:fill="FFFFFF"/>
                <w:tcMar>
                  <w:top w:w="0" w:type="dxa"/>
                  <w:left w:w="0" w:type="dxa"/>
                  <w:bottom w:w="0" w:type="dxa"/>
                  <w:right w:w="0" w:type="dxa"/>
                </w:tcMar>
                <w:vAlign w:val="center"/>
              </w:tcPr>
            </w:tcPrChange>
          </w:tcPr>
          <w:p w:rsidRPr="00786C34" w:rsidR="00035895" w:rsidP="007F7679" w:rsidRDefault="00035895" w14:paraId="3E06355A" w14:textId="77777777">
            <w:pPr>
              <w:spacing w:before="40" w:after="40" w:line="240" w:lineRule="auto"/>
              <w:ind w:left="100" w:right="100"/>
              <w:jc w:val="center"/>
            </w:pPr>
            <w:r w:rsidRPr="00786C34">
              <w:t>718</w:t>
            </w:r>
          </w:p>
        </w:tc>
        <w:tc>
          <w:tcPr>
            <w:tcW w:w="3504" w:type="dxa"/>
            <w:shd w:val="clear" w:color="auto" w:fill="FFFFFF"/>
            <w:tcMar>
              <w:top w:w="0" w:type="dxa"/>
              <w:left w:w="0" w:type="dxa"/>
              <w:bottom w:w="0" w:type="dxa"/>
              <w:right w:w="0" w:type="dxa"/>
            </w:tcMar>
            <w:vAlign w:val="center"/>
            <w:tcPrChange w:author="Julia Sohn" w:date="2020-05-05T17:50:00Z" w:id="507">
              <w:tcPr>
                <w:tcW w:w="2432" w:type="dxa"/>
                <w:shd w:val="clear" w:color="auto" w:fill="FFFFFF"/>
                <w:tcMar>
                  <w:top w:w="0" w:type="dxa"/>
                  <w:left w:w="0" w:type="dxa"/>
                  <w:bottom w:w="0" w:type="dxa"/>
                  <w:right w:w="0" w:type="dxa"/>
                </w:tcMar>
                <w:vAlign w:val="center"/>
              </w:tcPr>
            </w:tcPrChange>
          </w:tcPr>
          <w:p w:rsidRPr="00786C34" w:rsidR="00035895" w:rsidP="007F7679" w:rsidRDefault="00035895" w14:paraId="0F3983AF" w14:textId="0022EC34">
            <w:pPr>
              <w:spacing w:before="40" w:after="40" w:line="240" w:lineRule="auto"/>
              <w:ind w:left="100" w:right="100"/>
              <w:jc w:val="center"/>
            </w:pPr>
            <w:r w:rsidRPr="00786C34">
              <w:rPr>
                <w:rFonts w:eastAsia="Arial" w:cs="Arial"/>
                <w:color w:val="111111"/>
              </w:rPr>
              <w:t>7</w:t>
            </w:r>
            <w:ins w:author="Julia Sohn" w:date="2020-05-05T17:48:00Z" w:id="508">
              <w:r w:rsidRPr="00786C34">
                <w:rPr>
                  <w:rFonts w:eastAsia="Arial" w:cs="Arial"/>
                  <w:color w:val="111111"/>
                </w:rPr>
                <w:t>2.9</w:t>
              </w:r>
            </w:ins>
            <w:del w:author="Julia Sohn" w:date="2020-05-05T17:48:00Z" w:id="509">
              <w:r w:rsidRPr="00786C34" w:rsidDel="00035895">
                <w:rPr>
                  <w:rFonts w:eastAsia="Arial" w:cs="Arial"/>
                  <w:color w:val="111111"/>
                </w:rPr>
                <w:delText>5.5</w:delText>
              </w:r>
            </w:del>
            <w:r w:rsidRPr="00786C34">
              <w:rPr>
                <w:rFonts w:eastAsia="Arial" w:cs="Arial"/>
                <w:color w:val="111111"/>
              </w:rPr>
              <w:t>% (</w:t>
            </w:r>
            <w:ins w:author="Julia Sohn" w:date="2020-05-05T17:48:00Z" w:id="510">
              <w:r w:rsidR="00F06278">
                <w:rPr>
                  <w:rFonts w:eastAsia="Arial" w:cs="Arial"/>
                  <w:color w:val="111111"/>
                </w:rPr>
                <w:t>70.0--75.6</w:t>
              </w:r>
              <w:r w:rsidRPr="00786C34">
                <w:rPr>
                  <w:rFonts w:eastAsia="Arial" w:cs="Arial"/>
                  <w:color w:val="111111"/>
                </w:rPr>
                <w:t>)</w:t>
              </w:r>
            </w:ins>
            <w:del w:author="Julia Sohn" w:date="2020-05-05T17:48:00Z" w:id="511">
              <w:r w:rsidRPr="00786C34" w:rsidDel="00035895">
                <w:rPr>
                  <w:rFonts w:eastAsia="Arial" w:cs="Arial"/>
                  <w:color w:val="111111"/>
                </w:rPr>
                <w:delText>70.4--80.0</w:delText>
              </w:r>
            </w:del>
            <w:r w:rsidRPr="00786C34">
              <w:rPr>
                <w:rFonts w:eastAsia="Arial" w:cs="Arial"/>
                <w:color w:val="111111"/>
              </w:rPr>
              <w:t>)</w:t>
            </w:r>
          </w:p>
        </w:tc>
      </w:tr>
      <w:tr w:rsidRPr="003334EB" w:rsidR="00035895" w:rsidTr="00AC6ABD" w14:paraId="61B5C1E4" w14:textId="77777777">
        <w:trPr>
          <w:cantSplit/>
          <w:trPrChange w:author="Julia Sohn" w:date="2020-05-05T17:50:00Z" w:id="512">
            <w:trPr>
              <w:cantSplit/>
            </w:trPr>
          </w:trPrChange>
        </w:trPr>
        <w:tc>
          <w:tcPr>
            <w:tcW w:w="3108" w:type="dxa"/>
            <w:tcBorders>
              <w:bottom w:val="single" w:color="000000" w:sz="16" w:space="0"/>
            </w:tcBorders>
            <w:shd w:val="clear" w:color="auto" w:fill="FFFFFF"/>
            <w:tcMar>
              <w:top w:w="0" w:type="dxa"/>
              <w:left w:w="0" w:type="dxa"/>
              <w:bottom w:w="0" w:type="dxa"/>
              <w:right w:w="0" w:type="dxa"/>
            </w:tcMar>
            <w:vAlign w:val="center"/>
            <w:tcPrChange w:author="Julia Sohn" w:date="2020-05-05T17:50:00Z" w:id="513">
              <w:tcPr>
                <w:tcW w:w="3108" w:type="dxa"/>
                <w:tcBorders>
                  <w:bottom w:val="single" w:color="000000" w:sz="16" w:space="0"/>
                </w:tcBorders>
                <w:shd w:val="clear" w:color="auto" w:fill="FFFFFF"/>
                <w:tcMar>
                  <w:top w:w="0" w:type="dxa"/>
                  <w:left w:w="0" w:type="dxa"/>
                  <w:bottom w:w="0" w:type="dxa"/>
                  <w:right w:w="0" w:type="dxa"/>
                </w:tcMar>
                <w:vAlign w:val="center"/>
              </w:tcPr>
            </w:tcPrChange>
          </w:tcPr>
          <w:p w:rsidRPr="00786C34" w:rsidR="00035895" w:rsidP="007F7679" w:rsidRDefault="00035895" w14:paraId="089C338C" w14:textId="77777777">
            <w:pPr>
              <w:spacing w:before="40" w:after="40" w:line="240" w:lineRule="auto"/>
              <w:ind w:left="100" w:right="100"/>
              <w:rPr>
                <w:rFonts w:eastAsia="Arial" w:cs="Arial"/>
                <w:color w:val="111111"/>
              </w:rPr>
            </w:pPr>
            <w:r w:rsidRPr="00786C34">
              <w:rPr>
                <w:rFonts w:eastAsia="Arial" w:cs="Arial"/>
                <w:color w:val="111111"/>
              </w:rPr>
              <w:t>Don’t know</w:t>
            </w:r>
          </w:p>
        </w:tc>
        <w:tc>
          <w:tcPr>
            <w:tcW w:w="1457" w:type="dxa"/>
            <w:tcBorders>
              <w:bottom w:val="single" w:color="000000" w:sz="16" w:space="0"/>
            </w:tcBorders>
            <w:shd w:val="clear" w:color="auto" w:fill="FFFFFF"/>
            <w:tcMar>
              <w:top w:w="0" w:type="dxa"/>
              <w:left w:w="0" w:type="dxa"/>
              <w:bottom w:w="0" w:type="dxa"/>
              <w:right w:w="0" w:type="dxa"/>
            </w:tcMar>
            <w:vAlign w:val="center"/>
            <w:tcPrChange w:author="Julia Sohn" w:date="2020-05-05T17:50:00Z" w:id="514">
              <w:tcPr>
                <w:tcW w:w="1457" w:type="dxa"/>
                <w:tcBorders>
                  <w:bottom w:val="single" w:color="000000" w:sz="16" w:space="0"/>
                </w:tcBorders>
                <w:shd w:val="clear" w:color="auto" w:fill="FFFFFF"/>
                <w:tcMar>
                  <w:top w:w="0" w:type="dxa"/>
                  <w:left w:w="0" w:type="dxa"/>
                  <w:bottom w:w="0" w:type="dxa"/>
                  <w:right w:w="0" w:type="dxa"/>
                </w:tcMar>
                <w:vAlign w:val="center"/>
              </w:tcPr>
            </w:tcPrChange>
          </w:tcPr>
          <w:p w:rsidRPr="00786C34" w:rsidR="00035895" w:rsidP="007F7679" w:rsidRDefault="00035895" w14:paraId="6B7233C2" w14:textId="77777777">
            <w:pPr>
              <w:spacing w:before="40" w:after="40" w:line="240" w:lineRule="auto"/>
              <w:ind w:left="100" w:right="100"/>
              <w:jc w:val="center"/>
            </w:pPr>
            <w:r w:rsidRPr="00786C34">
              <w:t>29</w:t>
            </w:r>
          </w:p>
        </w:tc>
        <w:tc>
          <w:tcPr>
            <w:tcW w:w="3504" w:type="dxa"/>
            <w:tcBorders>
              <w:bottom w:val="single" w:color="000000" w:sz="16" w:space="0"/>
            </w:tcBorders>
            <w:shd w:val="clear" w:color="auto" w:fill="FFFFFF"/>
            <w:tcMar>
              <w:top w:w="0" w:type="dxa"/>
              <w:left w:w="0" w:type="dxa"/>
              <w:bottom w:w="0" w:type="dxa"/>
              <w:right w:w="0" w:type="dxa"/>
            </w:tcMar>
            <w:vAlign w:val="center"/>
            <w:tcPrChange w:author="Julia Sohn" w:date="2020-05-05T17:50:00Z" w:id="515">
              <w:tcPr>
                <w:tcW w:w="2432" w:type="dxa"/>
                <w:tcBorders>
                  <w:bottom w:val="single" w:color="000000" w:sz="16" w:space="0"/>
                </w:tcBorders>
                <w:shd w:val="clear" w:color="auto" w:fill="FFFFFF"/>
                <w:tcMar>
                  <w:top w:w="0" w:type="dxa"/>
                  <w:left w:w="0" w:type="dxa"/>
                  <w:bottom w:w="0" w:type="dxa"/>
                  <w:right w:w="0" w:type="dxa"/>
                </w:tcMar>
                <w:vAlign w:val="center"/>
              </w:tcPr>
            </w:tcPrChange>
          </w:tcPr>
          <w:p w:rsidRPr="00786C34" w:rsidR="00035895" w:rsidP="007F7679" w:rsidRDefault="00035895" w14:paraId="173898A2" w14:textId="2D23B770">
            <w:pPr>
              <w:spacing w:before="40" w:after="40" w:line="240" w:lineRule="auto"/>
              <w:ind w:left="100" w:right="100"/>
              <w:jc w:val="center"/>
              <w:rPr>
                <w:rFonts w:eastAsia="Arial" w:cs="Arial"/>
                <w:color w:val="111111"/>
              </w:rPr>
            </w:pPr>
            <w:ins w:author="Julia Sohn" w:date="2020-05-05T17:48:00Z" w:id="516">
              <w:r w:rsidRPr="00786C34">
                <w:rPr>
                  <w:rFonts w:eastAsia="Arial" w:cs="Arial"/>
                  <w:color w:val="111111"/>
                </w:rPr>
                <w:t>2.9</w:t>
              </w:r>
            </w:ins>
            <w:del w:author="Julia Sohn" w:date="2020-05-05T17:48:00Z" w:id="517">
              <w:r w:rsidRPr="00786C34" w:rsidDel="00035895">
                <w:rPr>
                  <w:rFonts w:eastAsia="Arial" w:cs="Arial"/>
                  <w:color w:val="111111"/>
                </w:rPr>
                <w:delText>3.0</w:delText>
              </w:r>
            </w:del>
            <w:r w:rsidRPr="00786C34">
              <w:rPr>
                <w:rFonts w:eastAsia="Arial" w:cs="Arial"/>
                <w:color w:val="111111"/>
              </w:rPr>
              <w:t>% (</w:t>
            </w:r>
            <w:ins w:author="Julia Sohn" w:date="2020-05-05T17:48:00Z" w:id="518">
              <w:r w:rsidR="00F06278">
                <w:rPr>
                  <w:rFonts w:eastAsia="Arial" w:cs="Arial"/>
                  <w:color w:val="111111"/>
                </w:rPr>
                <w:t>2.0--4.2</w:t>
              </w:r>
            </w:ins>
            <w:del w:author="Julia Sohn" w:date="2020-05-05T17:48:00Z" w:id="519">
              <w:r w:rsidRPr="00786C34" w:rsidDel="00035895">
                <w:rPr>
                  <w:rFonts w:eastAsia="Arial" w:cs="Arial"/>
                  <w:color w:val="111111"/>
                </w:rPr>
                <w:delText>1.3--6.6</w:delText>
              </w:r>
            </w:del>
            <w:r w:rsidRPr="00786C34">
              <w:rPr>
                <w:rFonts w:eastAsia="Arial" w:cs="Arial"/>
                <w:color w:val="111111"/>
              </w:rPr>
              <w:t>)</w:t>
            </w:r>
          </w:p>
        </w:tc>
      </w:tr>
    </w:tbl>
    <w:p w:rsidR="000C48E5" w:rsidP="000C48E5" w:rsidRDefault="000C48E5" w14:paraId="14DC330E" w14:textId="77777777"/>
    <w:p w:rsidR="000C48E5" w:rsidP="000C48E5" w:rsidRDefault="000C48E5" w14:paraId="5E9F50CA" w14:textId="5E3AFFB1">
      <w:r w:rsidRPr="00006630">
        <w:t xml:space="preserve">Based on </w:t>
      </w:r>
      <w:r>
        <w:t xml:space="preserve">overall </w:t>
      </w:r>
      <w:r w:rsidRPr="00006630">
        <w:t xml:space="preserve">vaccination history and </w:t>
      </w:r>
      <w:r>
        <w:t xml:space="preserve">previous measles </w:t>
      </w:r>
      <w:r w:rsidR="001D4C87">
        <w:t xml:space="preserve">infection </w:t>
      </w:r>
      <w:r>
        <w:t>(as r</w:t>
      </w:r>
      <w:r w:rsidRPr="00006630">
        <w:t xml:space="preserve">eported by </w:t>
      </w:r>
      <w:r>
        <w:t xml:space="preserve">the </w:t>
      </w:r>
      <w:r w:rsidRPr="00006630">
        <w:t>caretaker), the estimated immunity in children aged 6</w:t>
      </w:r>
      <w:r>
        <w:t xml:space="preserve"> months to 9 years is 98.7%</w:t>
      </w:r>
      <w:r w:rsidRPr="00006630">
        <w:t xml:space="preserve"> (95% CI:</w:t>
      </w:r>
      <w:r w:rsidRPr="000C698B">
        <w:rPr>
          <w:rFonts w:eastAsia="Arial" w:cs="Arial"/>
          <w:color w:val="111111"/>
          <w:sz w:val="22"/>
          <w:szCs w:val="22"/>
        </w:rPr>
        <w:t xml:space="preserve"> </w:t>
      </w:r>
      <w:r>
        <w:t>97.5–</w:t>
      </w:r>
      <w:r w:rsidRPr="000C698B">
        <w:t>99.4</w:t>
      </w:r>
      <w:r w:rsidRPr="00006630">
        <w:t xml:space="preserve">). </w:t>
      </w:r>
    </w:p>
    <w:p w:rsidR="000C48E5" w:rsidP="000C48E5" w:rsidRDefault="000C48E5" w14:paraId="20EB31C6" w14:textId="77777777"/>
    <w:p w:rsidR="000C48E5" w:rsidP="000C48E5" w:rsidRDefault="000C48E5" w14:paraId="79E12AFB" w14:textId="45B241D1">
      <w:pPr>
        <w:pStyle w:val="Caption"/>
        <w:keepNext/>
      </w:pPr>
      <w:r>
        <w:t xml:space="preserve">Table </w:t>
      </w:r>
      <w:r>
        <w:fldChar w:fldCharType="begin"/>
      </w:r>
      <w:r>
        <w:instrText xml:space="preserve"> SEQ Table \* ARABIC </w:instrText>
      </w:r>
      <w:r>
        <w:fldChar w:fldCharType="separate"/>
      </w:r>
      <w:r w:rsidR="0049211B">
        <w:rPr>
          <w:noProof/>
        </w:rPr>
        <w:t>12</w:t>
      </w:r>
      <w:r>
        <w:fldChar w:fldCharType="end"/>
      </w:r>
      <w:r>
        <w:t>. Immune status</w:t>
      </w:r>
      <w:r w:rsidRPr="002E1EDA">
        <w:t xml:space="preserve"> among children aged 6 months to 9 years </w:t>
      </w:r>
      <w:r>
        <w:t>i</w:t>
      </w:r>
      <w:r w:rsidRPr="002E1EDA">
        <w:t xml:space="preserve">n Béboto district, </w:t>
      </w:r>
      <w:proofErr w:type="spellStart"/>
      <w:r w:rsidRPr="002E1EDA">
        <w:t>Logone</w:t>
      </w:r>
      <w:proofErr w:type="spellEnd"/>
      <w:r w:rsidRPr="002E1EDA">
        <w:t xml:space="preserve"> Oriental province, Chad</w:t>
      </w:r>
      <w:del w:author="Julia Sohn" w:date="2020-05-05T17:49:00Z" w:id="520">
        <w:r w:rsidRPr="002E1EDA" w:rsidDel="00D915BA">
          <w:delText xml:space="preserve"> (weighted analysis)</w:delText>
        </w:r>
      </w:del>
    </w:p>
    <w:p w:rsidRPr="00E95846" w:rsidR="000C48E5" w:rsidP="000C48E5" w:rsidRDefault="000C48E5" w14:paraId="4E3AC5E9" w14:textId="77777777"/>
    <w:tbl>
      <w:tblPr>
        <w:tblStyle w:val="Table"/>
        <w:tblW w:w="8069" w:type="dxa"/>
        <w:tblInd w:w="11" w:type="dxa"/>
        <w:tblLayout w:type="fixed"/>
        <w:tblLook w:val="04A0" w:firstRow="1" w:lastRow="0" w:firstColumn="1" w:lastColumn="0" w:noHBand="0" w:noVBand="1"/>
        <w:tblPrChange w:author="Julia Sohn" w:date="2020-05-05T17:50:00Z" w:id="521">
          <w:tblPr>
            <w:tblStyle w:val="Table"/>
            <w:tblW w:w="8636" w:type="dxa"/>
            <w:tblInd w:w="11" w:type="dxa"/>
            <w:tblLayout w:type="fixed"/>
            <w:tblLook w:val="04A0" w:firstRow="1" w:lastRow="0" w:firstColumn="1" w:lastColumn="0" w:noHBand="0" w:noVBand="1"/>
          </w:tblPr>
        </w:tblPrChange>
      </w:tblPr>
      <w:tblGrid>
        <w:gridCol w:w="2966"/>
        <w:gridCol w:w="1559"/>
        <w:gridCol w:w="3544"/>
      </w:tblGrid>
      <w:tr w:rsidRPr="003334EB" w:rsidR="00AC6ABD" w:rsidTr="1211C201" w14:paraId="5D0372D6" w14:textId="77777777">
        <w:trPr>
          <w:cantSplit/>
          <w:tblHeader/>
          <w:trPrChange w:author="Julia Sohn" w:date="2020-05-05T17:50:00Z" w:id="523">
            <w:trPr>
              <w:cantSplit/>
              <w:tblHeader/>
            </w:trPr>
          </w:trPrChange>
        </w:trPr>
        <w:tc>
          <w:tcPr>
            <w:tcW w:w="2966"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Change w:author="Julia Sohn" w:date="2020-05-05T17:50:00Z" w:id="524">
              <w:tcPr>
                <w:tcW w:w="2966" w:type="dxa"/>
                <w:tcBorders>
                  <w:top w:val="single" w:color="000000" w:sz="16" w:space="0"/>
                  <w:bottom w:val="single" w:color="000000" w:sz="16" w:space="0"/>
                </w:tcBorders>
                <w:shd w:val="clear" w:color="auto" w:fill="FFFFFF"/>
                <w:tcMar>
                  <w:top w:w="0" w:type="dxa"/>
                  <w:left w:w="0" w:type="dxa"/>
                  <w:bottom w:w="0" w:type="dxa"/>
                  <w:right w:w="0" w:type="dxa"/>
                </w:tcMar>
                <w:vAlign w:val="center"/>
              </w:tcPr>
            </w:tcPrChange>
          </w:tcPr>
          <w:p w:rsidRPr="00F23210" w:rsidR="00AC6ABD" w:rsidP="007F7679" w:rsidRDefault="00AC6ABD" w14:paraId="3FC756AF" w14:textId="77777777">
            <w:pPr>
              <w:spacing w:before="40" w:after="40" w:line="240" w:lineRule="auto"/>
              <w:ind w:left="100" w:right="100"/>
              <w:rPr>
                <w:b/>
              </w:rPr>
            </w:pPr>
            <w:r w:rsidRPr="00F23210">
              <w:rPr>
                <w:rFonts w:eastAsia="Arial" w:cs="Arial"/>
                <w:b/>
                <w:color w:val="111111"/>
              </w:rPr>
              <w:t>Immune status</w:t>
            </w:r>
          </w:p>
        </w:tc>
        <w:tc>
          <w:tcPr>
            <w:tcW w:w="1559"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Change w:author="Julia Sohn" w:date="2020-05-05T17:50:00Z" w:id="525">
              <w:tcPr>
                <w:tcW w:w="1559" w:type="dxa"/>
                <w:tcBorders>
                  <w:top w:val="single" w:color="000000" w:sz="16" w:space="0"/>
                  <w:bottom w:val="single" w:color="000000" w:sz="16" w:space="0"/>
                </w:tcBorders>
                <w:shd w:val="clear" w:color="auto" w:fill="FFFFFF"/>
                <w:tcMar>
                  <w:top w:w="0" w:type="dxa"/>
                  <w:left w:w="0" w:type="dxa"/>
                  <w:bottom w:w="0" w:type="dxa"/>
                  <w:right w:w="0" w:type="dxa"/>
                </w:tcMar>
                <w:vAlign w:val="center"/>
              </w:tcPr>
            </w:tcPrChange>
          </w:tcPr>
          <w:p w:rsidRPr="00F23210" w:rsidR="00AC6ABD" w:rsidP="007F7679" w:rsidRDefault="00AC6ABD" w14:paraId="5D5545A6" w14:textId="77777777">
            <w:pPr>
              <w:spacing w:before="40" w:after="40" w:line="240" w:lineRule="auto"/>
              <w:ind w:left="100" w:right="100"/>
              <w:jc w:val="center"/>
              <w:rPr>
                <w:b/>
              </w:rPr>
            </w:pPr>
            <w:r w:rsidRPr="00F23210">
              <w:rPr>
                <w:rFonts w:eastAsia="Arial" w:cs="Arial"/>
                <w:b/>
                <w:color w:val="111111"/>
              </w:rPr>
              <w:t>Children (n)</w:t>
            </w:r>
          </w:p>
        </w:tc>
        <w:tc>
          <w:tcPr>
            <w:tcW w:w="3544"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Change w:author="Julia Sohn" w:date="2020-05-05T17:50:00Z" w:id="526">
              <w:tcPr>
                <w:tcW w:w="4111" w:type="dxa"/>
                <w:tcBorders>
                  <w:top w:val="single" w:color="000000" w:sz="16" w:space="0"/>
                  <w:bottom w:val="single" w:color="000000" w:sz="16" w:space="0"/>
                </w:tcBorders>
                <w:shd w:val="clear" w:color="auto" w:fill="FFFFFF"/>
                <w:tcMar>
                  <w:top w:w="0" w:type="dxa"/>
                  <w:left w:w="0" w:type="dxa"/>
                  <w:bottom w:w="0" w:type="dxa"/>
                  <w:right w:w="0" w:type="dxa"/>
                </w:tcMar>
                <w:vAlign w:val="center"/>
              </w:tcPr>
            </w:tcPrChange>
          </w:tcPr>
          <w:p w:rsidRPr="00F23210" w:rsidR="00AC6ABD" w:rsidP="007F7679" w:rsidRDefault="00AC6ABD" w14:paraId="2B5DD57C" w14:textId="77777777">
            <w:pPr>
              <w:spacing w:before="40" w:after="40" w:line="240" w:lineRule="auto"/>
              <w:ind w:left="100" w:right="100"/>
              <w:jc w:val="center"/>
              <w:rPr>
                <w:rFonts w:eastAsia="Arial" w:cs="Arial"/>
                <w:b/>
                <w:color w:val="111111"/>
              </w:rPr>
            </w:pPr>
            <w:r w:rsidRPr="00F23210">
              <w:rPr>
                <w:rFonts w:eastAsia="Arial" w:cs="Arial"/>
                <w:b/>
                <w:color w:val="111111"/>
              </w:rPr>
              <w:t>Immunity  (95% CI)</w:t>
            </w:r>
          </w:p>
        </w:tc>
      </w:tr>
      <w:tr w:rsidRPr="003334EB" w:rsidR="00AC6ABD" w:rsidTr="1211C201" w14:paraId="504579D4" w14:textId="77777777">
        <w:trPr>
          <w:cantSplit/>
          <w:trPrChange w:author="Julia Sohn" w:date="2020-05-05T17:50:00Z" w:id="527">
            <w:trPr>
              <w:cantSplit/>
            </w:trPr>
          </w:trPrChange>
        </w:trPr>
        <w:tc>
          <w:tcPr>
            <w:tcW w:w="2966" w:type="dxa"/>
            <w:shd w:val="clear" w:color="auto" w:fill="FFFFFF" w:themeFill="background1"/>
            <w:tcMar>
              <w:top w:w="0" w:type="dxa"/>
              <w:left w:w="0" w:type="dxa"/>
              <w:bottom w:w="0" w:type="dxa"/>
              <w:right w:w="0" w:type="dxa"/>
            </w:tcMar>
            <w:vAlign w:val="center"/>
            <w:tcPrChange w:author="Julia Sohn" w:date="2020-05-05T17:50:00Z" w:id="528">
              <w:tcPr>
                <w:tcW w:w="2966" w:type="dxa"/>
                <w:shd w:val="clear" w:color="auto" w:fill="FFFFFF"/>
                <w:tcMar>
                  <w:top w:w="0" w:type="dxa"/>
                  <w:left w:w="0" w:type="dxa"/>
                  <w:bottom w:w="0" w:type="dxa"/>
                  <w:right w:w="0" w:type="dxa"/>
                </w:tcMar>
                <w:vAlign w:val="center"/>
              </w:tcPr>
            </w:tcPrChange>
          </w:tcPr>
          <w:p w:rsidRPr="00F23210" w:rsidR="00AC6ABD" w:rsidP="007F7679" w:rsidRDefault="00AC6ABD" w14:paraId="6859574D" w14:textId="77777777">
            <w:pPr>
              <w:spacing w:before="40" w:after="40" w:line="240" w:lineRule="auto"/>
              <w:ind w:left="100" w:right="100"/>
            </w:pPr>
            <w:r w:rsidRPr="00F23210">
              <w:rPr>
                <w:rFonts w:eastAsia="Arial" w:cs="Arial"/>
                <w:color w:val="111111"/>
              </w:rPr>
              <w:t>Immune</w:t>
            </w:r>
          </w:p>
        </w:tc>
        <w:tc>
          <w:tcPr>
            <w:tcW w:w="1559" w:type="dxa"/>
            <w:shd w:val="clear" w:color="auto" w:fill="FFFFFF" w:themeFill="background1"/>
            <w:tcMar>
              <w:top w:w="0" w:type="dxa"/>
              <w:left w:w="0" w:type="dxa"/>
              <w:bottom w:w="0" w:type="dxa"/>
              <w:right w:w="0" w:type="dxa"/>
            </w:tcMar>
            <w:vAlign w:val="center"/>
            <w:tcPrChange w:author="Julia Sohn" w:date="2020-05-05T17:50:00Z" w:id="529">
              <w:tcPr>
                <w:tcW w:w="1559" w:type="dxa"/>
                <w:shd w:val="clear" w:color="auto" w:fill="FFFFFF"/>
                <w:tcMar>
                  <w:top w:w="0" w:type="dxa"/>
                  <w:left w:w="0" w:type="dxa"/>
                  <w:bottom w:w="0" w:type="dxa"/>
                  <w:right w:w="0" w:type="dxa"/>
                </w:tcMar>
                <w:vAlign w:val="center"/>
              </w:tcPr>
            </w:tcPrChange>
          </w:tcPr>
          <w:p w:rsidRPr="00F23210" w:rsidR="00AC6ABD" w:rsidP="007F7679" w:rsidRDefault="00AC6ABD" w14:paraId="467723D4" w14:textId="77777777">
            <w:pPr>
              <w:spacing w:before="40" w:after="40" w:line="240" w:lineRule="auto"/>
              <w:ind w:left="100" w:right="100"/>
              <w:jc w:val="center"/>
            </w:pPr>
            <w:r w:rsidRPr="00F23210">
              <w:t>971</w:t>
            </w:r>
          </w:p>
        </w:tc>
        <w:tc>
          <w:tcPr>
            <w:tcW w:w="3544" w:type="dxa"/>
            <w:shd w:val="clear" w:color="auto" w:fill="FFFFFF" w:themeFill="background1"/>
            <w:tcMar>
              <w:top w:w="0" w:type="dxa"/>
              <w:left w:w="0" w:type="dxa"/>
              <w:bottom w:w="0" w:type="dxa"/>
              <w:right w:w="0" w:type="dxa"/>
            </w:tcMar>
            <w:vAlign w:val="center"/>
            <w:tcPrChange w:author="Julia Sohn" w:date="2020-05-05T17:50:00Z" w:id="530">
              <w:tcPr>
                <w:tcW w:w="4111" w:type="dxa"/>
                <w:shd w:val="clear" w:color="auto" w:fill="FFFFFF"/>
                <w:tcMar>
                  <w:top w:w="0" w:type="dxa"/>
                  <w:left w:w="0" w:type="dxa"/>
                  <w:bottom w:w="0" w:type="dxa"/>
                  <w:right w:w="0" w:type="dxa"/>
                </w:tcMar>
                <w:vAlign w:val="center"/>
              </w:tcPr>
            </w:tcPrChange>
          </w:tcPr>
          <w:p w:rsidRPr="00F23210" w:rsidR="00AC6ABD" w:rsidP="007F7679" w:rsidRDefault="00AC6ABD" w14:paraId="63A64358" w14:textId="604867BE">
            <w:pPr>
              <w:spacing w:before="40" w:after="40" w:line="240" w:lineRule="auto"/>
              <w:ind w:left="100" w:right="100"/>
              <w:jc w:val="center"/>
              <w:rPr>
                <w:rFonts w:eastAsia="Arial" w:cs="Arial"/>
                <w:color w:val="111111"/>
              </w:rPr>
            </w:pPr>
            <w:r w:rsidRPr="00F23210">
              <w:rPr>
                <w:rFonts w:eastAsia="Arial" w:cs="Arial"/>
                <w:color w:val="111111"/>
              </w:rPr>
              <w:t>98.</w:t>
            </w:r>
            <w:ins w:author="Julia Sohn" w:date="2020-05-05T17:57:00Z" w:id="531">
              <w:r w:rsidR="00F06278">
                <w:rPr>
                  <w:rFonts w:eastAsia="Arial" w:cs="Arial"/>
                  <w:color w:val="111111"/>
                </w:rPr>
                <w:t>6</w:t>
              </w:r>
            </w:ins>
            <w:del w:author="Julia Sohn" w:date="2020-05-05T17:57:00Z" w:id="532">
              <w:r w:rsidRPr="00F23210" w:rsidDel="00F06278">
                <w:rPr>
                  <w:rFonts w:eastAsia="Arial" w:cs="Arial"/>
                  <w:color w:val="111111"/>
                </w:rPr>
                <w:delText>7</w:delText>
              </w:r>
            </w:del>
            <w:r w:rsidRPr="00F23210">
              <w:rPr>
                <w:rFonts w:eastAsia="Arial" w:cs="Arial"/>
                <w:color w:val="111111"/>
              </w:rPr>
              <w:t>% (</w:t>
            </w:r>
            <w:ins w:author="Julia Sohn" w:date="2020-05-05T17:57:00Z" w:id="533">
              <w:r w:rsidR="009240DC">
                <w:rPr>
                  <w:rFonts w:eastAsia="Arial" w:cs="Arial"/>
                  <w:color w:val="111111"/>
                </w:rPr>
                <w:t>97.6</w:t>
              </w:r>
              <w:r w:rsidR="00F06278">
                <w:rPr>
                  <w:rFonts w:eastAsia="Arial" w:cs="Arial"/>
                  <w:color w:val="111111"/>
                </w:rPr>
                <w:t>--99.2</w:t>
              </w:r>
            </w:ins>
            <w:del w:author="Julia Sohn" w:date="2020-05-05T17:57:00Z" w:id="534">
              <w:r w:rsidRPr="00F23210" w:rsidDel="00F06278">
                <w:rPr>
                  <w:rFonts w:eastAsia="Arial" w:cs="Arial"/>
                  <w:color w:val="111111"/>
                </w:rPr>
                <w:delText>97.5--99.4</w:delText>
              </w:r>
            </w:del>
            <w:r w:rsidRPr="00F23210">
              <w:rPr>
                <w:rFonts w:eastAsia="Arial" w:cs="Arial"/>
                <w:color w:val="111111"/>
              </w:rPr>
              <w:t>)</w:t>
            </w:r>
          </w:p>
        </w:tc>
      </w:tr>
      <w:tr w:rsidRPr="003334EB" w:rsidR="00AC6ABD" w:rsidTr="1211C201" w14:paraId="7CB5A419" w14:textId="77777777">
        <w:trPr>
          <w:cantSplit/>
          <w:trPrChange w:author="Julia Sohn" w:date="2020-05-05T17:50:00Z" w:id="535">
            <w:trPr>
              <w:cantSplit/>
            </w:trPr>
          </w:trPrChange>
        </w:trPr>
        <w:tc>
          <w:tcPr>
            <w:tcW w:w="2966" w:type="dxa"/>
            <w:tcBorders>
              <w:bottom w:val="single" w:color="000000" w:themeColor="text1" w:sz="16" w:space="0"/>
            </w:tcBorders>
            <w:shd w:val="clear" w:color="auto" w:fill="FFFFFF" w:themeFill="background1"/>
            <w:tcMar>
              <w:top w:w="0" w:type="dxa"/>
              <w:left w:w="0" w:type="dxa"/>
              <w:bottom w:w="0" w:type="dxa"/>
              <w:right w:w="0" w:type="dxa"/>
            </w:tcMar>
            <w:vAlign w:val="center"/>
            <w:tcPrChange w:author="Julia Sohn" w:date="2020-05-05T17:50:00Z" w:id="536">
              <w:tcPr>
                <w:tcW w:w="2966" w:type="dxa"/>
                <w:tcBorders>
                  <w:bottom w:val="single" w:color="000000" w:sz="16" w:space="0"/>
                </w:tcBorders>
                <w:shd w:val="clear" w:color="auto" w:fill="FFFFFF"/>
                <w:tcMar>
                  <w:top w:w="0" w:type="dxa"/>
                  <w:left w:w="0" w:type="dxa"/>
                  <w:bottom w:w="0" w:type="dxa"/>
                  <w:right w:w="0" w:type="dxa"/>
                </w:tcMar>
                <w:vAlign w:val="center"/>
              </w:tcPr>
            </w:tcPrChange>
          </w:tcPr>
          <w:p w:rsidRPr="00F23210" w:rsidR="00AC6ABD" w:rsidP="007F7679" w:rsidRDefault="00AC6ABD" w14:paraId="145F9EF2" w14:textId="77777777">
            <w:pPr>
              <w:spacing w:before="40" w:after="40" w:line="240" w:lineRule="auto"/>
              <w:ind w:left="100" w:right="100"/>
            </w:pPr>
            <w:r w:rsidRPr="00F23210">
              <w:rPr>
                <w:rFonts w:eastAsia="Arial" w:cs="Arial"/>
                <w:color w:val="111111"/>
              </w:rPr>
              <w:t>Susceptible</w:t>
            </w:r>
          </w:p>
        </w:tc>
        <w:tc>
          <w:tcPr>
            <w:tcW w:w="1559" w:type="dxa"/>
            <w:tcBorders>
              <w:bottom w:val="single" w:color="000000" w:themeColor="text1" w:sz="16" w:space="0"/>
            </w:tcBorders>
            <w:shd w:val="clear" w:color="auto" w:fill="FFFFFF" w:themeFill="background1"/>
            <w:tcMar>
              <w:top w:w="0" w:type="dxa"/>
              <w:left w:w="0" w:type="dxa"/>
              <w:bottom w:w="0" w:type="dxa"/>
              <w:right w:w="0" w:type="dxa"/>
            </w:tcMar>
            <w:vAlign w:val="center"/>
            <w:tcPrChange w:author="Julia Sohn" w:date="2020-05-05T17:50:00Z" w:id="537">
              <w:tcPr>
                <w:tcW w:w="1559" w:type="dxa"/>
                <w:tcBorders>
                  <w:bottom w:val="single" w:color="000000" w:sz="16" w:space="0"/>
                </w:tcBorders>
                <w:shd w:val="clear" w:color="auto" w:fill="FFFFFF"/>
                <w:tcMar>
                  <w:top w:w="0" w:type="dxa"/>
                  <w:left w:w="0" w:type="dxa"/>
                  <w:bottom w:w="0" w:type="dxa"/>
                  <w:right w:w="0" w:type="dxa"/>
                </w:tcMar>
                <w:vAlign w:val="center"/>
              </w:tcPr>
            </w:tcPrChange>
          </w:tcPr>
          <w:p w:rsidRPr="00F23210" w:rsidR="00AC6ABD" w:rsidP="007F7679" w:rsidRDefault="00AC6ABD" w14:paraId="33617717" w14:textId="77777777">
            <w:pPr>
              <w:spacing w:before="40" w:after="40" w:line="240" w:lineRule="auto"/>
              <w:ind w:left="100" w:right="100"/>
              <w:jc w:val="center"/>
            </w:pPr>
            <w:r w:rsidRPr="00F23210">
              <w:t>14</w:t>
            </w:r>
          </w:p>
        </w:tc>
        <w:tc>
          <w:tcPr>
            <w:tcW w:w="3544" w:type="dxa"/>
            <w:tcBorders>
              <w:bottom w:val="single" w:color="000000" w:themeColor="text1" w:sz="16" w:space="0"/>
            </w:tcBorders>
            <w:shd w:val="clear" w:color="auto" w:fill="FFFFFF" w:themeFill="background1"/>
            <w:tcMar>
              <w:top w:w="0" w:type="dxa"/>
              <w:left w:w="0" w:type="dxa"/>
              <w:bottom w:w="0" w:type="dxa"/>
              <w:right w:w="0" w:type="dxa"/>
            </w:tcMar>
            <w:vAlign w:val="center"/>
            <w:tcPrChange w:author="Julia Sohn" w:date="2020-05-05T17:50:00Z" w:id="538">
              <w:tcPr>
                <w:tcW w:w="4111" w:type="dxa"/>
                <w:tcBorders>
                  <w:bottom w:val="single" w:color="000000" w:sz="16" w:space="0"/>
                </w:tcBorders>
                <w:shd w:val="clear" w:color="auto" w:fill="FFFFFF"/>
                <w:tcMar>
                  <w:top w:w="0" w:type="dxa"/>
                  <w:left w:w="0" w:type="dxa"/>
                  <w:bottom w:w="0" w:type="dxa"/>
                  <w:right w:w="0" w:type="dxa"/>
                </w:tcMar>
                <w:vAlign w:val="center"/>
              </w:tcPr>
            </w:tcPrChange>
          </w:tcPr>
          <w:p w:rsidRPr="00F23210" w:rsidR="00AC6ABD" w:rsidP="009240DC" w:rsidRDefault="00AC6ABD" w14:paraId="3D228AA4" w14:textId="04356CFF" w14:noSpellErr="1">
            <w:pPr>
              <w:spacing w:before="40" w:after="40" w:line="240" w:lineRule="auto"/>
              <w:ind w:left="100" w:right="100"/>
              <w:jc w:val="center"/>
            </w:pPr>
            <w:r w:rsidR="3900095E">
              <w:rPr/>
              <w:t>1.3% (</w:t>
            </w:r>
            <w:commentRangeStart w:id="539"/>
            <w:commentRangeStart w:id="966573805"/>
            <w:ins w:author="Julia Sohn" w:date="2020-05-05T17:58:00Z" w:id="1226327278">
              <w:r w:rsidR="417CA506">
                <w:t>0.9--2.4</w:t>
              </w:r>
            </w:ins>
            <w:del w:author="Julia Sohn" w:date="2020-05-05T17:58:00Z" w:id="563702341">
              <w:r w:rsidDel="3900095E">
                <w:delText>0.6--2.5</w:delText>
              </w:r>
            </w:del>
            <w:r w:rsidR="3900095E">
              <w:rPr/>
              <w:t>)</w:t>
            </w:r>
            <w:commentRangeEnd w:id="539"/>
            <w:r>
              <w:rPr>
                <w:rStyle w:val="CommentReference"/>
              </w:rPr>
              <w:commentReference w:id="539"/>
            </w:r>
            <w:commentRangeEnd w:id="966573805"/>
            <w:r>
              <w:rPr>
                <w:rStyle w:val="CommentReference"/>
              </w:rPr>
              <w:commentReference w:id="966573805"/>
            </w:r>
          </w:p>
        </w:tc>
      </w:tr>
    </w:tbl>
    <w:p w:rsidR="000C48E5" w:rsidP="000C48E5" w:rsidRDefault="000C48E5" w14:paraId="5F6558FA" w14:textId="77777777"/>
    <w:p w:rsidRPr="00BB5CBF" w:rsidR="00251F49" w:rsidP="000C48E5" w:rsidRDefault="00251F49" w14:paraId="482B59C5" w14:textId="77777777">
      <w:pPr>
        <w:rPr>
          <w:rFonts w:cs="Arial"/>
        </w:rPr>
      </w:pPr>
    </w:p>
    <w:p w:rsidR="000C48E5" w:rsidP="000C48E5" w:rsidRDefault="000C48E5" w14:paraId="584125C0" w14:textId="77777777">
      <w:pPr>
        <w:pStyle w:val="Heading2"/>
      </w:pPr>
      <w:bookmarkStart w:name="_Toc39509166" w:id="542"/>
      <w:bookmarkStart w:name="_Toc39509272" w:id="543"/>
      <w:bookmarkStart w:name="_Toc39509377" w:id="544"/>
      <w:bookmarkStart w:name="_Toc39606124" w:id="545"/>
      <w:commentRangeStart w:id="546"/>
      <w:commentRangeStart w:id="547"/>
      <w:r>
        <w:lastRenderedPageBreak/>
        <w:t>Discussion</w:t>
      </w:r>
      <w:bookmarkEnd w:id="542"/>
      <w:bookmarkEnd w:id="543"/>
      <w:bookmarkEnd w:id="544"/>
      <w:commentRangeEnd w:id="546"/>
      <w:r w:rsidR="00D64E4C">
        <w:rPr>
          <w:rStyle w:val="CommentReference"/>
          <w:rFonts w:cs="Times New Roman"/>
          <w:b w:val="0"/>
          <w:bCs w:val="0"/>
          <w:caps w:val="0"/>
          <w:lang w:val="en-CA"/>
        </w:rPr>
        <w:commentReference w:id="546"/>
      </w:r>
      <w:commentRangeEnd w:id="547"/>
      <w:r w:rsidR="0021765A">
        <w:rPr>
          <w:rStyle w:val="CommentReference"/>
          <w:rFonts w:cs="Times New Roman"/>
          <w:b w:val="0"/>
          <w:bCs w:val="0"/>
          <w:caps w:val="0"/>
          <w:lang w:val="en-CA"/>
        </w:rPr>
        <w:commentReference w:id="547"/>
      </w:r>
      <w:bookmarkEnd w:id="545"/>
    </w:p>
    <w:p w:rsidR="000C48E5" w:rsidP="000C48E5" w:rsidRDefault="000C48E5" w14:paraId="273BEC8B" w14:textId="77777777">
      <w:pPr>
        <w:rPr>
          <w:ins w:author="Julia Sohn" w:date="2020-05-04T14:55:00Z" w:id="548"/>
        </w:rPr>
      </w:pPr>
    </w:p>
    <w:p w:rsidR="000C48E5" w:rsidP="000C48E5" w:rsidRDefault="000C48E5" w14:paraId="40EE5FD8" w14:textId="0C6A108B">
      <w:commentRangeStart w:id="549"/>
      <w:commentRangeStart w:id="550"/>
      <w:commentRangeStart w:id="277236516"/>
      <w:r w:rsidR="000C48E5">
        <w:rPr/>
        <w:t>The vaccination coverage survey indicate</w:t>
      </w:r>
      <w:r w:rsidR="00923245">
        <w:rPr/>
        <w:t>s</w:t>
      </w:r>
      <w:r w:rsidR="000C48E5">
        <w:rPr/>
        <w:t xml:space="preserve"> that the MSF vaccination campaign achieved 95.8% vaccination coverage (95% CI: </w:t>
      </w:r>
      <w:r w:rsidRPr="1211C201" w:rsidR="000C48E5">
        <w:rPr>
          <w:rFonts w:eastAsia="Arial" w:cs="Arial"/>
          <w:color w:val="111111"/>
        </w:rPr>
        <w:t>93.0–</w:t>
      </w:r>
      <w:r w:rsidRPr="1211C201" w:rsidR="000C48E5">
        <w:rPr>
          <w:rFonts w:eastAsia="Arial" w:cs="Arial"/>
          <w:color w:val="111111"/>
        </w:rPr>
        <w:t>97.5)</w:t>
      </w:r>
      <w:r w:rsidRPr="1211C201" w:rsidR="000C48E5">
        <w:rPr>
          <w:rFonts w:eastAsia="Arial" w:cs="Arial"/>
          <w:color w:val="111111"/>
        </w:rPr>
        <w:t xml:space="preserve"> </w:t>
      </w:r>
      <w:r w:rsidR="000C48E5">
        <w:rPr/>
        <w:t xml:space="preserve">for children aged 6 months to 9 years in Béboto district, </w:t>
      </w:r>
      <w:r w:rsidR="000C48E5">
        <w:rPr/>
        <w:t>Logone</w:t>
      </w:r>
      <w:r w:rsidR="000C48E5">
        <w:rPr/>
        <w:t xml:space="preserve"> Oriental Province, Chad. This level of coverage provides the population in that age group with herd immunity, protecting them from measles outbreaks in the region, and reducing morbidity and mortality associated with the disease. </w:t>
      </w:r>
      <w:commentRangeStart w:id="717390073"/>
      <w:ins w:author="Patrick Keating" w:date="2020-05-06T10:29:26.927Z" w:id="1003278866">
        <w:r w:rsidR="1E9A7892">
          <w:t>However, high levels of routine vaccination will be required to prevent future outbreaks</w:t>
        </w:r>
      </w:ins>
      <w:commentRangeEnd w:id="549"/>
      <w:r>
        <w:rPr>
          <w:rStyle w:val="CommentReference"/>
        </w:rPr>
        <w:commentReference w:id="549"/>
      </w:r>
      <w:commentRangeEnd w:id="550"/>
      <w:r>
        <w:rPr>
          <w:rStyle w:val="CommentReference"/>
        </w:rPr>
        <w:commentReference w:id="550"/>
      </w:r>
      <w:commentRangeEnd w:id="277236516"/>
      <w:r>
        <w:rPr>
          <w:rStyle w:val="CommentReference"/>
        </w:rPr>
        <w:commentReference w:id="277236516"/>
      </w:r>
      <w:commentRangeEnd w:id="717390073"/>
      <w:r>
        <w:rPr>
          <w:rStyle w:val="CommentReference"/>
        </w:rPr>
        <w:commentReference w:id="717390073"/>
      </w:r>
    </w:p>
    <w:p w:rsidR="000C48E5" w:rsidP="000C48E5" w:rsidRDefault="000C48E5" w14:paraId="13DFC906" w14:textId="77777777"/>
    <w:p w:rsidR="000C48E5" w:rsidP="000C48E5" w:rsidRDefault="000C48E5" w14:paraId="0B2F9FB5" w14:textId="77777777">
      <w:r>
        <w:t xml:space="preserve">Because the vaccination coverage survey was conducted directly following the MSF vaccination campaign in Béboto, this likely reduced recall bias regarding whether or not the child had been vaccinated and reasons for non-vaccination. In addition, many respondents were able to produce their vaccination card as confirmation that their child had received the vaccination. </w:t>
      </w:r>
    </w:p>
    <w:p w:rsidR="000C48E5" w:rsidP="000C48E5" w:rsidRDefault="000C48E5" w14:paraId="3D0EA2E5" w14:textId="77777777"/>
    <w:p w:rsidR="000C48E5" w:rsidP="000C48E5" w:rsidRDefault="000C48E5" w14:paraId="758BF13F" w14:textId="0D8B3829" w14:noSpellErr="1">
      <w:commentRangeStart w:id="551"/>
      <w:del w:author="Julia Sohn" w:date="2020-05-05T18:10:00Z" w:id="199073547">
        <w:r w:rsidDel="000C48E5">
          <w:delText xml:space="preserve">This survey also examined coverage for routine vaccination that children should receive at nine months of age. </w:delText>
        </w:r>
        <w:commentRangeEnd w:id="551"/>
        <w:r w:rsidDel="00F504D0" w:rsidR="00752CC7">
          <w:rPr>
            <w:rStyle w:val="CommentReference"/>
          </w:rPr>
          <w:commentReference w:id="551"/>
        </w:r>
        <w:r>
          <w:rPr>
            <w:rStyle w:val="CommentReference"/>
          </w:rPr>
        </w:r>
      </w:del>
      <w:r w:rsidR="000C48E5">
        <w:rPr/>
        <w:t xml:space="preserve">The coverage for </w:t>
      </w:r>
      <w:ins w:author="Julia Sohn" w:date="2020-05-05T18:10:00Z" w:id="1082968448">
        <w:r w:rsidR="00F504D0">
          <w:t xml:space="preserve">routine vaccination </w:t>
        </w:r>
      </w:ins>
      <w:del w:author="Julia Sohn" w:date="2020-05-05T18:10:00Z" w:id="835752809">
        <w:r w:rsidDel="000C48E5">
          <w:delText xml:space="preserve">this </w:delText>
        </w:r>
      </w:del>
      <w:r w:rsidR="000C48E5">
        <w:rPr/>
        <w:t xml:space="preserve">was low at </w:t>
      </w:r>
      <w:r w:rsidR="000C48E5">
        <w:rPr>
          <w:rFonts w:eastAsia="Arial" w:cs="Arial"/>
          <w:color w:val="111111"/>
        </w:rPr>
        <w:t>45.4% (95% CI: 35.0–</w:t>
      </w:r>
      <w:r w:rsidRPr="00214263" w:rsidR="000C48E5">
        <w:rPr>
          <w:rFonts w:eastAsia="Arial" w:cs="Arial"/>
          <w:color w:val="111111"/>
        </w:rPr>
        <w:t>56.1</w:t>
      </w:r>
      <w:r w:rsidR="000C48E5">
        <w:rPr/>
        <w:t>). The overwhelming reason cited for non-vaccination was that the caregiver was unaware that children should receive routine vaccination at nine months. According to the most recent UNICEF data on Chad, only about 22% of women give birth in a health facility,</w:t>
      </w:r>
      <w:r>
        <w:rPr>
          <w:rStyle w:val="FootnoteReference"/>
        </w:rPr>
        <w:footnoteReference w:id="7"/>
      </w:r>
      <w:commentRangeStart w:id="494854024"/>
      <w:r w:rsidR="000C48E5">
        <w:rPr/>
        <w:t xml:space="preserve"> which means that the majority of women in Chad are giving birth at home</w:t>
      </w:r>
      <w:commentRangeEnd w:id="494854024"/>
      <w:r>
        <w:rPr>
          <w:rStyle w:val="CommentReference"/>
        </w:rPr>
        <w:commentReference w:id="494854024"/>
      </w:r>
      <w:r w:rsidR="000C48E5">
        <w:rPr/>
        <w:t xml:space="preserve">. Furthermore, only about 20% of deliveries in Chad are attended by a skilled birth attendant.</w:t>
      </w:r>
      <w:r>
        <w:rPr>
          <w:rStyle w:val="FootnoteReference"/>
        </w:rPr>
        <w:footnoteReference w:id="8"/>
      </w:r>
      <w:r w:rsidR="000C48E5">
        <w:rPr/>
        <w:t xml:space="preserve"> Women who give birth at home, without a skilled attendant, may not receive valuable information related to the health of their child, such as the importance of getting routine vaccinations at nine months. This appointment</w:t>
      </w:r>
      <w:r w:rsidR="00923245">
        <w:rPr/>
        <w:t xml:space="preserve"> also</w:t>
      </w:r>
      <w:r w:rsidR="000C48E5">
        <w:rPr/>
        <w:t xml:space="preserve"> includes vaccination against </w:t>
      </w:r>
      <w:r w:rsidR="00923245">
        <w:rPr/>
        <w:t xml:space="preserve">other </w:t>
      </w:r>
      <w:r w:rsidRPr="00EA3C13" w:rsidR="000C48E5">
        <w:rPr/>
        <w:t>diseases</w:t>
      </w:r>
      <w:r w:rsidR="000C48E5">
        <w:rPr/>
        <w:t xml:space="preserve"> </w:t>
      </w:r>
      <w:r w:rsidRPr="00962E05" w:rsidR="000C48E5">
        <w:rPr/>
        <w:t>such as</w:t>
      </w:r>
      <w:r w:rsidR="000C48E5">
        <w:rPr/>
        <w:t xml:space="preserve"> yellow fever, tetanus, mumps, and others</w:t>
      </w:r>
      <w:r w:rsidRPr="00962E05" w:rsidR="000C48E5">
        <w:rPr/>
        <w:t>, so coverage</w:t>
      </w:r>
      <w:r w:rsidR="000C48E5">
        <w:rPr/>
        <w:t xml:space="preserve"> for these diseases may also be low. Additional awareness-raising activities in Béboto would be extremely beneficial in order to inform parents and caretakers about this health milestone. </w:t>
      </w:r>
    </w:p>
    <w:p w:rsidR="000C48E5" w:rsidP="000C48E5" w:rsidRDefault="000C48E5" w14:paraId="14B2F7B9" w14:textId="77777777"/>
    <w:p w:rsidRPr="000D60F7" w:rsidR="000C48E5" w:rsidP="000C48E5" w:rsidRDefault="000C48E5" w14:paraId="30D6352C" w14:textId="4D32F7A3">
      <w:pPr>
        <w:rPr>
          <w:b/>
          <w:bCs/>
        </w:rPr>
      </w:pPr>
      <w:r>
        <w:t xml:space="preserve">Still, even if parents or caretakers were better informed, it’s uncertain whether they would have sufficient access to routine vaccinations for their child. The low coverage from the supplementary </w:t>
      </w:r>
      <w:r w:rsidR="00BC3D72">
        <w:t>immunization</w:t>
      </w:r>
      <w:r>
        <w:t xml:space="preserve"> activities combined with a lack of concrete information on previous mass vaccinations organized by the Ministry of Public Health indicate a poorl</w:t>
      </w:r>
      <w:r w:rsidR="00923245">
        <w:t>y functioning Expanded Programme</w:t>
      </w:r>
      <w:r>
        <w:t xml:space="preserve"> on Immunization (EPI). </w:t>
      </w:r>
    </w:p>
    <w:p w:rsidR="000C48E5" w:rsidP="000C48E5" w:rsidRDefault="000C48E5" w14:paraId="24C29EF8" w14:textId="77777777"/>
    <w:p w:rsidR="000C48E5" w:rsidP="000C48E5" w:rsidRDefault="000C48E5" w14:paraId="59595C98" w14:textId="14A62403">
      <w:commentRangeStart w:id="557"/>
      <w:del w:author="Julia Sohn" w:date="2020-05-05T18:10:00Z" w:id="558">
        <w:r w:rsidDel="00F504D0">
          <w:delText>Data was also collected on other measles vaccination opportunities for children aged 6 months to 9 years in Béboto</w:delText>
        </w:r>
        <w:commentRangeEnd w:id="557"/>
        <w:r w:rsidDel="00F504D0" w:rsidR="00752CC7">
          <w:rPr>
            <w:rStyle w:val="CommentReference"/>
          </w:rPr>
          <w:commentReference w:id="557"/>
        </w:r>
      </w:del>
      <w:del w:author="Julia Sohn" w:date="2020-05-05T18:11:00Z" w:id="559">
        <w:r w:rsidDel="00F504D0">
          <w:delText xml:space="preserve">. </w:delText>
        </w:r>
      </w:del>
      <w:r>
        <w:t xml:space="preserve">Coverage for </w:t>
      </w:r>
      <w:ins w:author="Julia Sohn" w:date="2020-05-05T18:11:00Z" w:id="560">
        <w:r w:rsidR="00F504D0">
          <w:t xml:space="preserve">other measles vaccination opportunities </w:t>
        </w:r>
      </w:ins>
      <w:del w:author="Julia Sohn" w:date="2020-05-05T18:11:00Z" w:id="561">
        <w:r w:rsidDel="00F504D0">
          <w:delText xml:space="preserve">these </w:delText>
        </w:r>
      </w:del>
      <w:r>
        <w:t xml:space="preserve">opportunities was low, at 48% (95% CI: </w:t>
      </w:r>
      <w:r w:rsidRPr="02191C6D">
        <w:rPr>
          <w:rFonts w:eastAsia="Arial" w:cs="Arial"/>
          <w:color w:val="111111"/>
        </w:rPr>
        <w:t xml:space="preserve">8.3–57.8). </w:t>
      </w:r>
      <w:r>
        <w:t xml:space="preserve">The main reason provided by caretakers for non-vaccination was that the child was either too young or not yet born when a vaccination opportunity occurred in their village (n=187). There is no definitive information on exactly when the last mass measles vaccination campaign took place in Béboto district; the last national campaign took place in 2015, but there is data suggesting vaccination campaigns took place since then, in 2016 and 2017. If that’s the case, with 59.3% of children in this study aged five or older (i.e. able to be vaccinated in the last five years), we would hope to see a slightly higher vaccination coverage. This discrepancy is difficult to interpret, but two possibilities are that: 1) there is a lack of awareness about one or </w:t>
      </w:r>
      <w:r>
        <w:lastRenderedPageBreak/>
        <w:t xml:space="preserve">more vaccination campaigns that took place in Béboto; or 2) no vaccination campaign took place in recent years. More concrete data on previous vaccination campaigns in Béboto would be helpful in better understanding this result. </w:t>
      </w:r>
    </w:p>
    <w:p w:rsidR="000C48E5" w:rsidP="000C48E5" w:rsidRDefault="000C48E5" w14:paraId="54421E84" w14:textId="77777777">
      <w:pPr>
        <w:rPr>
          <w:ins w:author="Julia Sohn" w:date="2020-05-04T12:27:00Z" w:id="562"/>
        </w:rPr>
      </w:pPr>
    </w:p>
    <w:p w:rsidR="000C48E5" w:rsidP="000C48E5" w:rsidRDefault="000C48E5" w14:paraId="07998BFE" w14:textId="67432DE5">
      <w:pPr>
        <w:rPr>
          <w:ins w:author="Julia Sohn" w:date="2020-05-05T20:02:00Z"/>
        </w:rPr>
      </w:pPr>
      <w:r w:rsidR="000C48E5">
        <w:rPr/>
        <w:t xml:space="preserve">The design effects for routine vaccination coverage and supplementary </w:t>
      </w:r>
      <w:r w:rsidR="00BC3D72">
        <w:rPr/>
        <w:t>immunization</w:t>
      </w:r>
      <w:r w:rsidR="000C48E5">
        <w:rPr/>
        <w:t xml:space="preserve"> activities coverage were high (11.1 and 9.3 respectively</w:t>
      </w:r>
      <w:r w:rsidR="000C48E5">
        <w:rPr/>
        <w:t xml:space="preserve">), indicating a high degree of heterogeneity between clusters. </w:t>
      </w:r>
      <w:ins w:author="Julia Sohn" w:date="2020-05-05T20:56:00Z" w:id="161599115">
        <w:r w:rsidR="00DD6876">
          <w:t xml:space="preserve">This </w:t>
        </w:r>
      </w:ins>
      <w:ins w:author="Julia Sohn" w:date="2020-05-05T21:39:00Z" w:id="1151315432">
        <w:r w:rsidR="005C5234">
          <w:t xml:space="preserve">could </w:t>
        </w:r>
      </w:ins>
      <w:ins w:author="Julia Sohn" w:date="2020-05-05T21:41:00Z" w:id="1354270434">
        <w:r w:rsidR="00EA5FC9">
          <w:t xml:space="preserve">be </w:t>
        </w:r>
      </w:ins>
      <w:ins w:author="Julia Sohn" w:date="2020-05-05T20:56:00Z" w:id="2084670594">
        <w:r w:rsidR="00DD6876">
          <w:t xml:space="preserve">explained by a </w:t>
        </w:r>
      </w:ins>
      <w:ins w:author="Julia Sohn" w:date="2020-05-05T21:41:00Z" w:id="1588401332">
        <w:r w:rsidR="00EA5FC9">
          <w:t xml:space="preserve">more </w:t>
        </w:r>
      </w:ins>
      <w:ins w:author="Julia Sohn" w:date="2020-05-05T20:56:00Z" w:id="791401882">
        <w:r w:rsidR="00DD6876">
          <w:t xml:space="preserve">proactive </w:t>
        </w:r>
      </w:ins>
      <w:ins w:author="Julia Sohn" w:date="2020-05-05T21:41:00Z" w:id="1153961881">
        <w:r w:rsidR="00EA5FC9">
          <w:t xml:space="preserve">vaccination </w:t>
        </w:r>
      </w:ins>
      <w:ins w:author="Julia Sohn" w:date="2020-05-05T20:56:00Z" w:id="1585526659">
        <w:r w:rsidR="00DD6876">
          <w:t xml:space="preserve">approach </w:t>
        </w:r>
      </w:ins>
      <w:ins w:author="Julia Sohn" w:date="2020-05-05T21:40:00Z" w:id="1221803993">
        <w:r w:rsidR="00EA5FC9">
          <w:t>in certain health zones</w:t>
        </w:r>
      </w:ins>
      <w:ins w:author="Julia Sohn" w:date="2020-05-05T20:57:00Z" w:id="1991479818">
        <w:r w:rsidR="00DD6876">
          <w:t xml:space="preserve">. For example, in </w:t>
        </w:r>
        <w:r w:rsidR="00DD6876">
          <w:t>Bekoura</w:t>
        </w:r>
        <w:r w:rsidR="00DD6876">
          <w:t xml:space="preserve"> health zone</w:t>
        </w:r>
      </w:ins>
      <w:ins w:author="Julia Sohn" w:date="2020-05-05T21:42:00Z" w:id="814417382">
        <w:r w:rsidR="00EA5FC9">
          <w:t xml:space="preserve"> (where coverage was higher)</w:t>
        </w:r>
      </w:ins>
      <w:ins w:author="Julia Sohn" w:date="2020-05-05T20:57:00Z" w:id="2104804751">
        <w:r w:rsidR="00DD6876">
          <w:t>, the</w:t>
        </w:r>
      </w:ins>
      <w:ins w:author="Julia Sohn" w:date="2020-05-05T21:40:00Z" w:id="91885334">
        <w:r w:rsidR="00EA5FC9">
          <w:t xml:space="preserve"> health centre manager travels to </w:t>
        </w:r>
      </w:ins>
      <w:ins w:author="Julia Sohn" w:date="2020-05-05T21:41:00Z" w:id="790821087">
        <w:r w:rsidR="00EA5FC9">
          <w:t>faraway</w:t>
        </w:r>
      </w:ins>
      <w:ins w:author="Julia Sohn" w:date="2020-05-05T21:40:00Z" w:id="1439796192">
        <w:r w:rsidR="00EA5FC9">
          <w:t xml:space="preserve"> </w:t>
        </w:r>
      </w:ins>
      <w:ins w:author="Julia Sohn" w:date="2020-05-05T21:41:00Z" w:id="1118950666">
        <w:r w:rsidR="00EA5FC9">
          <w:t>villages to vaccinate children.</w:t>
        </w:r>
        <w:del w:author="Patrick Keating" w:date="2020-05-06T10:31:44.804Z" w:id="642969330">
          <w:r w:rsidDel="00EA5FC9">
            <w:delText xml:space="preserve"> </w:delText>
          </w:r>
        </w:del>
      </w:ins>
      <w:ins w:author="Patrick Keating" w:date="2020-05-06T10:31:46.259Z" w:id="1638628837">
        <w:r w:rsidR="20ED6A6D">
          <w:t xml:space="preserve"> </w:t>
        </w:r>
      </w:ins>
      <w:ins w:author="Julia Sohn" w:date="2020-05-05T21:42:00Z" w:id="1935589441">
        <w:r w:rsidR="00EA5FC9">
          <w:t xml:space="preserve">Other </w:t>
        </w:r>
      </w:ins>
      <w:commentRangeStart w:id="581"/>
      <w:del w:author="Julia Sohn" w:date="2020-05-05T20:56:00Z" w:id="1051916362">
        <w:r w:rsidDel="000C48E5">
          <w:delText xml:space="preserve">While </w:delText>
        </w:r>
      </w:del>
      <w:commentRangeEnd w:id="581"/>
      <w:r>
        <w:rPr>
          <w:rStyle w:val="CommentReference"/>
        </w:rPr>
        <w:commentReference w:id="581"/>
      </w:r>
      <w:del w:author="Julia Sohn" w:date="2020-05-05T20:56:00Z" w:id="369523272">
        <w:r w:rsidDel="000C48E5">
          <w:delText xml:space="preserve">we are unable to explain the exact reasons for this, </w:delText>
        </w:r>
      </w:del>
      <w:r w:rsidR="000C48E5">
        <w:rPr/>
        <w:t>possibilities include:</w:t>
      </w:r>
      <w:del w:author="Julia Sohn" w:date="2020-05-05T21:43:00Z" w:id="288999931">
        <w:r w:rsidDel="000C48E5">
          <w:delText xml:space="preserve"> </w:delText>
        </w:r>
        <w:r w:rsidDel="00923245">
          <w:delText xml:space="preserve">differing  levels of </w:delText>
        </w:r>
        <w:r w:rsidDel="000C48E5">
          <w:delText>access to health centres and vaccination opportunities among villages</w:delText>
        </w:r>
        <w:r w:rsidDel="00582F56">
          <w:delText>,</w:delText>
        </w:r>
      </w:del>
      <w:r w:rsidR="00582F56">
        <w:rPr/>
        <w:t xml:space="preserve"> differing</w:t>
      </w:r>
      <w:r w:rsidR="000C48E5">
        <w:rPr/>
        <w:t xml:space="preserve"> levels of sensitization among villages, </w:t>
      </w:r>
      <w:ins w:author="Julia Sohn" w:date="2020-05-05T21:43:00Z" w:id="1027184879">
        <w:r w:rsidR="00EA5FC9">
          <w:t xml:space="preserve">or </w:t>
        </w:r>
      </w:ins>
      <w:del w:author="Julia Sohn" w:date="2020-05-05T21:43:00Z" w:id="925687134">
        <w:r w:rsidDel="00923245">
          <w:delText xml:space="preserve">and </w:delText>
        </w:r>
      </w:del>
      <w:r w:rsidR="00582F56">
        <w:rPr/>
        <w:t xml:space="preserve">differing </w:t>
      </w:r>
      <w:r w:rsidR="000C48E5">
        <w:rPr/>
        <w:t xml:space="preserve">levels of care offered </w:t>
      </w:r>
      <w:r w:rsidR="00923245">
        <w:rPr/>
        <w:t>by</w:t>
      </w:r>
      <w:r w:rsidR="000C48E5">
        <w:rPr/>
        <w:t xml:space="preserve"> he</w:t>
      </w:r>
      <w:r w:rsidR="000C48E5">
        <w:rPr/>
        <w:t xml:space="preserve">alth centres, including ability to store and administer vaccines. </w:t>
      </w:r>
      <w:bookmarkStart w:name="_GoBack" w:id="586"/>
      <w:bookmarkEnd w:id="586"/>
    </w:p>
    <w:p w:rsidRPr="009E57EF" w:rsidR="00A20624" w:rsidP="000C48E5" w:rsidRDefault="00A20624" w14:paraId="6D2C84CD" w14:textId="77777777"/>
    <w:p w:rsidRPr="00DD61BE" w:rsidR="00A20624" w:rsidP="00A20624" w:rsidRDefault="00A20624" w14:paraId="1759DAD3" w14:textId="31FCFE80">
      <w:pPr>
        <w:rPr>
          <w:ins w:author="Julia Sohn" w:date="2020-05-05T20:02:00Z" w:id="587"/>
        </w:rPr>
      </w:pPr>
      <w:ins w:author="Julia Sohn" w:date="2020-05-05T20:02:00Z" w:id="588">
        <w:r w:rsidRPr="00DD61BE">
          <w:t>Based on vaccination history</w:t>
        </w:r>
        <w:r>
          <w:t xml:space="preserve">, </w:t>
        </w:r>
      </w:ins>
      <w:ins w:author="Julia Sohn" w:date="2020-05-05T20:25:00Z" w:id="589">
        <w:r w:rsidR="009562EC">
          <w:t>336 children (</w:t>
        </w:r>
      </w:ins>
      <w:ins w:author="Julia Sohn" w:date="2020-05-05T20:22:00Z" w:id="590">
        <w:r w:rsidRPr="003C003C" w:rsidR="003C003C">
          <w:t>34.1</w:t>
        </w:r>
        <w:r w:rsidR="003C003C">
          <w:t>%</w:t>
        </w:r>
        <w:r w:rsidR="009562EC">
          <w:t xml:space="preserve">, </w:t>
        </w:r>
        <w:r w:rsidR="003C003C">
          <w:t>95% CI: 31.22–</w:t>
        </w:r>
        <w:r w:rsidRPr="003C003C" w:rsidR="003C003C">
          <w:t>37.13)</w:t>
        </w:r>
      </w:ins>
      <w:ins w:author="Julia Sohn" w:date="2020-05-05T20:23:00Z" w:id="591">
        <w:r w:rsidR="003C003C">
          <w:t xml:space="preserve"> </w:t>
        </w:r>
      </w:ins>
      <w:ins w:author="Julia Sohn" w:date="2020-05-05T20:22:00Z" w:id="592">
        <w:r w:rsidR="003C003C">
          <w:rPr>
            <w:rFonts w:eastAsia="Arial" w:cs="Arial"/>
            <w:color w:val="111111"/>
          </w:rPr>
          <w:t xml:space="preserve">reported receiving only one dose of </w:t>
        </w:r>
      </w:ins>
      <w:ins w:author="Julia Sohn" w:date="2020-05-05T20:02:00Z" w:id="593">
        <w:r w:rsidRPr="00DD61BE">
          <w:t xml:space="preserve">measles </w:t>
        </w:r>
        <w:r>
          <w:t>containing vaccine</w:t>
        </w:r>
        <w:r w:rsidRPr="00DD61BE">
          <w:t xml:space="preserve"> in their life</w:t>
        </w:r>
      </w:ins>
      <w:ins w:author="Julia Sohn" w:date="2020-05-05T20:26:00Z" w:id="594">
        <w:r w:rsidR="009562EC">
          <w:t>time</w:t>
        </w:r>
      </w:ins>
      <w:ins w:author="Julia Sohn" w:date="2020-05-05T20:02:00Z" w:id="595">
        <w:r w:rsidRPr="00755B42">
          <w:t xml:space="preserve"> </w:t>
        </w:r>
        <w:r>
          <w:t>(either verbally or through confirmation by card)</w:t>
        </w:r>
        <w:r w:rsidRPr="00DD61BE">
          <w:t xml:space="preserve">. </w:t>
        </w:r>
      </w:ins>
      <w:ins w:author="Julia Sohn" w:date="2020-05-05T20:25:00Z" w:id="596">
        <w:r w:rsidR="000B29CA">
          <w:t xml:space="preserve">Of </w:t>
        </w:r>
      </w:ins>
      <w:ins w:author="Julia Sohn" w:date="2020-05-05T20:26:00Z" w:id="597">
        <w:r w:rsidR="009562EC">
          <w:t>that number</w:t>
        </w:r>
      </w:ins>
      <w:ins w:author="Julia Sohn" w:date="2020-05-05T20:25:00Z" w:id="598">
        <w:r w:rsidR="000B29CA">
          <w:t>,</w:t>
        </w:r>
      </w:ins>
      <w:ins w:author="Julia Sohn" w:date="2020-05-05T20:28:00Z" w:id="599">
        <w:r w:rsidR="00054C8D">
          <w:t xml:space="preserve"> 316 – the large majority – r</w:t>
        </w:r>
      </w:ins>
      <w:ins w:author="Julia Sohn" w:date="2020-05-05T20:27:00Z" w:id="600">
        <w:r w:rsidR="009562EC">
          <w:t>eceived</w:t>
        </w:r>
      </w:ins>
      <w:ins w:author="Julia Sohn" w:date="2020-05-05T20:25:00Z" w:id="601">
        <w:r w:rsidR="009562EC">
          <w:t xml:space="preserve"> the vaccine</w:t>
        </w:r>
      </w:ins>
      <w:ins w:author="Julia Sohn" w:date="2020-05-05T20:27:00Z" w:id="602">
        <w:r w:rsidR="009562EC">
          <w:t xml:space="preserve"> during the MSF campaign. </w:t>
        </w:r>
      </w:ins>
      <w:ins w:author="Julia Sohn" w:date="2020-05-05T20:23:00Z" w:id="603">
        <w:r w:rsidR="003C003C">
          <w:t xml:space="preserve"> </w:t>
        </w:r>
      </w:ins>
    </w:p>
    <w:p w:rsidR="000C48E5" w:rsidP="000C48E5" w:rsidRDefault="000C48E5" w14:paraId="289C412D" w14:textId="77777777"/>
    <w:p w:rsidRPr="00C10DAE" w:rsidR="000C48E5" w:rsidP="000C48E5" w:rsidRDefault="000C48E5" w14:paraId="0D7D3424" w14:textId="500A20D3">
      <w:pPr>
        <w:rPr>
          <w:rFonts w:eastAsia="Arial"/>
        </w:rPr>
      </w:pPr>
      <w:r>
        <w:t xml:space="preserve">Although </w:t>
      </w:r>
      <w:r w:rsidRPr="02191C6D">
        <w:rPr>
          <w:rFonts w:eastAsia="Arial"/>
        </w:rPr>
        <w:t xml:space="preserve">21.5% of children had a previous measles </w:t>
      </w:r>
      <w:r w:rsidR="00582F56">
        <w:rPr>
          <w:rFonts w:eastAsia="Arial"/>
        </w:rPr>
        <w:t>infection</w:t>
      </w:r>
      <w:r w:rsidRPr="02191C6D" w:rsidR="00582F56">
        <w:rPr>
          <w:rFonts w:eastAsia="Arial"/>
        </w:rPr>
        <w:t xml:space="preserve"> </w:t>
      </w:r>
      <w:r w:rsidRPr="02191C6D">
        <w:rPr>
          <w:rFonts w:eastAsia="Arial"/>
        </w:rPr>
        <w:t xml:space="preserve">(as reported by the caretaker), most of the respondents did not know (or left blank) the age the child fell ill. This makes it difficult to know whether the child fell ill during the recent outbreak or if this was an earlier illness, because measles is endemic in Chad and overall vaccination coverage before the MSF campaign was low. </w:t>
      </w:r>
      <w:r w:rsidR="001715AF">
        <w:rPr>
          <w:rFonts w:eastAsia="Arial"/>
        </w:rPr>
        <w:t xml:space="preserve">However, </w:t>
      </w:r>
      <w:r w:rsidR="00836368">
        <w:rPr>
          <w:rFonts w:eastAsia="Arial"/>
        </w:rPr>
        <w:t>when</w:t>
      </w:r>
      <w:r w:rsidR="00146AC4">
        <w:rPr>
          <w:rFonts w:eastAsia="Arial"/>
        </w:rPr>
        <w:t xml:space="preserve"> </w:t>
      </w:r>
      <w:r w:rsidR="00836368">
        <w:rPr>
          <w:rFonts w:eastAsia="Arial"/>
        </w:rPr>
        <w:t>combin</w:t>
      </w:r>
      <w:r w:rsidR="00752CC7">
        <w:rPr>
          <w:rFonts w:eastAsia="Arial"/>
        </w:rPr>
        <w:t>in</w:t>
      </w:r>
      <w:r w:rsidR="00836368">
        <w:rPr>
          <w:rFonts w:eastAsia="Arial"/>
        </w:rPr>
        <w:t>g</w:t>
      </w:r>
      <w:r w:rsidR="00146AC4">
        <w:rPr>
          <w:rFonts w:eastAsia="Arial"/>
        </w:rPr>
        <w:t xml:space="preserve"> </w:t>
      </w:r>
      <w:r w:rsidR="00365349">
        <w:rPr>
          <w:rFonts w:eastAsia="Arial"/>
        </w:rPr>
        <w:t>children with a</w:t>
      </w:r>
      <w:r w:rsidR="00BD39FF">
        <w:rPr>
          <w:rFonts w:eastAsia="Arial"/>
        </w:rPr>
        <w:t xml:space="preserve"> previous measles </w:t>
      </w:r>
      <w:r w:rsidR="00582F56">
        <w:rPr>
          <w:rFonts w:eastAsia="Arial"/>
        </w:rPr>
        <w:t xml:space="preserve">infection </w:t>
      </w:r>
      <w:r w:rsidR="00BF16DB">
        <w:rPr>
          <w:rFonts w:eastAsia="Arial"/>
        </w:rPr>
        <w:t xml:space="preserve">with overall vaccination coverage, </w:t>
      </w:r>
      <w:r w:rsidR="00BD39FF">
        <w:rPr>
          <w:rFonts w:eastAsia="Arial"/>
        </w:rPr>
        <w:t xml:space="preserve">we find </w:t>
      </w:r>
      <w:r w:rsidR="00BF16DB">
        <w:rPr>
          <w:rFonts w:eastAsia="Arial"/>
        </w:rPr>
        <w:t xml:space="preserve">an immunity of </w:t>
      </w:r>
      <w:r w:rsidRPr="00F23210" w:rsidR="00BF16DB">
        <w:rPr>
          <w:rFonts w:eastAsia="Arial" w:cs="Arial"/>
          <w:color w:val="111111"/>
        </w:rPr>
        <w:t>98.7%</w:t>
      </w:r>
      <w:r w:rsidR="00BF16DB">
        <w:rPr>
          <w:rFonts w:eastAsia="Arial" w:cs="Arial"/>
          <w:color w:val="111111"/>
        </w:rPr>
        <w:t xml:space="preserve"> (95% CI 97.5–</w:t>
      </w:r>
      <w:r w:rsidRPr="00F23210" w:rsidR="00BF16DB">
        <w:rPr>
          <w:rFonts w:eastAsia="Arial" w:cs="Arial"/>
          <w:color w:val="111111"/>
        </w:rPr>
        <w:t>99.4)</w:t>
      </w:r>
      <w:r w:rsidR="00BD39FF">
        <w:rPr>
          <w:rFonts w:eastAsia="Arial" w:cs="Arial"/>
          <w:color w:val="111111"/>
        </w:rPr>
        <w:t xml:space="preserve"> for children aged 6 months to 9 years in Béboto district</w:t>
      </w:r>
      <w:r w:rsidR="00BF16DB">
        <w:rPr>
          <w:rFonts w:eastAsia="Arial"/>
        </w:rPr>
        <w:t xml:space="preserve">. </w:t>
      </w:r>
    </w:p>
    <w:p w:rsidR="000C48E5" w:rsidP="000C48E5" w:rsidRDefault="000C48E5" w14:paraId="174605EC" w14:textId="77777777">
      <w:pPr>
        <w:rPr>
          <w:sz w:val="22"/>
          <w:szCs w:val="22"/>
        </w:rPr>
      </w:pPr>
    </w:p>
    <w:p w:rsidR="000C48E5" w:rsidP="000C48E5" w:rsidRDefault="000C48E5" w14:paraId="745DF517" w14:textId="111FFE12">
      <w:r>
        <w:t xml:space="preserve">The MSF vaccination campaign played a vital role in providing Béboto district with sufficient coverage to protect children aged 6 months to 9 years from measles for the </w:t>
      </w:r>
      <w:commentRangeStart w:id="604"/>
      <w:r>
        <w:t>time being</w:t>
      </w:r>
      <w:commentRangeEnd w:id="604"/>
      <w:r w:rsidR="00752CC7">
        <w:rPr>
          <w:rStyle w:val="CommentReference"/>
        </w:rPr>
        <w:commentReference w:id="604"/>
      </w:r>
      <w:r>
        <w:t xml:space="preserve">. Without it, coverage would not have been close to the 95% required to achieve herd immunity, and the population would have remained at risk. However, the lack of knowledge about routine vaccination (and potential unavailability of routine vaccination opportunities) as well as few or irregular supplementary </w:t>
      </w:r>
      <w:r w:rsidR="00BC3D72">
        <w:t>immunization</w:t>
      </w:r>
      <w:r>
        <w:t xml:space="preserve"> activities, </w:t>
      </w:r>
      <w:r w:rsidR="003B3960">
        <w:t>and</w:t>
      </w:r>
      <w:r w:rsidR="005F415C">
        <w:t xml:space="preserve"> a </w:t>
      </w:r>
      <w:r w:rsidR="00365349">
        <w:t>high birth</w:t>
      </w:r>
      <w:r w:rsidR="005F415C">
        <w:t xml:space="preserve"> rate</w:t>
      </w:r>
      <w:r w:rsidR="00251120">
        <w:rPr>
          <w:rStyle w:val="FootnoteReference"/>
        </w:rPr>
        <w:footnoteReference w:id="9"/>
      </w:r>
      <w:r w:rsidR="005F415C">
        <w:t xml:space="preserve">, we can expect to see another outbreak in next </w:t>
      </w:r>
      <w:r w:rsidR="00365349">
        <w:t xml:space="preserve">two to four </w:t>
      </w:r>
      <w:r w:rsidR="005F415C">
        <w:t>years if routine vaccination and supplementary immunization activities are not improved</w:t>
      </w:r>
      <w:r>
        <w:t>.</w:t>
      </w:r>
    </w:p>
    <w:p w:rsidRPr="006B1DF6" w:rsidR="000C48E5" w:rsidP="000C48E5" w:rsidRDefault="000C48E5" w14:paraId="2E63897F" w14:textId="70D1D73E"/>
    <w:p w:rsidR="000C48E5" w:rsidP="000C48E5" w:rsidRDefault="000C48E5" w14:paraId="3B9E8B8D" w14:textId="77777777">
      <w:pPr>
        <w:rPr>
          <w:sz w:val="22"/>
          <w:szCs w:val="22"/>
        </w:rPr>
      </w:pPr>
    </w:p>
    <w:p w:rsidRPr="003E6699" w:rsidR="000C48E5" w:rsidP="000C48E5" w:rsidRDefault="000C48E5" w14:paraId="4C5C85D3" w14:textId="77777777">
      <w:pPr>
        <w:pStyle w:val="Heading3"/>
      </w:pPr>
      <w:bookmarkStart w:name="_Toc39509167" w:id="605"/>
      <w:bookmarkStart w:name="_Toc39509273" w:id="606"/>
      <w:bookmarkStart w:name="_Toc39509378" w:id="607"/>
      <w:bookmarkStart w:name="_Toc39606125" w:id="608"/>
      <w:r w:rsidRPr="003E6699">
        <w:t>limitations</w:t>
      </w:r>
      <w:bookmarkEnd w:id="605"/>
      <w:bookmarkEnd w:id="606"/>
      <w:bookmarkEnd w:id="607"/>
      <w:bookmarkEnd w:id="608"/>
    </w:p>
    <w:p w:rsidRPr="00BB5CBF" w:rsidR="000C48E5" w:rsidP="000C48E5" w:rsidRDefault="000C48E5" w14:paraId="1486D52F" w14:textId="77777777">
      <w:pPr>
        <w:rPr>
          <w:rFonts w:cs="Arial"/>
        </w:rPr>
      </w:pPr>
    </w:p>
    <w:p w:rsidR="000C48E5" w:rsidP="000C48E5" w:rsidRDefault="000C48E5" w14:paraId="13AD2446" w14:textId="3AB6AFAB">
      <w:r>
        <w:t xml:space="preserve">There were some limitations to the study that should be noted. First, recall bias may have occurred as respondents were asked to remember details about routine vaccination at 9 months of age as well as any other supplementary </w:t>
      </w:r>
      <w:r w:rsidR="00BC3D72">
        <w:t>immunization</w:t>
      </w:r>
      <w:r>
        <w:t xml:space="preserve"> activities that occurred during the child’s lifetime. Depending on the age of the child, this could have been long ago. In addition, parent</w:t>
      </w:r>
      <w:r w:rsidR="00BB5E3C">
        <w:t>s</w:t>
      </w:r>
      <w:r>
        <w:t xml:space="preserve"> or caretakers could have confused other mass vaccination opportunities that occurred in the </w:t>
      </w:r>
      <w:r>
        <w:lastRenderedPageBreak/>
        <w:t>district</w:t>
      </w:r>
      <w:r w:rsidR="00BB5E3C">
        <w:t xml:space="preserve"> (e.g. meningitis) </w:t>
      </w:r>
      <w:r>
        <w:t xml:space="preserve">with a measles </w:t>
      </w:r>
      <w:r w:rsidR="00BB5E3C">
        <w:t>campaign</w:t>
      </w:r>
      <w:r>
        <w:t xml:space="preserve">, leading to misclassification bias in the SIA results. </w:t>
      </w:r>
    </w:p>
    <w:p w:rsidR="000C48E5" w:rsidP="000C48E5" w:rsidRDefault="000C48E5" w14:paraId="74554DBE" w14:textId="77777777"/>
    <w:p w:rsidR="000C48E5" w:rsidP="000C48E5" w:rsidRDefault="000C48E5" w14:paraId="07947AB2" w14:textId="335CEE4A" w14:noSpellErr="1">
      <w:pPr>
        <w:rPr>
          <w:ins w:author="Julia Sohn" w:date="2020-05-04T12:28:00Z"/>
        </w:rPr>
      </w:pPr>
      <w:r w:rsidR="000C48E5">
        <w:rPr/>
        <w:t xml:space="preserve">The study examined whether a child had been previously </w:t>
      </w:r>
      <w:r w:rsidR="001D4C87">
        <w:rPr/>
        <w:t>infected</w:t>
      </w:r>
      <w:r w:rsidR="000C48E5">
        <w:rPr/>
        <w:t xml:space="preserve"> with measles. However, it’s possible that </w:t>
      </w:r>
      <w:r w:rsidR="00BB5E3C">
        <w:rPr/>
        <w:t xml:space="preserve">the </w:t>
      </w:r>
      <w:r w:rsidR="000C48E5">
        <w:rPr/>
        <w:t xml:space="preserve">parent or caretaker assumed the child was previously ill with measles when they had a different illness with similar symptoms. This study accepted all reports of previous measles </w:t>
      </w:r>
      <w:r w:rsidR="001D4C87">
        <w:rPr/>
        <w:t>infection</w:t>
      </w:r>
      <w:r w:rsidR="000C48E5">
        <w:rPr/>
        <w:t>, not just those that were medically confirmed</w:t>
      </w:r>
      <w:ins w:author="Julia Sohn" w:date="2020-05-05T21:05:00Z" w:id="913856612">
        <w:r w:rsidR="00ED5EAF">
          <w:t xml:space="preserve">, so </w:t>
        </w:r>
      </w:ins>
      <w:del w:author="Julia Sohn" w:date="2020-05-05T21:05:00Z" w:id="177974704">
        <w:r w:rsidDel="000C48E5">
          <w:delText xml:space="preserve">. Therefore, </w:delText>
        </w:r>
      </w:del>
      <w:r w:rsidR="000C48E5">
        <w:rPr/>
        <w:t>immunity of the population may have been</w:t>
      </w:r>
      <w:ins w:author="Julia Sohn" w:date="2020-05-05T21:09:00Z" w:id="1596040065">
        <w:r w:rsidR="00CD0CE5">
          <w:t xml:space="preserve"> slightly</w:t>
        </w:r>
      </w:ins>
      <w:r w:rsidR="000C48E5">
        <w:rPr/>
        <w:t xml:space="preserve"> </w:t>
      </w:r>
      <w:commentRangeStart w:id="613"/>
      <w:commentRangeStart w:id="614"/>
      <w:commentRangeStart w:id="608338548"/>
      <w:ins w:author="Julia Sohn" w:date="2020-05-04T12:28:00Z" w:id="1448432305">
        <w:r w:rsidR="000C48E5">
          <w:t>overestimated</w:t>
        </w:r>
      </w:ins>
      <w:commentRangeEnd w:id="613"/>
      <w:r>
        <w:rPr>
          <w:rStyle w:val="CommentReference"/>
        </w:rPr>
        <w:commentReference w:id="613"/>
      </w:r>
      <w:commentRangeEnd w:id="614"/>
      <w:r>
        <w:rPr>
          <w:rStyle w:val="CommentReference"/>
        </w:rPr>
        <w:commentReference w:id="614"/>
      </w:r>
      <w:commentRangeEnd w:id="608338548"/>
      <w:r>
        <w:rPr>
          <w:rStyle w:val="CommentReference"/>
        </w:rPr>
        <w:commentReference w:id="608338548"/>
      </w:r>
      <w:ins w:author="Julia Sohn" w:date="2020-05-04T12:28:00Z" w:id="1638224895">
        <w:r w:rsidR="000C48E5">
          <w:t xml:space="preserve">. </w:t>
        </w:r>
      </w:ins>
      <w:ins w:author="Julia Sohn" w:date="2020-05-05T21:05:00Z" w:id="938326157">
        <w:r w:rsidR="00ED5EAF">
          <w:t xml:space="preserve">However, </w:t>
        </w:r>
      </w:ins>
      <w:ins w:author="Julia Sohn" w:date="2020-05-05T21:09:00Z" w:id="58709869">
        <w:r w:rsidR="00CD0CE5">
          <w:t xml:space="preserve">given that most of the </w:t>
        </w:r>
      </w:ins>
      <w:ins w:author="Julia Sohn" w:date="2020-05-05T21:06:00Z" w:id="664954359">
        <w:r w:rsidR="00CD0CE5">
          <w:t>population</w:t>
        </w:r>
      </w:ins>
      <w:ins w:author="Julia Sohn" w:date="2020-05-05T21:10:00Z" w:id="1606590937">
        <w:r w:rsidR="00CD0CE5">
          <w:t>’s</w:t>
        </w:r>
      </w:ins>
      <w:ins w:author="Julia Sohn" w:date="2020-05-05T21:05:00Z" w:id="1382487581">
        <w:r w:rsidR="00ED5EAF">
          <w:t xml:space="preserve"> </w:t>
        </w:r>
      </w:ins>
      <w:ins w:author="Julia Sohn" w:date="2020-05-05T21:09:00Z" w:id="411532067">
        <w:r w:rsidR="00CD0CE5">
          <w:t xml:space="preserve">immunity was because of the </w:t>
        </w:r>
      </w:ins>
      <w:ins w:author="Julia Sohn" w:date="2020-05-05T21:05:00Z" w:id="2041575114">
        <w:r w:rsidR="00CD0CE5">
          <w:t>MSF vaccination</w:t>
        </w:r>
      </w:ins>
      <w:ins w:author="Julia Sohn" w:date="2020-05-05T21:09:00Z" w:id="1661121871">
        <w:r w:rsidR="00CD0CE5">
          <w:t xml:space="preserve">, </w:t>
        </w:r>
      </w:ins>
      <w:ins w:author="Julia Sohn" w:date="2020-05-05T21:06:00Z" w:id="469057379">
        <w:r w:rsidR="00ED5EAF">
          <w:t xml:space="preserve">a child’s history of measles infection did not greatly </w:t>
        </w:r>
      </w:ins>
      <w:ins w:author="Julia Sohn" w:date="2020-05-05T21:09:00Z" w:id="138157356">
        <w:r w:rsidR="00CD0CE5">
          <w:t>impact this result</w:t>
        </w:r>
      </w:ins>
      <w:ins w:author="Julia Sohn" w:date="2020-05-05T21:06:00Z" w:id="1825719661">
        <w:r w:rsidR="00ED5EAF">
          <w:t xml:space="preserve">. </w:t>
        </w:r>
      </w:ins>
    </w:p>
    <w:p w:rsidR="000C48E5" w:rsidP="000C48E5" w:rsidRDefault="000C48E5" w14:paraId="6633BE20" w14:textId="77777777">
      <w:pPr>
        <w:rPr>
          <w:rFonts w:cs="Arial"/>
        </w:rPr>
      </w:pPr>
    </w:p>
    <w:p w:rsidR="000C48E5" w:rsidP="000C48E5" w:rsidRDefault="000C48E5" w14:paraId="6A11CC0E" w14:textId="51487FAF">
      <w:pPr>
        <w:rPr>
          <w:ins w:author="Julia Sohn" w:date="2020-05-04T15:14:00Z" w:id="628"/>
        </w:rPr>
      </w:pPr>
      <w:r>
        <w:rPr>
          <w:rFonts w:cs="Arial"/>
        </w:rPr>
        <w:t xml:space="preserve">As noted in results section 2.1, the total number of households visited was </w:t>
      </w:r>
      <w:r w:rsidR="00752CC7">
        <w:rPr>
          <w:rFonts w:cs="Arial"/>
        </w:rPr>
        <w:t>4</w:t>
      </w:r>
      <w:r>
        <w:rPr>
          <w:rFonts w:cs="Arial"/>
        </w:rPr>
        <w:t xml:space="preserve">38, with four households unaccounted for in Table 1. </w:t>
      </w:r>
      <w:r w:rsidRPr="02191C6D">
        <w:rPr>
          <w:rFonts w:cs="Arial"/>
        </w:rPr>
        <w:t>One possible reason for this is data entry error. During the survey, it was noticed that teams did not always enter data into the tablet when they encountered a house</w:t>
      </w:r>
      <w:r>
        <w:rPr>
          <w:rFonts w:cs="Arial"/>
        </w:rPr>
        <w:t xml:space="preserve"> that they would not interview (e.g. no children aged </w:t>
      </w:r>
      <w:r w:rsidRPr="02191C6D">
        <w:rPr>
          <w:rFonts w:cs="Arial"/>
        </w:rPr>
        <w:t>6 months to 9 years</w:t>
      </w:r>
      <w:r>
        <w:rPr>
          <w:rFonts w:cs="Arial"/>
        </w:rPr>
        <w:t xml:space="preserve"> in the household). When this occurred</w:t>
      </w:r>
      <w:r w:rsidRPr="02191C6D">
        <w:rPr>
          <w:rFonts w:cs="Arial"/>
        </w:rPr>
        <w:t xml:space="preserve">, </w:t>
      </w:r>
      <w:r>
        <w:rPr>
          <w:rFonts w:cs="Arial"/>
        </w:rPr>
        <w:t xml:space="preserve">teams </w:t>
      </w:r>
      <w:r w:rsidRPr="02191C6D">
        <w:rPr>
          <w:rFonts w:cs="Arial"/>
        </w:rPr>
        <w:t>replaced the household per the study protocol</w:t>
      </w:r>
      <w:r>
        <w:rPr>
          <w:rFonts w:cs="Arial"/>
        </w:rPr>
        <w:t>,</w:t>
      </w:r>
      <w:r w:rsidRPr="02191C6D">
        <w:rPr>
          <w:rFonts w:cs="Arial"/>
        </w:rPr>
        <w:t xml:space="preserve"> but </w:t>
      </w:r>
      <w:commentRangeStart w:id="629"/>
      <w:commentRangeStart w:id="630"/>
      <w:r w:rsidR="00BB5E3C">
        <w:rPr>
          <w:rFonts w:cs="Arial"/>
        </w:rPr>
        <w:t>occasionally</w:t>
      </w:r>
      <w:commentRangeEnd w:id="629"/>
      <w:r w:rsidR="00752CC7">
        <w:rPr>
          <w:rStyle w:val="CommentReference"/>
        </w:rPr>
        <w:commentReference w:id="629"/>
      </w:r>
      <w:commentRangeEnd w:id="630"/>
      <w:r w:rsidR="00C70EED">
        <w:rPr>
          <w:rStyle w:val="CommentReference"/>
        </w:rPr>
        <w:commentReference w:id="630"/>
      </w:r>
      <w:r w:rsidR="00BB5E3C">
        <w:rPr>
          <w:rFonts w:cs="Arial"/>
        </w:rPr>
        <w:t xml:space="preserve"> </w:t>
      </w:r>
      <w:r w:rsidRPr="02191C6D">
        <w:rPr>
          <w:rFonts w:cs="Arial"/>
        </w:rPr>
        <w:t xml:space="preserve">neglected to enter </w:t>
      </w:r>
      <w:r>
        <w:rPr>
          <w:rFonts w:cs="Arial"/>
        </w:rPr>
        <w:t>the</w:t>
      </w:r>
      <w:r w:rsidRPr="02191C6D">
        <w:rPr>
          <w:rFonts w:cs="Arial"/>
        </w:rPr>
        <w:t xml:space="preserve"> </w:t>
      </w:r>
      <w:r>
        <w:rPr>
          <w:rFonts w:cs="Arial"/>
        </w:rPr>
        <w:t>household</w:t>
      </w:r>
      <w:r w:rsidRPr="02191C6D">
        <w:rPr>
          <w:rFonts w:cs="Arial"/>
        </w:rPr>
        <w:t xml:space="preserve"> into their tablet.</w:t>
      </w:r>
      <w:r>
        <w:rPr>
          <w:rFonts w:cs="Arial"/>
        </w:rPr>
        <w:t xml:space="preserve"> However, they were more diligent in noting occasions like this on the paper forms they used to assist with household numbering.  This is evidenced by the fact that the electronic data show 75 households without eligible children, but the paper forms show 85. However, the paper forms were not created with the intention of tracking households without eligible children, and </w:t>
      </w:r>
      <w:r w:rsidR="00BB5E3C">
        <w:rPr>
          <w:rFonts w:cs="Arial"/>
        </w:rPr>
        <w:t xml:space="preserve">it was only possible to calculate </w:t>
      </w:r>
      <w:r>
        <w:rPr>
          <w:rFonts w:cs="Arial"/>
        </w:rPr>
        <w:t xml:space="preserve">because teams </w:t>
      </w:r>
      <w:r w:rsidR="00BB5E3C">
        <w:rPr>
          <w:rFonts w:cs="Arial"/>
        </w:rPr>
        <w:t>spontaneously</w:t>
      </w:r>
      <w:r>
        <w:rPr>
          <w:rFonts w:cs="Arial"/>
        </w:rPr>
        <w:t xml:space="preserve"> added it to the notes section. So ultimately, even 85 may be an underestimate, and the true number of households without empty children may have been 89. To avoid this, future vaccination coverage surveys may want to either add more detail to the paper forms, or, preferably, focus on increased training and close supervision of </w:t>
      </w:r>
      <w:r w:rsidRPr="00BB5CBF" w:rsidR="009A7C7F">
        <w:rPr>
          <w:rFonts w:cs="Arial"/>
        </w:rPr>
        <w:t xml:space="preserve">study interviewers </w:t>
      </w:r>
      <w:r w:rsidR="00BB5E3C">
        <w:rPr>
          <w:rFonts w:cs="Arial"/>
        </w:rPr>
        <w:t>regarding entering household data</w:t>
      </w:r>
      <w:r>
        <w:rPr>
          <w:rFonts w:cs="Arial"/>
        </w:rPr>
        <w:t xml:space="preserve"> </w:t>
      </w:r>
      <w:r w:rsidR="00BB5E3C">
        <w:rPr>
          <w:rFonts w:cs="Arial"/>
        </w:rPr>
        <w:t xml:space="preserve">into tablets </w:t>
      </w:r>
      <w:r>
        <w:rPr>
          <w:rFonts w:cs="Arial"/>
        </w:rPr>
        <w:t xml:space="preserve">even if they’re being excluded. Having all data already in electronic format makes for easier and more reliable data analysis later, if the data entry was done well to begin with. </w:t>
      </w:r>
    </w:p>
    <w:p w:rsidRPr="00200A34" w:rsidR="002A12D3" w:rsidP="00200A34" w:rsidRDefault="002A12D3" w14:paraId="5D734B09" w14:textId="77777777"/>
    <w:p w:rsidR="004519ED" w:rsidP="00C55D89" w:rsidRDefault="004519ED" w14:paraId="30B1956D" w14:textId="77777777">
      <w:pPr>
        <w:rPr>
          <w:rFonts w:cs="Arial"/>
        </w:rPr>
      </w:pPr>
    </w:p>
    <w:p w:rsidR="004519ED" w:rsidP="0074121D" w:rsidRDefault="004519ED" w14:paraId="27BE3205" w14:textId="57FCE601">
      <w:pPr>
        <w:pStyle w:val="Heading2"/>
      </w:pPr>
      <w:bookmarkStart w:name="_Toc39509168" w:id="631"/>
      <w:bookmarkStart w:name="_Toc39509274" w:id="632"/>
      <w:bookmarkStart w:name="_Toc39509379" w:id="633"/>
      <w:bookmarkStart w:name="_Toc39606126" w:id="634"/>
      <w:r>
        <w:t>R</w:t>
      </w:r>
      <w:r w:rsidR="0074121D">
        <w:t>ecom</w:t>
      </w:r>
      <w:r w:rsidR="00C42234">
        <w:t>menda</w:t>
      </w:r>
      <w:r>
        <w:t>tions:</w:t>
      </w:r>
      <w:bookmarkEnd w:id="631"/>
      <w:bookmarkEnd w:id="632"/>
      <w:bookmarkEnd w:id="633"/>
      <w:bookmarkEnd w:id="634"/>
      <w:r>
        <w:t xml:space="preserve"> </w:t>
      </w:r>
    </w:p>
    <w:p w:rsidR="00BC5CB4" w:rsidP="00C55D89" w:rsidRDefault="00BC5CB4" w14:paraId="525A62EB" w14:textId="77777777">
      <w:pPr>
        <w:rPr>
          <w:rFonts w:cs="Arial"/>
        </w:rPr>
      </w:pPr>
    </w:p>
    <w:p w:rsidRPr="00EE139B" w:rsidR="00280144" w:rsidP="006E0151" w:rsidRDefault="006E0151" w14:paraId="2B0913CD" w14:textId="2B9B30C8">
      <w:pPr>
        <w:numPr>
          <w:ilvl w:val="0"/>
          <w:numId w:val="33"/>
        </w:numPr>
        <w:rPr>
          <w:rFonts w:cs="Arial"/>
        </w:rPr>
      </w:pPr>
      <w:r>
        <w:rPr>
          <w:rFonts w:cs="Arial"/>
        </w:rPr>
        <w:t xml:space="preserve">Routine vaccination is an essential milestone, especially given persistent measles outbreaks across Chad. </w:t>
      </w:r>
      <w:r w:rsidR="00280144">
        <w:rPr>
          <w:rFonts w:cs="Arial"/>
        </w:rPr>
        <w:t>Yet, t</w:t>
      </w:r>
      <w:r>
        <w:rPr>
          <w:rFonts w:cs="Arial"/>
        </w:rPr>
        <w:t xml:space="preserve">he population of Béboto was overwhelmingly unaware of the need to take their child for a routine vaccination at 9 months. Improved and widespread sensitization activities are recommended, </w:t>
      </w:r>
      <w:r w:rsidR="000C4902">
        <w:rPr>
          <w:rFonts w:cs="Arial"/>
        </w:rPr>
        <w:t xml:space="preserve">taking care to reach those who are likely to give birth at home. </w:t>
      </w:r>
    </w:p>
    <w:p w:rsidRPr="008B29B9" w:rsidR="008B29B9" w:rsidP="00BB5E3C" w:rsidRDefault="00684416" w14:paraId="6820A5CD" w14:textId="33967301">
      <w:pPr>
        <w:numPr>
          <w:ilvl w:val="0"/>
          <w:numId w:val="33"/>
        </w:numPr>
        <w:ind w:left="714" w:hanging="357"/>
        <w:rPr>
          <w:rFonts w:cs="Arial"/>
        </w:rPr>
      </w:pPr>
      <w:r w:rsidRPr="00684416">
        <w:rPr>
          <w:rFonts w:cs="Arial"/>
        </w:rPr>
        <w:t xml:space="preserve">Chad’s </w:t>
      </w:r>
      <w:r w:rsidRPr="00684416" w:rsidR="00280144">
        <w:rPr>
          <w:rFonts w:cs="Arial"/>
        </w:rPr>
        <w:t xml:space="preserve">EPI </w:t>
      </w:r>
      <w:r w:rsidRPr="00684416">
        <w:rPr>
          <w:rFonts w:cs="Arial"/>
        </w:rPr>
        <w:t>activities</w:t>
      </w:r>
      <w:r w:rsidRPr="00684416" w:rsidR="00280144">
        <w:rPr>
          <w:rFonts w:cs="Arial"/>
        </w:rPr>
        <w:t xml:space="preserve"> need to be </w:t>
      </w:r>
      <w:r w:rsidRPr="00684416">
        <w:rPr>
          <w:rFonts w:cs="Arial"/>
        </w:rPr>
        <w:t xml:space="preserve">improved, as coverage before the MSF vaccination response in Béboto </w:t>
      </w:r>
      <w:ins w:author="Julia Sohn" w:date="2020-05-05T14:32:00Z" w:id="635">
        <w:r w:rsidR="00E3342E">
          <w:t>only offered protection to approximately 50% of the population aged 6 months to 9 years; far below the level required for herd immunity</w:t>
        </w:r>
      </w:ins>
      <w:del w:author="Julia Sohn" w:date="2020-05-05T14:32:00Z" w:id="636">
        <w:r w:rsidRPr="00684416" w:rsidDel="00E3342E">
          <w:rPr>
            <w:rFonts w:cs="Arial"/>
          </w:rPr>
          <w:delText>was extremely low</w:delText>
        </w:r>
        <w:r w:rsidDel="00E3342E">
          <w:rPr>
            <w:rFonts w:cs="Arial"/>
          </w:rPr>
          <w:delText xml:space="preserve">, </w:delText>
        </w:r>
        <w:r w:rsidDel="00E3342E" w:rsidR="005D1EE6">
          <w:rPr>
            <w:rFonts w:cs="Arial"/>
          </w:rPr>
          <w:delText xml:space="preserve">resulting </w:delText>
        </w:r>
        <w:r w:rsidDel="00E3342E">
          <w:rPr>
            <w:rFonts w:cs="Arial"/>
          </w:rPr>
          <w:delText>in this most recent outbreak</w:delText>
        </w:r>
      </w:del>
      <w:r>
        <w:rPr>
          <w:rFonts w:cs="Arial"/>
        </w:rPr>
        <w:t xml:space="preserve">. </w:t>
      </w:r>
      <w:r w:rsidR="008B29B9">
        <w:rPr>
          <w:rFonts w:cs="Arial"/>
        </w:rPr>
        <w:t xml:space="preserve">More frequent </w:t>
      </w:r>
      <w:r w:rsidR="001F67CE">
        <w:rPr>
          <w:rFonts w:cs="Arial"/>
        </w:rPr>
        <w:t>SIAs are required</w:t>
      </w:r>
      <w:r w:rsidR="008B29B9">
        <w:rPr>
          <w:rFonts w:cs="Arial"/>
        </w:rPr>
        <w:t xml:space="preserve">, as most </w:t>
      </w:r>
      <w:r w:rsidR="001F67CE">
        <w:rPr>
          <w:rFonts w:cs="Arial"/>
        </w:rPr>
        <w:t>respondents</w:t>
      </w:r>
      <w:r w:rsidR="008B29B9">
        <w:rPr>
          <w:rFonts w:cs="Arial"/>
        </w:rPr>
        <w:t xml:space="preserve"> reported </w:t>
      </w:r>
      <w:r w:rsidR="001F67CE">
        <w:rPr>
          <w:rFonts w:cs="Arial"/>
        </w:rPr>
        <w:t>that their child was too young or had not yet been</w:t>
      </w:r>
      <w:r w:rsidR="008B29B9">
        <w:rPr>
          <w:rFonts w:cs="Arial"/>
        </w:rPr>
        <w:t xml:space="preserve"> born </w:t>
      </w:r>
      <w:r w:rsidR="001F67CE">
        <w:rPr>
          <w:rFonts w:cs="Arial"/>
        </w:rPr>
        <w:t>when the last</w:t>
      </w:r>
      <w:r w:rsidR="008B29B9">
        <w:rPr>
          <w:rFonts w:cs="Arial"/>
        </w:rPr>
        <w:t xml:space="preserve"> SIA </w:t>
      </w:r>
      <w:r w:rsidR="001F67CE">
        <w:rPr>
          <w:rFonts w:cs="Arial"/>
        </w:rPr>
        <w:t xml:space="preserve">campaign occurred </w:t>
      </w:r>
      <w:r w:rsidR="008B29B9">
        <w:rPr>
          <w:rFonts w:cs="Arial"/>
        </w:rPr>
        <w:t>in Béboto.</w:t>
      </w:r>
    </w:p>
    <w:p w:rsidR="00684416" w:rsidDel="00EE139B" w:rsidP="008B29B9" w:rsidRDefault="00684416" w14:paraId="680A6A7A" w14:textId="25038A0F">
      <w:pPr>
        <w:numPr>
          <w:ilvl w:val="1"/>
          <w:numId w:val="33"/>
        </w:numPr>
        <w:rPr>
          <w:del w:author="Julia Sohn" w:date="2020-05-05T18:12:00Z" w:id="637"/>
          <w:rFonts w:cs="Arial"/>
        </w:rPr>
      </w:pPr>
      <w:del w:author="Julia Sohn" w:date="2020-05-05T18:12:00Z" w:id="638">
        <w:r w:rsidDel="00EE139B">
          <w:rPr>
            <w:rFonts w:cs="Arial"/>
          </w:rPr>
          <w:delText xml:space="preserve">If </w:delText>
        </w:r>
        <w:r w:rsidDel="00EE139B" w:rsidR="002707E8">
          <w:rPr>
            <w:rFonts w:cs="Arial"/>
          </w:rPr>
          <w:delText>sensitization</w:delText>
        </w:r>
        <w:r w:rsidDel="00EE139B">
          <w:rPr>
            <w:rFonts w:cs="Arial"/>
          </w:rPr>
          <w:delText xml:space="preserve"> activities </w:delText>
        </w:r>
        <w:r w:rsidDel="00EE139B" w:rsidR="005D1EE6">
          <w:rPr>
            <w:rFonts w:cs="Arial"/>
          </w:rPr>
          <w:delText xml:space="preserve">(as suggested above) </w:delText>
        </w:r>
        <w:r w:rsidDel="00EE139B">
          <w:rPr>
            <w:rFonts w:cs="Arial"/>
          </w:rPr>
          <w:delText>are effective,</w:delText>
        </w:r>
        <w:r w:rsidDel="00EE139B" w:rsidR="005D1EE6">
          <w:rPr>
            <w:rFonts w:cs="Arial"/>
          </w:rPr>
          <w:delText xml:space="preserve"> it’s important that health centres </w:delText>
        </w:r>
        <w:r w:rsidDel="00EE139B" w:rsidR="002651D1">
          <w:rPr>
            <w:rFonts w:cs="Arial"/>
          </w:rPr>
          <w:delText xml:space="preserve">are functioning </w:delText>
        </w:r>
        <w:r w:rsidDel="00EE139B" w:rsidR="001F67CE">
          <w:rPr>
            <w:rFonts w:cs="Arial"/>
          </w:rPr>
          <w:delText xml:space="preserve">and have enough vaccines to </w:delText>
        </w:r>
        <w:r w:rsidDel="00EE139B" w:rsidR="005D1EE6">
          <w:rPr>
            <w:rFonts w:cs="Arial"/>
          </w:rPr>
          <w:delText xml:space="preserve">immunize children. If people spend time and </w:delText>
        </w:r>
        <w:r w:rsidDel="00EE139B" w:rsidR="002651D1">
          <w:rPr>
            <w:rFonts w:cs="Arial"/>
          </w:rPr>
          <w:delText xml:space="preserve">money to visit a health centre only to find there are no vaccines available, this could </w:delText>
        </w:r>
        <w:r w:rsidDel="00EE139B" w:rsidR="005D1EE6">
          <w:rPr>
            <w:rFonts w:cs="Arial"/>
          </w:rPr>
          <w:delText xml:space="preserve">discourage </w:delText>
        </w:r>
        <w:r w:rsidDel="00EE139B" w:rsidR="002651D1">
          <w:rPr>
            <w:rFonts w:cs="Arial"/>
          </w:rPr>
          <w:delText xml:space="preserve">such </w:delText>
        </w:r>
        <w:r w:rsidDel="00EE139B" w:rsidR="005D1EE6">
          <w:rPr>
            <w:rFonts w:cs="Arial"/>
          </w:rPr>
          <w:delText>initiative</w:delText>
        </w:r>
        <w:r w:rsidDel="00EE139B" w:rsidR="002651D1">
          <w:rPr>
            <w:rFonts w:cs="Arial"/>
          </w:rPr>
          <w:delText xml:space="preserve"> and </w:delText>
        </w:r>
        <w:r w:rsidDel="00EE139B" w:rsidR="000F44FE">
          <w:rPr>
            <w:rFonts w:cs="Arial"/>
          </w:rPr>
          <w:delText>perpetuate</w:delText>
        </w:r>
        <w:r w:rsidDel="00EE139B" w:rsidR="002651D1">
          <w:rPr>
            <w:rFonts w:cs="Arial"/>
          </w:rPr>
          <w:delText xml:space="preserve"> low routine coverage</w:delText>
        </w:r>
        <w:r w:rsidDel="00EE139B" w:rsidR="001321E6">
          <w:rPr>
            <w:rFonts w:cs="Arial"/>
          </w:rPr>
          <w:delText>, despite improved awareness</w:delText>
        </w:r>
        <w:r w:rsidDel="00EE139B" w:rsidR="00B832B8">
          <w:rPr>
            <w:rFonts w:cs="Arial"/>
          </w:rPr>
          <w:delText xml:space="preserve"> among the community</w:delText>
        </w:r>
        <w:r w:rsidDel="00EE139B" w:rsidR="001321E6">
          <w:rPr>
            <w:rFonts w:cs="Arial"/>
          </w:rPr>
          <w:delText xml:space="preserve">. </w:delText>
        </w:r>
      </w:del>
    </w:p>
    <w:p w:rsidRPr="00BB5E3C" w:rsidR="00BB5E3C" w:rsidP="00BB5E3C" w:rsidRDefault="00BB5E3C" w14:paraId="2E76A26F" w14:textId="763E697E">
      <w:pPr>
        <w:numPr>
          <w:ilvl w:val="1"/>
          <w:numId w:val="33"/>
        </w:numPr>
      </w:pPr>
      <w:r w:rsidRPr="00D40368">
        <w:t xml:space="preserve">An important step to improving EPI is understanding where the gaps and weaknesses lie. An evaluation of the ministry of health’s immunization program </w:t>
      </w:r>
      <w:r w:rsidRPr="00D40368">
        <w:lastRenderedPageBreak/>
        <w:t xml:space="preserve">is suggested to identify areas for improvement (e.g. supply chain, cold chain, transport, human resources). </w:t>
      </w:r>
    </w:p>
    <w:p w:rsidRPr="00BB5CBF" w:rsidR="00F432A8" w:rsidP="00C55D89" w:rsidRDefault="00F432A8" w14:paraId="2E0D021C" w14:textId="77777777">
      <w:pPr>
        <w:rPr>
          <w:rFonts w:cs="Arial"/>
        </w:rPr>
      </w:pPr>
    </w:p>
    <w:sectPr w:rsidRPr="00BB5CBF" w:rsidR="00F432A8" w:rsidSect="00CC1ACA">
      <w:footerReference w:type="default" r:id="rId19"/>
      <w:headerReference w:type="first" r:id="rId20"/>
      <w:pgSz w:w="11906" w:h="16838" w:orient="portrait" w:code="9"/>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PK" w:author="Patrick Keating" w:date="2020-05-05T14:31:00Z" w:id="32">
    <w:p w:rsidR="002D083E" w:rsidRDefault="002D083E" w14:paraId="62E95F25" w14:textId="395683A5">
      <w:pPr>
        <w:pStyle w:val="CommentText"/>
      </w:pPr>
      <w:r>
        <w:rPr>
          <w:rStyle w:val="CommentReference"/>
        </w:rPr>
        <w:annotationRef/>
      </w:r>
      <w:r>
        <w:t>Good to clarify why this age group? Maybe here also but definitely in the rationale</w:t>
      </w:r>
    </w:p>
  </w:comment>
  <w:comment w:initials="MOU" w:author="Julia Sohn" w:date="2020-05-05T14:54:00Z" w:id="33">
    <w:p w:rsidR="002D083E" w:rsidRDefault="002D083E" w14:paraId="350718ED" w14:textId="5D0579E4">
      <w:pPr>
        <w:pStyle w:val="CommentText"/>
      </w:pPr>
      <w:r>
        <w:rPr>
          <w:rStyle w:val="CommentReference"/>
        </w:rPr>
        <w:annotationRef/>
      </w:r>
      <w:r>
        <w:t xml:space="preserve">Added to rationale, couldn’t fit it in smoothly here. </w:t>
      </w:r>
    </w:p>
  </w:comment>
  <w:comment w:initials="PK" w:author="Patrick Keating" w:date="2020-05-05T14:15:00Z" w:id="35">
    <w:p w:rsidR="002D083E" w:rsidRDefault="002D083E" w14:paraId="3A341D5A" w14:textId="0DE5DE7A">
      <w:pPr>
        <w:pStyle w:val="CommentText"/>
      </w:pPr>
      <w:r>
        <w:rPr>
          <w:rStyle w:val="CommentReference"/>
        </w:rPr>
        <w:annotationRef/>
      </w:r>
      <w:r>
        <w:t>Statistics</w:t>
      </w:r>
    </w:p>
  </w:comment>
  <w:comment w:initials="PK" w:author="Patrick Keating" w:date="2020-05-05T14:16:00Z" w:id="38">
    <w:p w:rsidR="002D083E" w:rsidRDefault="002D083E" w14:paraId="0009CC13" w14:textId="374732D1">
      <w:pPr>
        <w:pStyle w:val="CommentText"/>
      </w:pPr>
      <w:r>
        <w:rPr>
          <w:rStyle w:val="CommentReference"/>
        </w:rPr>
        <w:annotationRef/>
      </w:r>
      <w:r>
        <w:t xml:space="preserve">Hit me with </w:t>
      </w:r>
      <w:proofErr w:type="gramStart"/>
      <w:r>
        <w:t>some  number</w:t>
      </w:r>
      <w:proofErr w:type="gramEnd"/>
      <w:r>
        <w:t xml:space="preserve"> in this paragraph please </w:t>
      </w:r>
      <w:r>
        <w:rPr>
          <w:rFonts w:ascii="Segoe UI Emoji" w:hAnsi="Segoe UI Emoji" w:eastAsia="Segoe UI Emoji" w:cs="Segoe UI Emoji"/>
        </w:rPr>
        <w:t>😊</w:t>
      </w:r>
    </w:p>
  </w:comment>
  <w:comment w:initials="PK" w:author="Patrick Keating" w:date="2020-05-05T14:17:00Z" w:id="42">
    <w:p w:rsidR="002D083E" w:rsidRDefault="002D083E" w14:paraId="41753F83" w14:textId="268164F9">
      <w:pPr>
        <w:pStyle w:val="CommentText"/>
      </w:pPr>
      <w:r>
        <w:rPr>
          <w:rStyle w:val="CommentReference"/>
        </w:rPr>
        <w:annotationRef/>
      </w:r>
      <w:r>
        <w:t>Maybe worth adding a sentence on what was known about the measles coverage in Chad in intro?</w:t>
      </w:r>
    </w:p>
  </w:comment>
  <w:comment w:initials="MOU" w:author="Julia Sohn" w:date="2020-05-05T14:27:00Z" w:id="43">
    <w:p w:rsidR="002D083E" w:rsidRDefault="002D083E" w14:paraId="2A5E4BE2" w14:textId="5EEF77AE">
      <w:pPr>
        <w:pStyle w:val="CommentText"/>
      </w:pPr>
      <w:r>
        <w:rPr>
          <w:rStyle w:val="CommentReference"/>
        </w:rPr>
        <w:annotationRef/>
      </w:r>
      <w:r>
        <w:t xml:space="preserve">Done! Added some other Chad intro details too, feel free to delete if it’s too much now.  </w:t>
      </w:r>
    </w:p>
  </w:comment>
  <w:comment w:initials="MOU" w:author="Julia Sohn" w:date="2020-05-05T15:14:00Z" w:id="44">
    <w:p w:rsidR="002D083E" w:rsidRDefault="002D083E" w14:paraId="4DC1EAE3" w14:textId="66E37DF2">
      <w:pPr>
        <w:pStyle w:val="CommentText"/>
      </w:pPr>
      <w:r>
        <w:rPr>
          <w:rStyle w:val="CommentReference"/>
        </w:rPr>
        <w:annotationRef/>
      </w:r>
      <w:r w:rsidR="0021503C">
        <w:rPr>
          <w:rStyle w:val="CommentReference"/>
        </w:rPr>
        <w:t xml:space="preserve">A barrier to care is that measles vaccination is supposed to be free, especially if an epidemic is declared. But in reality it’s not, from what we heard in </w:t>
      </w:r>
      <w:proofErr w:type="spellStart"/>
      <w:r w:rsidR="0021503C">
        <w:rPr>
          <w:rStyle w:val="CommentReference"/>
        </w:rPr>
        <w:t>Beboto</w:t>
      </w:r>
      <w:proofErr w:type="spellEnd"/>
      <w:r w:rsidR="0021503C">
        <w:rPr>
          <w:rStyle w:val="CommentReference"/>
        </w:rPr>
        <w:t xml:space="preserve">. That might be too political for this paper, and I’m also not sure how to turn it into a recommendation. But if people are sensitized but still can’t pay for a vaccination, that’s not great. </w:t>
      </w:r>
    </w:p>
  </w:comment>
  <w:comment w:initials="PK" w:author="Patrick Keating" w:date="2020-05-05T14:18:00Z" w:id="47">
    <w:p w:rsidR="002D083E" w:rsidRDefault="002D083E" w14:paraId="4D0B5E14" w14:textId="4F093C0B">
      <w:pPr>
        <w:pStyle w:val="CommentText"/>
      </w:pPr>
      <w:r>
        <w:rPr>
          <w:rStyle w:val="CommentReference"/>
        </w:rPr>
        <w:annotationRef/>
      </w:r>
      <w:r>
        <w:t>Maybe too strong. Could say “only offered protection to approximately 50% of the population aged 6 months – 9 years and far below the level required for herd immunity”</w:t>
      </w:r>
    </w:p>
  </w:comment>
  <w:comment w:initials="PK" w:author="Patrick Keating" w:date="2020-05-05T14:20:00Z" w:id="48">
    <w:p w:rsidR="002D083E" w:rsidRDefault="002D083E" w14:paraId="407E29A7" w14:textId="77777777">
      <w:pPr>
        <w:pStyle w:val="CommentText"/>
      </w:pPr>
      <w:r>
        <w:rPr>
          <w:rStyle w:val="CommentReference"/>
        </w:rPr>
        <w:annotationRef/>
      </w:r>
      <w:r>
        <w:t xml:space="preserve">Add a point in intro about when SIAs have occurred. If you are making a point on making them more frequent, it would be good to know what is the current frequency. </w:t>
      </w:r>
    </w:p>
    <w:p w:rsidR="002D083E" w:rsidRDefault="002D083E" w14:paraId="75C65A46" w14:textId="77777777">
      <w:pPr>
        <w:pStyle w:val="CommentText"/>
      </w:pPr>
    </w:p>
    <w:p w:rsidR="002D083E" w:rsidRDefault="002D083E" w14:paraId="30514DEF" w14:textId="30E69E43">
      <w:pPr>
        <w:pStyle w:val="CommentText"/>
      </w:pPr>
      <w:r>
        <w:t>Just line all your ducks up</w:t>
      </w:r>
    </w:p>
  </w:comment>
  <w:comment w:initials="MOU" w:author="Julia Sohn" w:date="2020-05-05T14:56:00Z" w:id="49">
    <w:p w:rsidR="002D083E" w:rsidRDefault="002D083E" w14:paraId="056E514A" w14:textId="13F9C1C1">
      <w:pPr>
        <w:pStyle w:val="CommentText"/>
      </w:pPr>
      <w:r>
        <w:rPr>
          <w:rStyle w:val="CommentReference"/>
        </w:rPr>
        <w:annotationRef/>
      </w:r>
      <w:r>
        <w:t>Ok done!</w:t>
      </w:r>
    </w:p>
  </w:comment>
  <w:comment w:initials="PK" w:author="Patrick Keating" w:date="2020-05-05T14:21:00Z" w:id="52">
    <w:p w:rsidR="002D083E" w:rsidRDefault="002D083E" w14:paraId="1A524862" w14:textId="5F5FFDD3">
      <w:pPr>
        <w:pStyle w:val="CommentText"/>
      </w:pPr>
      <w:r>
        <w:rPr>
          <w:rStyle w:val="CommentReference"/>
        </w:rPr>
        <w:annotationRef/>
      </w:r>
      <w:r>
        <w:t xml:space="preserve">Any data on this? </w:t>
      </w:r>
    </w:p>
  </w:comment>
  <w:comment w:initials="MOU" w:author="Julia Sohn" w:date="2020-05-05T15:00:00Z" w:id="53">
    <w:p w:rsidR="002D083E" w:rsidRDefault="002D083E" w14:paraId="6F8ACFB1" w14:textId="024C8CCB">
      <w:pPr>
        <w:pStyle w:val="CommentText"/>
      </w:pPr>
      <w:r>
        <w:rPr>
          <w:rStyle w:val="CommentReference"/>
        </w:rPr>
        <w:annotationRef/>
      </w:r>
      <w:r>
        <w:t xml:space="preserve">No. Are you telling me that scientific papers shouldn’t just allow wild speculation from the author?? Will delete this extra space but would have lost your comment otherwise </w:t>
      </w:r>
      <w:r>
        <w:rPr>
          <w:rFonts w:ascii="Wingdings" w:hAnsi="Wingdings" w:eastAsia="Wingdings" w:cs="Wingdings"/>
        </w:rPr>
        <w:t>J</w:t>
      </w:r>
    </w:p>
  </w:comment>
  <w:comment w:initials="PK" w:author="Patrick Keating" w:date="2020-05-05T14:21:00Z" w:id="57">
    <w:p w:rsidR="002D083E" w:rsidRDefault="002D083E" w14:paraId="00997055" w14:textId="76AE48CE">
      <w:pPr>
        <w:pStyle w:val="CommentText"/>
      </w:pPr>
      <w:r>
        <w:rPr>
          <w:rStyle w:val="CommentReference"/>
        </w:rPr>
        <w:annotationRef/>
      </w:r>
      <w:r>
        <w:t>No idea who would normally do these? Also unclear about political sensitivities – have asked the other epi advisors</w:t>
      </w:r>
    </w:p>
  </w:comment>
  <w:comment w:initials="MOU" w:author="Julia Sohn" w:date="2020-05-05T21:16:00Z" w:id="58">
    <w:p w:rsidR="0021503C" w:rsidRDefault="0021503C" w14:paraId="5A2FF736" w14:textId="624867DB">
      <w:pPr>
        <w:pStyle w:val="CommentText"/>
      </w:pPr>
      <w:r>
        <w:rPr>
          <w:rStyle w:val="CommentReference"/>
        </w:rPr>
        <w:annotationRef/>
      </w:r>
      <w:r>
        <w:t xml:space="preserve">Cool, I’m also fine to delete if it’s overstepping. </w:t>
      </w:r>
    </w:p>
  </w:comment>
  <w:comment w:initials="PK" w:author="Patrick Keating" w:date="2020-05-05T14:37:00Z" w:id="68">
    <w:p w:rsidR="002D083E" w:rsidRDefault="002D083E" w14:paraId="02A3E04D" w14:textId="77777777">
      <w:pPr>
        <w:pStyle w:val="CommentText"/>
      </w:pPr>
      <w:r>
        <w:rPr>
          <w:rStyle w:val="CommentReference"/>
        </w:rPr>
        <w:annotationRef/>
      </w:r>
      <w:r>
        <w:t>Would generally put these in a table and hide the borders</w:t>
      </w:r>
    </w:p>
    <w:p w:rsidR="002D083E" w:rsidRDefault="002D083E" w14:paraId="1AFDE558" w14:textId="5EBDE444">
      <w:pPr>
        <w:pStyle w:val="CommentText"/>
      </w:pPr>
      <w:r>
        <w:t>Makes it easier for formatting and also adding/editing the table</w:t>
      </w:r>
    </w:p>
  </w:comment>
  <w:comment w:initials="MOU" w:author="Julia Sohn" w:date="2020-05-05T15:21:00Z" w:id="69">
    <w:p w:rsidR="002D083E" w:rsidRDefault="002D083E" w14:paraId="425DC183" w14:textId="54C0964D">
      <w:pPr>
        <w:pStyle w:val="CommentText"/>
      </w:pPr>
      <w:r>
        <w:rPr>
          <w:rStyle w:val="CommentReference"/>
        </w:rPr>
        <w:annotationRef/>
      </w:r>
      <w:r>
        <w:t xml:space="preserve">Lol I changed this but then all my automatically numbered tables in results changed and started at Table 2 so I nixed it. </w:t>
      </w:r>
    </w:p>
  </w:comment>
  <w:comment w:initials="PK" w:author="Patrick Keating" w:date="2020-05-05T14:26:00Z" w:id="93">
    <w:p w:rsidR="002D083E" w:rsidRDefault="002D083E" w14:paraId="0A4B3E62" w14:textId="659F049D">
      <w:pPr>
        <w:pStyle w:val="CommentText"/>
      </w:pPr>
      <w:r>
        <w:rPr>
          <w:rStyle w:val="CommentReference"/>
        </w:rPr>
        <w:annotationRef/>
      </w:r>
      <w:r>
        <w:t>Long sentence. Could combine with the one following with it. Main point is to give the reader what is known about current VC in Chad</w:t>
      </w:r>
    </w:p>
  </w:comment>
  <w:comment w:initials="PK" w:author="Patrick Keating" w:date="2020-05-05T14:27:00Z" w:id="104">
    <w:p w:rsidR="002D083E" w:rsidRDefault="002D083E" w14:paraId="2080F6D2" w14:textId="45991E88">
      <w:pPr>
        <w:pStyle w:val="CommentText"/>
      </w:pPr>
      <w:r>
        <w:rPr>
          <w:rStyle w:val="CommentReference"/>
        </w:rPr>
        <w:annotationRef/>
      </w:r>
      <w:r>
        <w:t>Do you mean SIA here?  Good to clarify/use same terminology</w:t>
      </w:r>
    </w:p>
  </w:comment>
  <w:comment w:initials="MOU" w:author="Julia Sohn" w:date="2020-05-05T14:36:00Z" w:id="109">
    <w:p w:rsidR="002D083E" w:rsidRDefault="002D083E" w14:paraId="316A8500" w14:textId="2F87CB74">
      <w:pPr>
        <w:pStyle w:val="CommentText"/>
      </w:pPr>
      <w:r>
        <w:rPr>
          <w:rStyle w:val="CommentReference"/>
        </w:rPr>
        <w:annotationRef/>
      </w:r>
      <w:r>
        <w:t xml:space="preserve">I’m changing these dates from what we had in protocol to reflect what we ultimately put in the calendar. The problem is that it’s a bit of guesswork for Winston, which is why I think it’s changed a bit when I ask him to get detailed. It seems like that’s because the </w:t>
      </w:r>
      <w:proofErr w:type="spellStart"/>
      <w:r>
        <w:t>MoH</w:t>
      </w:r>
      <w:proofErr w:type="spellEnd"/>
      <w:r>
        <w:t xml:space="preserve"> either says what is planned, and we’re not sure if they followed through, or there’s a national campaign but we know they didn’t really hit everywhere in the country. I was with him (or more accurately just standing nearby lol) when he figured out these dates based on a spreadsheet he had and some assumptions about what </w:t>
      </w:r>
      <w:r w:rsidRPr="00FE483A">
        <w:rPr>
          <w:b/>
          <w:bCs/>
        </w:rPr>
        <w:t>should</w:t>
      </w:r>
      <w:r>
        <w:t xml:space="preserve"> have occurred in </w:t>
      </w:r>
      <w:proofErr w:type="spellStart"/>
      <w:r>
        <w:t>beboto</w:t>
      </w:r>
      <w:proofErr w:type="spellEnd"/>
      <w:r>
        <w:t xml:space="preserve">. </w:t>
      </w:r>
    </w:p>
    <w:p w:rsidR="002D083E" w:rsidRDefault="002D083E" w14:paraId="1E711EB8" w14:textId="77777777">
      <w:pPr>
        <w:pStyle w:val="CommentText"/>
      </w:pPr>
    </w:p>
    <w:p w:rsidR="002D083E" w:rsidRDefault="002D083E" w14:paraId="74B43B27" w14:textId="0D8B1F1B">
      <w:pPr>
        <w:pStyle w:val="CommentText"/>
      </w:pPr>
      <w:r>
        <w:t>(and final note: the dates might have still been true for the protocol, since the phrasing is SIA in “several district</w:t>
      </w:r>
      <w:r w:rsidR="00A53B71">
        <w:t>s</w:t>
      </w:r>
      <w:r>
        <w:t xml:space="preserve">”. When I asked Winston for the calendar, I was specific that we wanted to know </w:t>
      </w:r>
      <w:proofErr w:type="spellStart"/>
      <w:r>
        <w:t>Beboto</w:t>
      </w:r>
      <w:proofErr w:type="spellEnd"/>
      <w:r>
        <w:t xml:space="preserve"> only. I’d still rather leave the phrasing like this because a bit vague is better given the guesswork involved.  </w:t>
      </w:r>
    </w:p>
  </w:comment>
  <w:comment w:initials="PK" w:author="Patrick Keating" w:date="2020-05-05T14:28:00Z" w:id="112">
    <w:p w:rsidR="002D083E" w:rsidRDefault="002D083E" w14:paraId="1E35114A" w14:textId="6790EA77">
      <w:pPr>
        <w:pStyle w:val="CommentText"/>
      </w:pPr>
      <w:r>
        <w:rPr>
          <w:rStyle w:val="CommentReference"/>
        </w:rPr>
        <w:annotationRef/>
      </w:r>
      <w:r>
        <w:t xml:space="preserve">Hit me with an </w:t>
      </w:r>
      <w:proofErr w:type="spellStart"/>
      <w:r>
        <w:t>epicruve</w:t>
      </w:r>
      <w:proofErr w:type="spellEnd"/>
      <w:r>
        <w:t>, if possible</w:t>
      </w:r>
    </w:p>
  </w:comment>
  <w:comment w:initials="PK" w:author="Patrick Keating" w:date="2020-05-05T14:30:00Z" w:id="118">
    <w:p w:rsidR="002D083E" w:rsidRDefault="002D083E" w14:paraId="3D7FB830" w14:textId="78229CE1">
      <w:pPr>
        <w:pStyle w:val="CommentText"/>
      </w:pPr>
      <w:r>
        <w:rPr>
          <w:rStyle w:val="CommentReference"/>
        </w:rPr>
        <w:annotationRef/>
      </w:r>
      <w:r>
        <w:t>Why 6 months to 9 years? Why not 6 months to 5 years? Good to explain in the rationale how this decision came about. Could even include an AR plot</w:t>
      </w:r>
    </w:p>
  </w:comment>
  <w:comment w:initials="MOU" w:author="Julia Sohn" w:date="2020-05-05T21:28:00Z" w:id="119">
    <w:p w:rsidR="00A53B71" w:rsidRDefault="00A53B71" w14:paraId="350F63DE" w14:textId="4F363FA6">
      <w:pPr>
        <w:pStyle w:val="CommentText"/>
      </w:pPr>
      <w:r>
        <w:rPr>
          <w:rStyle w:val="CommentReference"/>
        </w:rPr>
        <w:annotationRef/>
      </w:r>
      <w:r>
        <w:t xml:space="preserve">Is this sufficient? By AR plot do you mean an age pyramid one?  </w:t>
      </w:r>
    </w:p>
  </w:comment>
  <w:comment w:initials="PK" w:author="Patrick Keating" w:date="2020-05-05T14:39:00Z" w:id="215">
    <w:p w:rsidR="002D083E" w:rsidRDefault="002D083E" w14:paraId="34A467CB" w14:textId="7D027198">
      <w:pPr>
        <w:pStyle w:val="CommentText"/>
      </w:pPr>
      <w:r>
        <w:rPr>
          <w:rStyle w:val="CommentReference"/>
        </w:rPr>
        <w:annotationRef/>
      </w:r>
      <w:r>
        <w:t>What is this tool?</w:t>
      </w:r>
    </w:p>
  </w:comment>
  <w:comment w:initials="PK" w:author="Patrick Keating" w:date="2020-05-05T14:39:00Z" w:id="217">
    <w:p w:rsidR="002D083E" w:rsidRDefault="002D083E" w14:paraId="533E1494" w14:textId="77777777">
      <w:pPr>
        <w:pStyle w:val="CommentText"/>
      </w:pPr>
      <w:r>
        <w:rPr>
          <w:rStyle w:val="CommentReference"/>
        </w:rPr>
        <w:annotationRef/>
      </w:r>
      <w:r>
        <w:t>What about empty households or those that refuse to participate, what would surveyors do then?</w:t>
      </w:r>
    </w:p>
    <w:p w:rsidR="002D083E" w:rsidRDefault="002D083E" w14:paraId="453898B0" w14:textId="77777777">
      <w:pPr>
        <w:pStyle w:val="CommentText"/>
      </w:pPr>
    </w:p>
    <w:p w:rsidR="002D083E" w:rsidRDefault="002D083E" w14:paraId="53F2AA8C" w14:textId="77777777">
      <w:pPr>
        <w:pStyle w:val="CommentText"/>
      </w:pPr>
      <w:r>
        <w:t>Do surveyors mark the houses as they went along?</w:t>
      </w:r>
    </w:p>
    <w:p w:rsidR="002D083E" w:rsidRDefault="002D083E" w14:paraId="65FE1FA6" w14:textId="77777777">
      <w:pPr>
        <w:pStyle w:val="CommentText"/>
      </w:pPr>
    </w:p>
    <w:p w:rsidR="002D083E" w:rsidRDefault="002D083E" w14:paraId="61CCE19B" w14:textId="1EE89300">
      <w:pPr>
        <w:pStyle w:val="CommentText"/>
      </w:pPr>
      <w:r>
        <w:t>Was there any replacement of HHs done?</w:t>
      </w:r>
    </w:p>
  </w:comment>
  <w:comment w:initials="PK" w:author="Patrick Keating" w:date="2020-05-05T14:41:00Z" w:id="288">
    <w:p w:rsidR="002D083E" w:rsidRDefault="002D083E" w14:paraId="5B5C2929" w14:textId="31E828B1">
      <w:pPr>
        <w:pStyle w:val="CommentText"/>
      </w:pPr>
      <w:r>
        <w:rPr>
          <w:rStyle w:val="CommentReference"/>
        </w:rPr>
        <w:annotationRef/>
      </w:r>
      <w:r>
        <w:t>Might be better in the sampling part</w:t>
      </w:r>
    </w:p>
  </w:comment>
  <w:comment w:initials="PK" w:author="Patrick Keating" w:date="2020-05-05T14:42:00Z" w:id="297">
    <w:p w:rsidR="002D083E" w:rsidRDefault="002D083E" w14:paraId="604FD61B" w14:textId="75A35A1B">
      <w:pPr>
        <w:pStyle w:val="CommentText"/>
      </w:pPr>
      <w:r>
        <w:rPr>
          <w:rStyle w:val="CommentReference"/>
        </w:rPr>
        <w:annotationRef/>
      </w:r>
      <w:r>
        <w:t>May not need this since just said it for data collection part</w:t>
      </w:r>
    </w:p>
  </w:comment>
  <w:comment w:initials="PK" w:author="Patrick Keating" w:date="2020-05-05T14:42:00Z" w:id="301">
    <w:p w:rsidR="002D083E" w:rsidRDefault="002D083E" w14:paraId="16C4B685" w14:textId="6044F4EA">
      <w:pPr>
        <w:pStyle w:val="CommentText"/>
      </w:pPr>
      <w:r>
        <w:rPr>
          <w:rStyle w:val="CommentReference"/>
        </w:rPr>
        <w:annotationRef/>
      </w:r>
      <w:r>
        <w:t xml:space="preserve">When? Daily etc. good to be precise about when this happened – during survey, after </w:t>
      </w:r>
      <w:proofErr w:type="spellStart"/>
      <w:r>
        <w:t>etc</w:t>
      </w:r>
      <w:proofErr w:type="spellEnd"/>
    </w:p>
  </w:comment>
  <w:comment w:initials="MOU" w:author="Julia Sohn" w:date="2020-05-04T09:07:00Z" w:id="320">
    <w:p w:rsidR="002D083E" w:rsidP="000C48E5" w:rsidRDefault="002D083E" w14:paraId="58C2F469" w14:textId="37415409">
      <w:pPr>
        <w:pStyle w:val="CommentText"/>
      </w:pPr>
      <w:r>
        <w:rPr>
          <w:rStyle w:val="CommentReference"/>
        </w:rPr>
        <w:annotationRef/>
      </w:r>
      <w:r>
        <w:t>This is still true because the total number of households interviewed is from Kobo. That was most reliable since of course if an interview is completed it will be in Kobo. Weirdly the paper forms had a total of 329 interviewed so I didn’t use that. So to do the 1</w:t>
      </w:r>
      <w:r w:rsidRPr="001847A0">
        <w:rPr>
          <w:vertAlign w:val="superscript"/>
        </w:rPr>
        <w:t>st</w:t>
      </w:r>
      <w:r>
        <w:t xml:space="preserve"> visit interviewed and 2</w:t>
      </w:r>
      <w:r w:rsidRPr="001847A0">
        <w:rPr>
          <w:vertAlign w:val="superscript"/>
        </w:rPr>
        <w:t>nd</w:t>
      </w:r>
      <w:r>
        <w:t xml:space="preserve"> visit interviewed I just did math based on empty houses. Hoping that’s okay…</w:t>
      </w:r>
    </w:p>
  </w:comment>
  <w:comment w:initials="PK" w:author="Patrick Keating" w:date="2020-05-05T14:48:00Z" w:id="321">
    <w:p w:rsidR="002D083E" w:rsidRDefault="002D083E" w14:paraId="76F06744" w14:textId="1FB3F217">
      <w:pPr>
        <w:pStyle w:val="CommentText"/>
      </w:pPr>
      <w:r>
        <w:rPr>
          <w:rStyle w:val="CommentReference"/>
        </w:rPr>
        <w:annotationRef/>
      </w:r>
      <w:r>
        <w:t>Dang it!</w:t>
      </w:r>
    </w:p>
  </w:comment>
  <w:comment w:initials="PK" w:author="Patrick Keating" w:date="2020-05-05T14:48:00Z" w:id="318">
    <w:p w:rsidR="002D083E" w:rsidRDefault="002D083E" w14:paraId="555B2E7A" w14:textId="197B16AA">
      <w:pPr>
        <w:pStyle w:val="CommentText"/>
      </w:pPr>
      <w:r>
        <w:rPr>
          <w:rStyle w:val="CommentReference"/>
        </w:rPr>
        <w:annotationRef/>
      </w:r>
      <w:r>
        <w:t xml:space="preserve">A bit confusing. Any clue what was the deal on these 4 households? </w:t>
      </w:r>
    </w:p>
  </w:comment>
  <w:comment w:initials="MOU" w:author="Julia Sohn" w:date="2020-05-05T16:12:00Z" w:id="319">
    <w:p w:rsidR="002D083E" w:rsidRDefault="002D083E" w14:paraId="43875661" w14:textId="4F5A9519">
      <w:pPr>
        <w:pStyle w:val="CommentText"/>
      </w:pPr>
      <w:r>
        <w:rPr>
          <w:rStyle w:val="CommentReference"/>
        </w:rPr>
        <w:annotationRef/>
      </w:r>
      <w:r>
        <w:t xml:space="preserve">I hope this new phrasing is somewhat clearer….and yes I’m sure later in the discussion section you saw my theory on </w:t>
      </w:r>
      <w:proofErr w:type="spellStart"/>
      <w:r>
        <w:t>pourquoi</w:t>
      </w:r>
      <w:proofErr w:type="spellEnd"/>
      <w:r>
        <w:t xml:space="preserve">. </w:t>
      </w:r>
    </w:p>
  </w:comment>
  <w:comment w:initials="PK" w:author="Patrick Keating" w:date="2020-05-05T14:51:00Z" w:id="340">
    <w:p w:rsidR="002D083E" w:rsidRDefault="002D083E" w14:paraId="15B3E7FC" w14:textId="6260EBB4">
      <w:pPr>
        <w:pStyle w:val="CommentText"/>
      </w:pPr>
      <w:r>
        <w:rPr>
          <w:rStyle w:val="CommentReference"/>
        </w:rPr>
        <w:annotationRef/>
      </w:r>
      <w:r>
        <w:t>Think range is enough</w:t>
      </w:r>
    </w:p>
  </w:comment>
  <w:comment w:initials="PK" w:author="Patrick Keating" w:date="2020-05-05T14:51:00Z" w:id="346">
    <w:p w:rsidR="002D083E" w:rsidRDefault="002D083E" w14:paraId="3B3F336E" w14:textId="24133135">
      <w:pPr>
        <w:pStyle w:val="CommentText"/>
      </w:pPr>
      <w:r>
        <w:rPr>
          <w:rStyle w:val="CommentReference"/>
        </w:rPr>
        <w:annotationRef/>
      </w:r>
      <w:r>
        <w:t>Does this mean interquartile range (IQR)?</w:t>
      </w:r>
    </w:p>
  </w:comment>
  <w:comment w:initials="PK" w:author="Patrick Keating" w:date="2020-05-05T14:52:00Z" w:id="347">
    <w:p w:rsidR="002D083E" w:rsidRDefault="002D083E" w14:paraId="0F5388BC" w14:textId="794598E6">
      <w:pPr>
        <w:pStyle w:val="CommentText"/>
      </w:pPr>
      <w:r>
        <w:rPr>
          <w:rStyle w:val="CommentReference"/>
        </w:rPr>
        <w:annotationRef/>
      </w:r>
      <w:r>
        <w:t>How does this compare to the Chad’s population structure? Do we have any idea?</w:t>
      </w:r>
    </w:p>
  </w:comment>
  <w:comment w:initials="MOU" w:author="Julia Sohn" w:date="2020-05-05T16:15:00Z" w:id="348">
    <w:p w:rsidR="002D083E" w:rsidRDefault="002D083E" w14:paraId="7E00A8C5" w14:textId="3669AEBB">
      <w:pPr>
        <w:pStyle w:val="CommentText"/>
      </w:pPr>
      <w:r>
        <w:rPr>
          <w:rStyle w:val="CommentReference"/>
        </w:rPr>
        <w:annotationRef/>
      </w:r>
      <w:r>
        <w:t xml:space="preserve">I tried to look this up but most places seem to group &lt;5. Except this site which has a population pyramid at the bottom but had more children at 0 years than </w:t>
      </w:r>
      <w:proofErr w:type="gramStart"/>
      <w:r>
        <w:t>1 year old</w:t>
      </w:r>
      <w:proofErr w:type="gramEnd"/>
      <w:r>
        <w:t xml:space="preserve">, so not the same as our structure here.  </w:t>
      </w:r>
      <w:r w:rsidRPr="001C2793">
        <w:t>https://worldpopulationreview.com/countries/chad-population/</w:t>
      </w:r>
    </w:p>
  </w:comment>
  <w:comment w:initials="PK" w:author="Patrick Keating" w:date="2020-05-05T14:53:00Z" w:id="353">
    <w:p w:rsidR="002D083E" w:rsidRDefault="002D083E" w14:paraId="7E07AEDB" w14:textId="252031B5">
      <w:pPr>
        <w:pStyle w:val="CommentText"/>
      </w:pPr>
      <w:r>
        <w:rPr>
          <w:rStyle w:val="CommentReference"/>
        </w:rPr>
        <w:annotationRef/>
      </w:r>
      <w:proofErr w:type="gramStart"/>
      <w:r>
        <w:t>Reported ?</w:t>
      </w:r>
      <w:proofErr w:type="gramEnd"/>
    </w:p>
  </w:comment>
  <w:comment w:initials="PK" w:author="Patrick Keating" w:date="2020-05-05T17:59:00Z" w:id="380">
    <w:p w:rsidR="002D083E" w:rsidRDefault="002D083E" w14:paraId="14B0CDFE" w14:textId="3010F229">
      <w:pPr>
        <w:pStyle w:val="CommentText"/>
      </w:pPr>
      <w:r>
        <w:rPr>
          <w:rStyle w:val="CommentReference"/>
        </w:rPr>
        <w:annotationRef/>
      </w:r>
      <w:r>
        <w:t xml:space="preserve">Would definitely make a comment on the design effect in the results sections, </w:t>
      </w:r>
      <w:proofErr w:type="spellStart"/>
      <w:r>
        <w:t>sinmilarly</w:t>
      </w:r>
      <w:proofErr w:type="spellEnd"/>
      <w:r>
        <w:t xml:space="preserve"> to the Epicentre report</w:t>
      </w:r>
    </w:p>
  </w:comment>
  <w:comment w:initials="PK" w:author="Patrick Keating" w:date="2020-05-05T17:59:00Z" w:id="395">
    <w:p w:rsidR="002D083E" w:rsidRDefault="002D083E" w14:paraId="1526ED02" w14:textId="59D22CBD">
      <w:pPr>
        <w:pStyle w:val="CommentText"/>
      </w:pPr>
      <w:r>
        <w:rPr>
          <w:rStyle w:val="CommentReference"/>
        </w:rPr>
        <w:annotationRef/>
      </w:r>
      <w:r>
        <w:t>As above, need to highlight the unusual design effect in the results</w:t>
      </w:r>
    </w:p>
  </w:comment>
  <w:comment w:initials="PK" w:author="Patrick Keating" w:date="2020-05-05T18:01:00Z" w:id="402">
    <w:p w:rsidR="002D083E" w:rsidRDefault="002D083E" w14:paraId="1B8A97C0" w14:textId="6E47E97D">
      <w:pPr>
        <w:pStyle w:val="CommentText"/>
      </w:pPr>
      <w:r>
        <w:rPr>
          <w:rStyle w:val="CommentReference"/>
        </w:rPr>
        <w:annotationRef/>
      </w:r>
      <w:r>
        <w:t>Don’t know if you need to keep repeating this.</w:t>
      </w:r>
    </w:p>
  </w:comment>
  <w:comment w:initials="MOU" w:author="Julia Sohn" w:date="2020-05-05T17:18:00Z" w:id="403">
    <w:p w:rsidR="002D083E" w:rsidRDefault="002D083E" w14:paraId="04074FDB" w14:textId="0F457015">
      <w:pPr>
        <w:pStyle w:val="CommentText"/>
      </w:pPr>
      <w:r>
        <w:rPr>
          <w:rStyle w:val="CommentReference"/>
        </w:rPr>
        <w:annotationRef/>
      </w:r>
      <w:proofErr w:type="spellStart"/>
      <w:r>
        <w:t>Haha</w:t>
      </w:r>
      <w:proofErr w:type="spellEnd"/>
      <w:r>
        <w:t xml:space="preserve"> I </w:t>
      </w:r>
      <w:proofErr w:type="spellStart"/>
      <w:r>
        <w:t>knooow</w:t>
      </w:r>
      <w:proofErr w:type="spellEnd"/>
      <w:r>
        <w:t xml:space="preserve">, I just don’t want to start a sentence with a number and this was easier than rephrasing all the </w:t>
      </w:r>
      <w:proofErr w:type="gramStart"/>
      <w:r>
        <w:t>time :P</w:t>
      </w:r>
      <w:proofErr w:type="gramEnd"/>
    </w:p>
  </w:comment>
  <w:comment w:initials="MOU" w:author="Julia Sohn" w:date="2020-05-05T20:20:00Z" w:id="437">
    <w:p w:rsidR="002D083E" w:rsidRDefault="002D083E" w14:paraId="5A152E5B" w14:textId="7303ED40">
      <w:pPr>
        <w:pStyle w:val="CommentText"/>
      </w:pPr>
      <w:r>
        <w:rPr>
          <w:rStyle w:val="CommentReference"/>
        </w:rPr>
        <w:annotationRef/>
      </w:r>
      <w:r>
        <w:t xml:space="preserve">Should this be weighted? </w:t>
      </w:r>
      <w:proofErr w:type="spellStart"/>
      <w:r>
        <w:t>Kimbi’s</w:t>
      </w:r>
      <w:proofErr w:type="spellEnd"/>
      <w:r>
        <w:t xml:space="preserve"> was…I was going back and forth on it. I guess it’s a form of coverage?</w:t>
      </w:r>
    </w:p>
  </w:comment>
  <w:comment w:initials="MOU" w:author="Julia Sohn" w:date="2020-05-05T18:02:00Z" w:id="539">
    <w:p w:rsidR="002D083E" w:rsidRDefault="002D083E" w14:paraId="1E581CEE" w14:textId="711E5625">
      <w:pPr>
        <w:pStyle w:val="CommentText"/>
      </w:pPr>
      <w:r>
        <w:rPr>
          <w:rStyle w:val="CommentReference"/>
        </w:rPr>
        <w:annotationRef/>
      </w:r>
      <w:r>
        <w:t>So the CI crosses 1 here, which made me do a double take. But is this fine because we’re doing proportions? So here it’s just saying we’re 95% confident that the percentage of susceptible people is between 0.9 and 2.4%. Is that right?</w:t>
      </w:r>
    </w:p>
  </w:comment>
  <w:comment w:initials="PK" w:author="Patrick Keating" w:date="2020-05-05T18:18:00Z" w:id="546">
    <w:p w:rsidR="002D083E" w:rsidRDefault="002D083E" w14:paraId="0AEEBA7F" w14:textId="5F5ABFED">
      <w:pPr>
        <w:pStyle w:val="CommentText"/>
      </w:pPr>
      <w:r>
        <w:rPr>
          <w:rStyle w:val="CommentReference"/>
        </w:rPr>
        <w:annotationRef/>
      </w:r>
      <w:r>
        <w:t>Would be good to put in about number of doses, if possible. I’ve seen it included in a few reports – good to see if our efforts are not resulting only in the vaccination of kids that were previously vaccinated</w:t>
      </w:r>
    </w:p>
  </w:comment>
  <w:comment w:initials="MOU" w:author="Julia Sohn" w:date="2020-05-05T18:09:00Z" w:id="547">
    <w:p w:rsidR="002D083E" w:rsidRDefault="002D083E" w14:paraId="30861CB8" w14:textId="79AAF9AC">
      <w:pPr>
        <w:pStyle w:val="CommentText"/>
      </w:pPr>
      <w:r>
        <w:rPr>
          <w:rStyle w:val="CommentReference"/>
        </w:rPr>
        <w:annotationRef/>
      </w:r>
      <w:r>
        <w:t>Ok added, see section 5.1</w:t>
      </w:r>
    </w:p>
  </w:comment>
  <w:comment w:initials="PK" w:author="Patrick Keating" w:date="2020-05-05T18:19:00Z" w:id="549">
    <w:p w:rsidR="002D083E" w:rsidRDefault="002D083E" w14:paraId="0B3C8AC7" w14:textId="5F606AF9">
      <w:pPr>
        <w:pStyle w:val="CommentText"/>
      </w:pPr>
      <w:r>
        <w:rPr>
          <w:rStyle w:val="CommentReference"/>
        </w:rPr>
        <w:annotationRef/>
      </w:r>
      <w:r>
        <w:t xml:space="preserve">At least until the number of </w:t>
      </w:r>
      <w:proofErr w:type="spellStart"/>
      <w:r>
        <w:t>suscpetibles</w:t>
      </w:r>
      <w:proofErr w:type="spellEnd"/>
      <w:r>
        <w:t xml:space="preserve"> builds up again</w:t>
      </w:r>
    </w:p>
  </w:comment>
  <w:comment w:initials="MOU" w:author="Julia Sohn" w:date="2020-05-05T21:38:00Z" w:id="550">
    <w:p w:rsidR="00AD6CE2" w:rsidRDefault="00AD6CE2" w14:paraId="27637790" w14:textId="752C5B74">
      <w:pPr>
        <w:pStyle w:val="CommentText"/>
      </w:pPr>
      <w:r>
        <w:rPr>
          <w:rStyle w:val="CommentReference"/>
        </w:rPr>
        <w:annotationRef/>
      </w:r>
      <w:r>
        <w:t xml:space="preserve">Is it okay that it’s just stated in the conclusion? My brain couldn’t fit it in smoothly here. Because this group IS protected. It’s the next generation that isn’t. </w:t>
      </w:r>
    </w:p>
  </w:comment>
  <w:comment w:initials="PK" w:author="Patrick Keating" w:date="2020-05-05T18:20:00Z" w:id="551">
    <w:p w:rsidR="002D083E" w:rsidRDefault="002D083E" w14:paraId="10F4BEA8" w14:textId="0D302D1F">
      <w:pPr>
        <w:pStyle w:val="CommentText"/>
      </w:pPr>
      <w:r>
        <w:rPr>
          <w:rStyle w:val="CommentReference"/>
        </w:rPr>
        <w:annotationRef/>
      </w:r>
      <w:r>
        <w:t>Could drop this sentence and just start with the 2</w:t>
      </w:r>
      <w:r w:rsidRPr="00752CC7">
        <w:rPr>
          <w:vertAlign w:val="superscript"/>
        </w:rPr>
        <w:t>nd</w:t>
      </w:r>
      <w:r>
        <w:t xml:space="preserve"> sentence</w:t>
      </w:r>
    </w:p>
  </w:comment>
  <w:comment w:initials="PK" w:author="Patrick Keating" w:date="2020-05-05T18:22:00Z" w:id="557">
    <w:p w:rsidR="002D083E" w:rsidRDefault="002D083E" w14:paraId="0C3FB56A" w14:textId="2A5974F9">
      <w:pPr>
        <w:pStyle w:val="CommentText"/>
      </w:pPr>
      <w:r>
        <w:rPr>
          <w:rStyle w:val="CommentReference"/>
        </w:rPr>
        <w:annotationRef/>
      </w:r>
      <w:r>
        <w:t>Can also drop sentence</w:t>
      </w:r>
    </w:p>
  </w:comment>
  <w:comment w:initials="MOU" w:author="Julia Sohn" w:date="2020-05-04T14:39:00Z" w:id="581">
    <w:p w:rsidR="002D083E" w:rsidP="000C48E5" w:rsidRDefault="002D083E" w14:paraId="18622CAC" w14:textId="77777777">
      <w:pPr>
        <w:pStyle w:val="CommentText"/>
      </w:pPr>
      <w:r>
        <w:rPr>
          <w:rStyle w:val="CommentReference"/>
        </w:rPr>
        <w:annotationRef/>
      </w:r>
      <w:r>
        <w:t xml:space="preserve">I sent an email to the team asking for any ideas but didn’t hear back. </w:t>
      </w:r>
    </w:p>
  </w:comment>
  <w:comment w:initials="PK" w:author="Patrick Keating" w:date="2020-05-05T18:23:00Z" w:id="604">
    <w:p w:rsidR="002D083E" w:rsidRDefault="002D083E" w14:paraId="126F88D3" w14:textId="268DB4AA">
      <w:pPr>
        <w:pStyle w:val="CommentText"/>
      </w:pPr>
      <w:r>
        <w:rPr>
          <w:rStyle w:val="CommentReference"/>
        </w:rPr>
        <w:annotationRef/>
      </w:r>
      <w:r>
        <w:t>important</w:t>
      </w:r>
    </w:p>
  </w:comment>
  <w:comment w:initials="PK" w:author="Patrick Keating" w:date="2020-05-05T18:25:00Z" w:id="613">
    <w:p w:rsidR="002D083E" w:rsidRDefault="002D083E" w14:paraId="27DA9480" w14:textId="59D89DAC">
      <w:pPr>
        <w:pStyle w:val="CommentText"/>
      </w:pPr>
      <w:r>
        <w:rPr>
          <w:rStyle w:val="CommentReference"/>
        </w:rPr>
        <w:annotationRef/>
      </w:r>
      <w:r>
        <w:t>Yes, but then most of the immunity should come from being vaccinated and the addition of having had measles didn’t greatly change the level of immunity</w:t>
      </w:r>
    </w:p>
  </w:comment>
  <w:comment w:initials="MOU" w:author="Julia Sohn" w:date="2020-05-05T21:07:00Z" w:id="614">
    <w:p w:rsidR="002D083E" w:rsidRDefault="002D083E" w14:paraId="208D1977" w14:textId="0D226546">
      <w:pPr>
        <w:pStyle w:val="CommentText"/>
      </w:pPr>
      <w:r>
        <w:rPr>
          <w:rStyle w:val="CommentReference"/>
        </w:rPr>
        <w:annotationRef/>
      </w:r>
      <w:r>
        <w:t xml:space="preserve">Added another line, but happy to delete the paragraph if you think it’s not really saying anything. </w:t>
      </w:r>
    </w:p>
  </w:comment>
  <w:comment w:initials="PK" w:author="Patrick Keating" w:date="2020-05-05T18:26:00Z" w:id="629">
    <w:p w:rsidR="002D083E" w:rsidRDefault="002D083E" w14:paraId="50F9E300" w14:textId="16A30FEE">
      <w:pPr>
        <w:pStyle w:val="CommentText"/>
      </w:pPr>
      <w:r>
        <w:rPr>
          <w:rStyle w:val="CommentReference"/>
        </w:rPr>
        <w:annotationRef/>
      </w:r>
      <w:r>
        <w:t>LOL</w:t>
      </w:r>
    </w:p>
  </w:comment>
  <w:comment w:initials="MOU" w:author="Julia Sohn" w:date="2020-05-05T21:11:00Z" w:id="630">
    <w:p w:rsidR="002D083E" w:rsidRDefault="002D083E" w14:paraId="7B93D3AA" w14:textId="5CADFDF9">
      <w:pPr>
        <w:pStyle w:val="CommentText"/>
      </w:pPr>
      <w:r>
        <w:rPr>
          <w:rStyle w:val="CommentReference"/>
        </w:rPr>
        <w:annotationRef/>
      </w:r>
      <w:r>
        <w:t xml:space="preserve"> I mean, it wasn’t EVERY </w:t>
      </w:r>
      <w:proofErr w:type="gramStart"/>
      <w:r>
        <w:t>time :P</w:t>
      </w:r>
      <w:proofErr w:type="gramEnd"/>
      <w:r>
        <w:t xml:space="preserve"> </w:t>
      </w:r>
    </w:p>
  </w:comment>
  <w:comment w:initials="PK" w:author="Patrick Keating" w:date="2020-05-06T11:16:03" w:id="1450522540">
    <w:p w:rsidR="24096D4D" w:rsidRDefault="24096D4D" w14:paraId="48FD00D2" w14:textId="33B80A1A">
      <w:pPr>
        <w:pStyle w:val="CommentText"/>
      </w:pPr>
      <w:r w:rsidR="24096D4D">
        <w:rPr/>
        <w:t>LOL</w:t>
      </w:r>
      <w:r>
        <w:rPr>
          <w:rStyle w:val="CommentReference"/>
        </w:rPr>
        <w:annotationRef/>
      </w:r>
      <w:r>
        <w:rPr>
          <w:rStyle w:val="CommentReference"/>
        </w:rPr>
        <w:annotationRef/>
      </w:r>
    </w:p>
  </w:comment>
  <w:comment w:initials="PK" w:author="Patrick Keating" w:date="2020-05-06T11:16:18" w:id="1753693044">
    <w:p w:rsidR="1211C201" w:rsidRDefault="1211C201" w14:paraId="52A03C25" w14:textId="63B39F32">
      <w:pPr>
        <w:pStyle w:val="CommentText"/>
      </w:pPr>
      <w:r w:rsidR="1211C201">
        <w:rPr/>
        <w:t>See what Winston says</w:t>
      </w:r>
      <w:r>
        <w:rPr>
          <w:rStyle w:val="CommentReference"/>
        </w:rPr>
        <w:annotationRef/>
      </w:r>
    </w:p>
  </w:comment>
  <w:comment w:initials="PK" w:author="Patrick Keating" w:date="2020-05-06T11:17:55" w:id="739082328">
    <w:p w:rsidR="1211C201" w:rsidRDefault="1211C201" w14:paraId="205EF56D" w14:textId="7BC046B2">
      <w:pPr>
        <w:pStyle w:val="CommentText"/>
      </w:pPr>
      <w:r w:rsidR="1211C201">
        <w:rPr/>
        <w:t>Good to add a figure number to this and refer in text and title</w:t>
      </w:r>
      <w:r>
        <w:rPr>
          <w:rStyle w:val="CommentReference"/>
        </w:rPr>
        <w:annotationRef/>
      </w:r>
    </w:p>
  </w:comment>
  <w:comment w:initials="PK" w:author="Patrick Keating" w:date="2020-05-06T11:18:12" w:id="633167658">
    <w:p w:rsidR="1211C201" w:rsidRDefault="1211C201" w14:paraId="77D7B127" w14:textId="44432BE5">
      <w:pPr>
        <w:pStyle w:val="CommentText"/>
      </w:pPr>
      <w:r w:rsidR="1211C201">
        <w:rPr/>
        <w:t>Attack rate</w:t>
      </w:r>
      <w:r>
        <w:rPr>
          <w:rStyle w:val="CommentReference"/>
        </w:rPr>
        <w:annotationRef/>
      </w:r>
    </w:p>
  </w:comment>
  <w:comment w:initials="PK" w:author="Patrick Keating" w:date="2020-05-06T11:18:30" w:id="1812997367">
    <w:p w:rsidR="1211C201" w:rsidRDefault="1211C201" w14:paraId="4D8D605C" w14:textId="35EC44F0">
      <w:pPr>
        <w:pStyle w:val="CommentText"/>
      </w:pPr>
      <w:r w:rsidR="1211C201">
        <w:rPr/>
        <w:t>Figure number, please</w:t>
      </w:r>
      <w:r>
        <w:rPr>
          <w:rStyle w:val="CommentReference"/>
        </w:rPr>
        <w:annotationRef/>
      </w:r>
    </w:p>
  </w:comment>
  <w:comment w:initials="PK" w:author="Patrick Keating" w:date="2020-05-06T11:19:26" w:id="1922475888">
    <w:p w:rsidR="1211C201" w:rsidRDefault="1211C201" w14:paraId="44310BAD" w14:textId="7519B4A3">
      <w:pPr>
        <w:pStyle w:val="CommentText"/>
      </w:pPr>
      <w:r w:rsidR="1211C201">
        <w:rPr/>
        <w:t>You could add a plot of this along with the epicurves or a table, whatever you have from before the vaccination campaign</w:t>
      </w:r>
      <w:r>
        <w:rPr>
          <w:rStyle w:val="CommentReference"/>
        </w:rPr>
        <w:annotationRef/>
      </w:r>
    </w:p>
  </w:comment>
  <w:comment w:initials="PK" w:author="Patrick Keating" w:date="2020-05-06T11:20:26" w:id="1683682355">
    <w:p w:rsidR="1211C201" w:rsidRDefault="1211C201" w14:paraId="16C80D52" w14:textId="1288CBBD">
      <w:pPr>
        <w:pStyle w:val="CommentText"/>
      </w:pPr>
      <w:r w:rsidR="1211C201">
        <w:rPr/>
        <w:t>Thanks!</w:t>
      </w:r>
      <w:r>
        <w:rPr>
          <w:rStyle w:val="CommentReference"/>
        </w:rPr>
        <w:annotationRef/>
      </w:r>
    </w:p>
  </w:comment>
  <w:comment w:initials="PK" w:author="Patrick Keating" w:date="2020-05-06T11:22:46" w:id="1357582089">
    <w:p w:rsidR="1211C201" w:rsidRDefault="1211C201" w14:paraId="284A5682" w14:textId="3898CD53">
      <w:pPr>
        <w:pStyle w:val="CommentText"/>
      </w:pPr>
      <w:r w:rsidR="1211C201">
        <w:rPr/>
        <w:t>Would that mean we have underrepresented children of that age group in our sample? Clear that we only have kids in a 6 month bracket in there compared to 3 year brackets, but just thought good to consider</w:t>
      </w:r>
      <w:r>
        <w:rPr>
          <w:rStyle w:val="CommentReference"/>
        </w:rPr>
        <w:annotationRef/>
      </w:r>
    </w:p>
  </w:comment>
  <w:comment w:initials="PK" w:author="Patrick Keating" w:date="2020-05-06T11:23:53" w:id="183858527">
    <w:p w:rsidR="1211C201" w:rsidRDefault="1211C201" w14:paraId="4AB92C5C" w14:textId="02F1EA4D">
      <w:pPr>
        <w:pStyle w:val="CommentText"/>
      </w:pPr>
      <w:r w:rsidR="1211C201">
        <w:rPr/>
        <w:t>Let's go with Kimbi!</w:t>
      </w:r>
      <w:r>
        <w:rPr>
          <w:rStyle w:val="CommentReference"/>
        </w:rPr>
        <w:annotationRef/>
      </w:r>
    </w:p>
  </w:comment>
  <w:comment w:initials="PK" w:author="Patrick Keating" w:date="2020-05-06T11:24:51" w:id="966573805">
    <w:p w:rsidR="1211C201" w:rsidRDefault="1211C201" w14:paraId="3A1CA8A6" w14:textId="5C79001B">
      <w:pPr>
        <w:pStyle w:val="CommentText"/>
      </w:pPr>
      <w:r w:rsidR="1211C201">
        <w:rPr/>
        <w:t>Yes. If it was a RR/OR then crossing 1 would have a different meaning</w:t>
      </w:r>
      <w:r>
        <w:rPr>
          <w:rStyle w:val="CommentReference"/>
        </w:rPr>
        <w:annotationRef/>
      </w:r>
    </w:p>
    <w:p w:rsidR="1211C201" w:rsidRDefault="1211C201" w14:paraId="6B168D03" w14:textId="6757B275">
      <w:pPr>
        <w:pStyle w:val="CommentText"/>
      </w:pPr>
    </w:p>
  </w:comment>
  <w:comment w:initials="PK" w:author="Patrick Keating" w:date="2020-05-06T11:26:37" w:id="277236516">
    <w:p w:rsidR="1211C201" w:rsidRDefault="1211C201" w14:paraId="6B5EA8DB" w14:textId="460A5E7E">
      <w:pPr>
        <w:pStyle w:val="CommentText"/>
      </w:pPr>
      <w:r w:rsidR="1211C201">
        <w:rPr/>
        <w:t>We know that routine vaccination is there to maintain high levels. Yes, the current population is protected, but routine vaccination of babies born in the next 2-3 years will be essential</w:t>
      </w:r>
      <w:r>
        <w:rPr>
          <w:rStyle w:val="CommentReference"/>
        </w:rPr>
        <w:annotationRef/>
      </w:r>
    </w:p>
    <w:p w:rsidR="1211C201" w:rsidRDefault="1211C201" w14:paraId="023303AE" w14:textId="27EE73E8">
      <w:pPr>
        <w:pStyle w:val="CommentText"/>
      </w:pPr>
    </w:p>
  </w:comment>
  <w:comment w:initials="PK" w:author="Patrick Keating" w:date="2020-05-06T11:29:55" w:id="717390073">
    <w:p w:rsidR="1211C201" w:rsidRDefault="1211C201" w14:paraId="6CDE46FA" w14:textId="1C59F995">
      <w:pPr>
        <w:pStyle w:val="CommentText"/>
      </w:pPr>
      <w:r w:rsidR="1211C201">
        <w:rPr/>
        <w:t>Just a thought. DOn't need to keep</w:t>
      </w:r>
      <w:r>
        <w:rPr>
          <w:rStyle w:val="CommentReference"/>
        </w:rPr>
        <w:annotationRef/>
      </w:r>
    </w:p>
  </w:comment>
  <w:comment w:initials="PK" w:author="Patrick Keating" w:date="2020-05-06T11:30:25" w:id="494854024">
    <w:p w:rsidR="1211C201" w:rsidRDefault="1211C201" w14:paraId="11A61F30" w14:textId="2437A85D">
      <w:pPr>
        <w:pStyle w:val="CommentText"/>
      </w:pPr>
      <w:r w:rsidR="1211C201">
        <w:rPr/>
        <w:t>Could get rid of this qualifier. Think the 22% explains that</w:t>
      </w:r>
      <w:r>
        <w:rPr>
          <w:rStyle w:val="CommentReference"/>
        </w:rPr>
        <w:annotationRef/>
      </w:r>
    </w:p>
  </w:comment>
  <w:comment w:initials="PK" w:author="Patrick Keating" w:date="2020-05-06T11:33:11" w:id="608338548">
    <w:p w:rsidR="1211C201" w:rsidRDefault="1211C201" w14:paraId="025A602F" w14:textId="63543BA0">
      <w:pPr>
        <w:pStyle w:val="CommentText"/>
      </w:pPr>
      <w:r w:rsidR="1211C201">
        <w:rPr/>
        <w:t>Looks good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2E95F25"/>
  <w15:commentEx w15:done="0" w15:paraId="350718ED" w15:paraIdParent="62E95F25"/>
  <w15:commentEx w15:done="0" w15:paraId="3A341D5A"/>
  <w15:commentEx w15:done="0" w15:paraId="0009CC13"/>
  <w15:commentEx w15:done="0" w15:paraId="41753F83"/>
  <w15:commentEx w15:done="0" w15:paraId="2A5E4BE2" w15:paraIdParent="41753F83"/>
  <w15:commentEx w15:done="0" w15:paraId="4DC1EAE3"/>
  <w15:commentEx w15:done="0" w15:paraId="4D0B5E14"/>
  <w15:commentEx w15:done="0" w15:paraId="30514DEF"/>
  <w15:commentEx w15:done="0" w15:paraId="056E514A" w15:paraIdParent="30514DEF"/>
  <w15:commentEx w15:done="0" w15:paraId="1A524862"/>
  <w15:commentEx w15:done="0" w15:paraId="6F8ACFB1" w15:paraIdParent="1A524862"/>
  <w15:commentEx w15:done="0" w15:paraId="00997055"/>
  <w15:commentEx w15:done="0" w15:paraId="5A2FF736" w15:paraIdParent="00997055"/>
  <w15:commentEx w15:done="0" w15:paraId="1AFDE558"/>
  <w15:commentEx w15:done="0" w15:paraId="425DC183" w15:paraIdParent="1AFDE558"/>
  <w15:commentEx w15:done="0" w15:paraId="0A4B3E62"/>
  <w15:commentEx w15:done="0" w15:paraId="2080F6D2"/>
  <w15:commentEx w15:done="0" w15:paraId="74B43B27"/>
  <w15:commentEx w15:done="0" w15:paraId="1E35114A"/>
  <w15:commentEx w15:done="0" w15:paraId="3D7FB830"/>
  <w15:commentEx w15:done="0" w15:paraId="350F63DE" w15:paraIdParent="3D7FB830"/>
  <w15:commentEx w15:done="0" w15:paraId="34A467CB"/>
  <w15:commentEx w15:done="0" w15:paraId="61CCE19B"/>
  <w15:commentEx w15:done="0" w15:paraId="5B5C2929"/>
  <w15:commentEx w15:done="0" w15:paraId="604FD61B"/>
  <w15:commentEx w15:done="0" w15:paraId="16C4B685"/>
  <w15:commentEx w15:done="0" w15:paraId="58C2F469"/>
  <w15:commentEx w15:done="0" w15:paraId="76F06744" w15:paraIdParent="58C2F469"/>
  <w15:commentEx w15:done="0" w15:paraId="555B2E7A"/>
  <w15:commentEx w15:done="0" w15:paraId="43875661" w15:paraIdParent="555B2E7A"/>
  <w15:commentEx w15:done="0" w15:paraId="15B3E7FC"/>
  <w15:commentEx w15:done="0" w15:paraId="3B3F336E"/>
  <w15:commentEx w15:done="0" w15:paraId="0F5388BC"/>
  <w15:commentEx w15:done="0" w15:paraId="7E00A8C5" w15:paraIdParent="0F5388BC"/>
  <w15:commentEx w15:done="0" w15:paraId="7E07AEDB"/>
  <w15:commentEx w15:done="0" w15:paraId="14B0CDFE"/>
  <w15:commentEx w15:done="0" w15:paraId="1526ED02"/>
  <w15:commentEx w15:done="0" w15:paraId="1B8A97C0"/>
  <w15:commentEx w15:done="0" w15:paraId="04074FDB" w15:paraIdParent="1B8A97C0"/>
  <w15:commentEx w15:done="0" w15:paraId="5A152E5B"/>
  <w15:commentEx w15:done="0" w15:paraId="1E581CEE"/>
  <w15:commentEx w15:done="0" w15:paraId="0AEEBA7F"/>
  <w15:commentEx w15:done="0" w15:paraId="30861CB8" w15:paraIdParent="0AEEBA7F"/>
  <w15:commentEx w15:done="0" w15:paraId="0B3C8AC7"/>
  <w15:commentEx w15:done="0" w15:paraId="27637790" w15:paraIdParent="0B3C8AC7"/>
  <w15:commentEx w15:done="0" w15:paraId="10F4BEA8"/>
  <w15:commentEx w15:done="0" w15:paraId="0C3FB56A"/>
  <w15:commentEx w15:done="0" w15:paraId="18622CAC"/>
  <w15:commentEx w15:done="0" w15:paraId="126F88D3"/>
  <w15:commentEx w15:done="0" w15:paraId="27DA9480"/>
  <w15:commentEx w15:done="0" w15:paraId="208D1977" w15:paraIdParent="27DA9480"/>
  <w15:commentEx w15:done="0" w15:paraId="50F9E300"/>
  <w15:commentEx w15:done="0" w15:paraId="7B93D3AA" w15:paraIdParent="50F9E300"/>
  <w15:commentEx w15:done="0" w15:paraId="48FD00D2" w15:paraIdParent="1A524862"/>
  <w15:commentEx w15:done="0" w15:paraId="52A03C25" w15:paraIdParent="00997055"/>
  <w15:commentEx w15:done="0" w15:paraId="205EF56D"/>
  <w15:commentEx w15:done="0" w15:paraId="77D7B127" w15:paraIdParent="3D7FB830"/>
  <w15:commentEx w15:done="0" w15:paraId="4D8D605C"/>
  <w15:commentEx w15:done="0" w15:paraId="44310BAD" w15:paraIdParent="3D7FB830"/>
  <w15:commentEx w15:done="0" w15:paraId="16C80D52" w15:paraIdParent="61CCE19B"/>
  <w15:commentEx w15:done="0" w15:paraId="284A5682" w15:paraIdParent="0F5388BC"/>
  <w15:commentEx w15:done="0" w15:paraId="4AB92C5C" w15:paraIdParent="5A152E5B"/>
  <w15:commentEx w15:done="0" w15:paraId="6B168D03" w15:paraIdParent="1E581CEE"/>
  <w15:commentEx w15:done="0" w15:paraId="023303AE" w15:paraIdParent="0B3C8AC7"/>
  <w15:commentEx w15:done="0" w15:paraId="6CDE46FA"/>
  <w15:commentEx w15:done="0" w15:paraId="11A61F30"/>
  <w15:commentEx w15:done="0" w15:paraId="025A602F" w15:paraIdParent="27DA948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642426" w16cex:dateUtc="2020-05-06T10:16:03.145Z"/>
  <w16cex:commentExtensible w16cex:durableId="2872D1D4" w16cex:dateUtc="2020-05-06T10:16:18.718Z"/>
  <w16cex:commentExtensible w16cex:durableId="3A2548B4" w16cex:dateUtc="2020-05-06T10:17:55.941Z"/>
  <w16cex:commentExtensible w16cex:durableId="41E79C95" w16cex:dateUtc="2020-05-06T10:18:12.7Z"/>
  <w16cex:commentExtensible w16cex:durableId="0FB6B555" w16cex:dateUtc="2020-05-06T10:18:30.897Z"/>
  <w16cex:commentExtensible w16cex:durableId="60C531C8" w16cex:dateUtc="2020-05-06T10:19:26.151Z"/>
  <w16cex:commentExtensible w16cex:durableId="5A62807C" w16cex:dateUtc="2020-05-06T10:20:26.887Z"/>
  <w16cex:commentExtensible w16cex:durableId="39B4769E" w16cex:dateUtc="2020-05-06T10:22:46.079Z"/>
  <w16cex:commentExtensible w16cex:durableId="6E734B4B" w16cex:dateUtc="2020-05-06T10:23:53.588Z"/>
  <w16cex:commentExtensible w16cex:durableId="50A20442" w16cex:dateUtc="2020-05-06T10:24:51.171Z"/>
  <w16cex:commentExtensible w16cex:durableId="6D7E143E" w16cex:dateUtc="2020-05-06T10:26:37.954Z"/>
  <w16cex:commentExtensible w16cex:durableId="3AE4766C" w16cex:dateUtc="2020-05-06T10:29:55.344Z"/>
  <w16cex:commentExtensible w16cex:durableId="1B0AEE3E" w16cex:dateUtc="2020-05-06T10:30:25.123Z"/>
  <w16cex:commentExtensible w16cex:durableId="314BF532" w16cex:dateUtc="2020-05-06T10:33:11.532Z"/>
</w16cex:commentsExtensible>
</file>

<file path=word/commentsIds.xml><?xml version="1.0" encoding="utf-8"?>
<w16cid:commentsIds xmlns:mc="http://schemas.openxmlformats.org/markup-compatibility/2006" xmlns:w16cid="http://schemas.microsoft.com/office/word/2016/wordml/cid" mc:Ignorable="w16cid">
  <w16cid:commentId w16cid:paraId="5762E6A7" w16cid:durableId="225BF31B"/>
  <w16cid:commentId w16cid:paraId="62E95F25" w16cid:durableId="225BF757"/>
  <w16cid:commentId w16cid:paraId="4694AE3C" w16cid:durableId="225BF37C"/>
  <w16cid:commentId w16cid:paraId="3A341D5A" w16cid:durableId="225BF366"/>
  <w16cid:commentId w16cid:paraId="0009CC13" w16cid:durableId="225BF3B1"/>
  <w16cid:commentId w16cid:paraId="41753F83" w16cid:durableId="225BF3EA"/>
  <w16cid:commentId w16cid:paraId="4D0B5E14" w16cid:durableId="225BF442"/>
  <w16cid:commentId w16cid:paraId="30514DEF" w16cid:durableId="225BF491"/>
  <w16cid:commentId w16cid:paraId="1A524862" w16cid:durableId="225BF4D2"/>
  <w16cid:commentId w16cid:paraId="00997055" w16cid:durableId="225BF503"/>
  <w16cid:commentId w16cid:paraId="1AFDE558" w16cid:durableId="225BF8AD"/>
  <w16cid:commentId w16cid:paraId="49AA6DE6" w16cid:durableId="225BF8CB"/>
  <w16cid:commentId w16cid:paraId="172BFF19" w16cid:durableId="225BF591"/>
  <w16cid:commentId w16cid:paraId="0A4B3E62" w16cid:durableId="225BF601"/>
  <w16cid:commentId w16cid:paraId="2080F6D2" w16cid:durableId="225BF634"/>
  <w16cid:commentId w16cid:paraId="1E35114A" w16cid:durableId="225BF67E"/>
  <w16cid:commentId w16cid:paraId="3D7FB830" w16cid:durableId="225BF70A"/>
  <w16cid:commentId w16cid:paraId="34A467CB" w16cid:durableId="225BF90E"/>
  <w16cid:commentId w16cid:paraId="61CCE19B" w16cid:durableId="225BF93F"/>
  <w16cid:commentId w16cid:paraId="5B5C2929" w16cid:durableId="225BF999"/>
  <w16cid:commentId w16cid:paraId="326DD9C1" w16cid:durableId="225BF9CD"/>
  <w16cid:commentId w16cid:paraId="604FD61B" w16cid:durableId="225BF9DD"/>
  <w16cid:commentId w16cid:paraId="16C4B685" w16cid:durableId="225BF9F2"/>
  <w16cid:commentId w16cid:paraId="5B6A0874" w16cid:durableId="225BF2CB"/>
  <w16cid:commentId w16cid:paraId="0DD33B5C" w16cid:durableId="225BF2CC"/>
  <w16cid:commentId w16cid:paraId="7B98FD81" w16cid:durableId="225BF2CD"/>
  <w16cid:commentId w16cid:paraId="374229D6" w16cid:durableId="225BF2CE"/>
  <w16cid:commentId w16cid:paraId="004BC6D8" w16cid:durableId="225BF2CF"/>
  <w16cid:commentId w16cid:paraId="7618069C" w16cid:durableId="225BF2D0"/>
  <w16cid:commentId w16cid:paraId="12C28D15" w16cid:durableId="225BF2D1"/>
  <w16cid:commentId w16cid:paraId="4CAB0A9D" w16cid:durableId="225BF2D2"/>
  <w16cid:commentId w16cid:paraId="58C2F469" w16cid:durableId="225BF2D3"/>
  <w16cid:commentId w16cid:paraId="76F06744" w16cid:durableId="225BFB29"/>
  <w16cid:commentId w16cid:paraId="555B2E7A" w16cid:durableId="225BFB40"/>
  <w16cid:commentId w16cid:paraId="4A275602" w16cid:durableId="225BF2D4"/>
  <w16cid:commentId w16cid:paraId="621B59D9" w16cid:durableId="225BF2D5"/>
  <w16cid:commentId w16cid:paraId="08FDA588" w16cid:durableId="225BF2D6"/>
  <w16cid:commentId w16cid:paraId="15B3E7FC" w16cid:durableId="225BFBE9"/>
  <w16cid:commentId w16cid:paraId="7F29AD6F" w16cid:durableId="225BF2D7"/>
  <w16cid:commentId w16cid:paraId="3B3F336E" w16cid:durableId="225BFC09"/>
  <w16cid:commentId w16cid:paraId="0F5388BC" w16cid:durableId="225BFC28"/>
  <w16cid:commentId w16cid:paraId="7E07AEDB" w16cid:durableId="225BFC79"/>
  <w16cid:commentId w16cid:paraId="78102BAC" w16cid:durableId="225BFCEF"/>
  <w16cid:commentId w16cid:paraId="12F63319" w16cid:durableId="225BFD16"/>
  <w16cid:commentId w16cid:paraId="14B0CDFE" w16cid:durableId="225C27F8"/>
  <w16cid:commentId w16cid:paraId="1526ED02" w16cid:durableId="225C281C"/>
  <w16cid:commentId w16cid:paraId="1B8A97C0" w16cid:durableId="225C286F"/>
  <w16cid:commentId w16cid:paraId="7CEF724F" w16cid:durableId="225BF2D8"/>
  <w16cid:commentId w16cid:paraId="2C6A40EE" w16cid:durableId="225C28BE"/>
  <w16cid:commentId w16cid:paraId="458152EE" w16cid:durableId="225C2C46"/>
  <w16cid:commentId w16cid:paraId="0AEEBA7F" w16cid:durableId="225C2C67"/>
  <w16cid:commentId w16cid:paraId="0B3C8AC7" w16cid:durableId="225C2CB8"/>
  <w16cid:commentId w16cid:paraId="10F4BEA8" w16cid:durableId="225C2CF7"/>
  <w16cid:commentId w16cid:paraId="0C3FB56A" w16cid:durableId="225C2D59"/>
  <w16cid:commentId w16cid:paraId="6DF9742A" w16cid:durableId="225BF2D9"/>
  <w16cid:commentId w16cid:paraId="15EA686B" w16cid:durableId="225BF2DA"/>
  <w16cid:commentId w16cid:paraId="5CB49FC5" w16cid:durableId="225BF2DB"/>
  <w16cid:commentId w16cid:paraId="18622CAC" w16cid:durableId="225BF2DC"/>
  <w16cid:commentId w16cid:paraId="44E93ABD" w16cid:durableId="225C2D90"/>
  <w16cid:commentId w16cid:paraId="126F88D3" w16cid:durableId="225C2DBD"/>
  <w16cid:commentId w16cid:paraId="2014A2CB" w16cid:durableId="225BF2DD"/>
  <w16cid:commentId w16cid:paraId="2558A05F" w16cid:durableId="225C2DD6"/>
  <w16cid:commentId w16cid:paraId="5FD5EE61" w16cid:durableId="225BF2DE"/>
  <w16cid:commentId w16cid:paraId="27DA9480" w16cid:durableId="225C2E1F"/>
  <w16cid:commentId w16cid:paraId="50F9E300" w16cid:durableId="225C2E5A"/>
  <w16cid:commentId w16cid:paraId="350718ED" w16cid:durableId="23AB9BB9"/>
  <w16cid:commentId w16cid:paraId="2A5E4BE2" w16cid:durableId="14B53F17"/>
  <w16cid:commentId w16cid:paraId="4DC1EAE3" w16cid:durableId="2507022D"/>
  <w16cid:commentId w16cid:paraId="056E514A" w16cid:durableId="55758AC6"/>
  <w16cid:commentId w16cid:paraId="6F8ACFB1" w16cid:durableId="71891767"/>
  <w16cid:commentId w16cid:paraId="5A2FF736" w16cid:durableId="1FDB84E6"/>
  <w16cid:commentId w16cid:paraId="425DC183" w16cid:durableId="5989C3B1"/>
  <w16cid:commentId w16cid:paraId="74B43B27" w16cid:durableId="297B15AD"/>
  <w16cid:commentId w16cid:paraId="350F63DE" w16cid:durableId="0AA7F0F6"/>
  <w16cid:commentId w16cid:paraId="43875661" w16cid:durableId="7F289CDC"/>
  <w16cid:commentId w16cid:paraId="7E00A8C5" w16cid:durableId="447B4E8F"/>
  <w16cid:commentId w16cid:paraId="04074FDB" w16cid:durableId="04719C57"/>
  <w16cid:commentId w16cid:paraId="5A152E5B" w16cid:durableId="7A994EED"/>
  <w16cid:commentId w16cid:paraId="1E581CEE" w16cid:durableId="7E09DA8C"/>
  <w16cid:commentId w16cid:paraId="30861CB8" w16cid:durableId="75BA3A92"/>
  <w16cid:commentId w16cid:paraId="27637790" w16cid:durableId="1D997F69"/>
  <w16cid:commentId w16cid:paraId="208D1977" w16cid:durableId="2EC2A42D"/>
  <w16cid:commentId w16cid:paraId="7B93D3AA" w16cid:durableId="05A7782E"/>
  <w16cid:commentId w16cid:paraId="48FD00D2" w16cid:durableId="76642426"/>
  <w16cid:commentId w16cid:paraId="52A03C25" w16cid:durableId="2872D1D4"/>
  <w16cid:commentId w16cid:paraId="205EF56D" w16cid:durableId="3A2548B4"/>
  <w16cid:commentId w16cid:paraId="77D7B127" w16cid:durableId="41E79C95"/>
  <w16cid:commentId w16cid:paraId="4D8D605C" w16cid:durableId="0FB6B555"/>
  <w16cid:commentId w16cid:paraId="44310BAD" w16cid:durableId="60C531C8"/>
  <w16cid:commentId w16cid:paraId="16C80D52" w16cid:durableId="5A62807C"/>
  <w16cid:commentId w16cid:paraId="284A5682" w16cid:durableId="39B4769E"/>
  <w16cid:commentId w16cid:paraId="4AB92C5C" w16cid:durableId="6E734B4B"/>
  <w16cid:commentId w16cid:paraId="6B168D03" w16cid:durableId="50A20442"/>
  <w16cid:commentId w16cid:paraId="023303AE" w16cid:durableId="6D7E143E"/>
  <w16cid:commentId w16cid:paraId="6CDE46FA" w16cid:durableId="3AE4766C"/>
  <w16cid:commentId w16cid:paraId="11A61F30" w16cid:durableId="1B0AEE3E"/>
  <w16cid:commentId w16cid:paraId="025A602F" w16cid:durableId="314BF53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83E" w:rsidRDefault="002D083E" w14:paraId="77C61685" w14:textId="77777777">
      <w:r>
        <w:separator/>
      </w:r>
    </w:p>
  </w:endnote>
  <w:endnote w:type="continuationSeparator" w:id="0">
    <w:p w:rsidR="002D083E" w:rsidRDefault="002D083E" w14:paraId="0CF1137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NIIFGI+TimesNewRoman,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ppleSystemUIFont">
    <w:altName w:val="Garamond"/>
    <w:panose1 w:val="00000000000000000000"/>
    <w:charset w:val="00"/>
    <w:family w:val="auto"/>
    <w:notTrueType/>
    <w:pitch w:val="default"/>
    <w:sig w:usb0="00000003" w:usb1="00000000" w:usb2="00000000" w:usb3="00000000" w:csb0="00000001" w:csb1="00000000"/>
  </w:font>
  <w:font w:name="Segoe UI Emoji">
    <w:altName w:val="Microsoft Tai Le"/>
    <w:charset w:val="00"/>
    <w:family w:val="swiss"/>
    <w:pitch w:val="variable"/>
    <w:sig w:usb0="00000003" w:usb1="02000000" w:usb2="00000000" w:usb3="00000000" w:csb0="00000001" w:csb1="00000000"/>
  </w:font>
  <w:font w:name="Calibri Light">
    <w:altName w:val="Calibri"/>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3E" w:rsidRDefault="002D083E" w14:paraId="1FA5C99B" w14:textId="15190848">
    <w:pPr>
      <w:pStyle w:val="Footer"/>
      <w:rPr>
        <w:sz w:val="16"/>
        <w:szCs w:val="16"/>
        <w:lang w:val="en-GB"/>
      </w:rPr>
    </w:pPr>
    <w:bookmarkStart w:name="OLE_LINK4" w:id="639"/>
    <w:r>
      <w:rPr>
        <w:rFonts w:cs="Arial"/>
        <w:sz w:val="16"/>
        <w:lang w:val="en-GB"/>
      </w:rPr>
      <w:t xml:space="preserve">Vaccination Coverage Survey / </w:t>
    </w:r>
    <w:r w:rsidRPr="00EF7505">
      <w:rPr>
        <w:rFonts w:cs="Arial"/>
        <w:sz w:val="16"/>
        <w:lang w:val="en-GB"/>
      </w:rPr>
      <w:t xml:space="preserve">Béboto, Chad / MSF, </w:t>
    </w:r>
    <w:bookmarkEnd w:id="639"/>
    <w:r w:rsidRPr="00EF7505">
      <w:rPr>
        <w:rFonts w:cs="Arial"/>
        <w:sz w:val="16"/>
        <w:lang w:val="en-GB"/>
      </w:rPr>
      <w:t>2020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83E" w:rsidRDefault="002D083E" w14:paraId="35F9A459" w14:textId="77777777">
      <w:r>
        <w:separator/>
      </w:r>
    </w:p>
  </w:footnote>
  <w:footnote w:type="continuationSeparator" w:id="0">
    <w:p w:rsidR="002D083E" w:rsidRDefault="002D083E" w14:paraId="613FC3FE" w14:textId="77777777">
      <w:r>
        <w:continuationSeparator/>
      </w:r>
    </w:p>
  </w:footnote>
  <w:footnote w:id="1">
    <w:p w:rsidR="002D083E" w:rsidRDefault="002D083E" w14:paraId="137277CB" w14:textId="2C9FD0F2">
      <w:pPr>
        <w:pStyle w:val="FootnoteText"/>
      </w:pPr>
      <w:ins w:author="Julia Sohn" w:date="2020-05-05T14:25:00Z" w:id="88">
        <w:r>
          <w:rPr>
            <w:rStyle w:val="FootnoteReference"/>
          </w:rPr>
          <w:footnoteRef/>
        </w:r>
        <w:r>
          <w:t xml:space="preserve"> </w:t>
        </w:r>
        <w:proofErr w:type="spellStart"/>
        <w:r w:rsidRPr="00C4730D">
          <w:t>UNdata</w:t>
        </w:r>
        <w:proofErr w:type="spellEnd"/>
        <w:r>
          <w:t xml:space="preserve">: </w:t>
        </w:r>
        <w:r w:rsidRPr="00C4730D">
          <w:t>country profile | Chad</w:t>
        </w:r>
        <w:r>
          <w:t xml:space="preserve">. 2019. Available at: </w:t>
        </w:r>
        <w:r w:rsidRPr="00C4730D">
          <w:t>http://data.un.org/en/iso/td.html</w:t>
        </w:r>
      </w:ins>
    </w:p>
  </w:footnote>
  <w:footnote w:id="2">
    <w:p w:rsidRPr="004F1590" w:rsidR="002D083E" w:rsidP="00171972" w:rsidRDefault="002D083E" w14:paraId="699070BF" w14:textId="3AC9EBDE">
      <w:pPr>
        <w:pStyle w:val="FootnoteText"/>
        <w:rPr>
          <w:lang w:val="en-US"/>
        </w:rPr>
      </w:pPr>
      <w:r>
        <w:rPr>
          <w:rStyle w:val="FootnoteReference"/>
        </w:rPr>
        <w:footnoteRef/>
      </w:r>
      <w:r w:rsidRPr="004F1590">
        <w:rPr>
          <w:lang w:val="en-US"/>
        </w:rPr>
        <w:t xml:space="preserve"> </w:t>
      </w:r>
      <w:r>
        <w:rPr>
          <w:lang w:val="en-US"/>
        </w:rPr>
        <w:t xml:space="preserve">United Nations Development </w:t>
      </w:r>
      <w:proofErr w:type="spellStart"/>
      <w:r>
        <w:rPr>
          <w:lang w:val="en-US"/>
        </w:rPr>
        <w:t>Programme</w:t>
      </w:r>
      <w:proofErr w:type="spellEnd"/>
      <w:r>
        <w:rPr>
          <w:lang w:val="en-US"/>
        </w:rPr>
        <w:t xml:space="preserve">. Chad. Available at: </w:t>
      </w:r>
      <w:r w:rsidRPr="006847EF">
        <w:t>http://hdr.undp.org/en/countries/profiles/TCD</w:t>
      </w:r>
    </w:p>
  </w:footnote>
  <w:footnote w:id="3">
    <w:p w:rsidRPr="000158F9" w:rsidR="002D083E" w:rsidP="00D24E8C" w:rsidRDefault="002D083E" w14:paraId="65424BD7" w14:textId="4455F80A">
      <w:pPr>
        <w:pStyle w:val="FootnoteText"/>
        <w:rPr>
          <w:rFonts w:cs="Arial"/>
          <w:sz w:val="18"/>
          <w:szCs w:val="18"/>
          <w:lang w:val="en-GB"/>
        </w:rPr>
      </w:pPr>
      <w:r w:rsidRPr="000158F9">
        <w:rPr>
          <w:rStyle w:val="FootnoteReference"/>
          <w:rFonts w:cs="Arial"/>
          <w:sz w:val="18"/>
          <w:szCs w:val="18"/>
        </w:rPr>
        <w:footnoteRef/>
      </w:r>
      <w:r w:rsidRPr="000158F9">
        <w:rPr>
          <w:rFonts w:cs="Arial"/>
          <w:sz w:val="18"/>
          <w:szCs w:val="18"/>
          <w:lang w:val="en-GB"/>
        </w:rPr>
        <w:t xml:space="preserve"> Henderson RH, </w:t>
      </w:r>
      <w:proofErr w:type="spellStart"/>
      <w:r w:rsidRPr="000158F9">
        <w:rPr>
          <w:rFonts w:cs="Arial"/>
          <w:sz w:val="18"/>
          <w:szCs w:val="18"/>
          <w:lang w:val="en-GB"/>
        </w:rPr>
        <w:t>Sundaresan</w:t>
      </w:r>
      <w:proofErr w:type="spellEnd"/>
      <w:r w:rsidRPr="000158F9">
        <w:rPr>
          <w:rFonts w:cs="Arial"/>
          <w:sz w:val="18"/>
          <w:szCs w:val="18"/>
          <w:lang w:val="en-GB"/>
        </w:rPr>
        <w:t xml:space="preserve"> T. Cluster sampling to assess immunisation coverage: A review of experience with simplified sampling methodology. Bulletin of the World Health Organization 1982(60):253-60</w:t>
      </w:r>
    </w:p>
  </w:footnote>
  <w:footnote w:id="4">
    <w:p w:rsidRPr="000158F9" w:rsidR="002D083E" w:rsidRDefault="002D083E" w14:paraId="3B646BFF" w14:textId="77777777">
      <w:pPr>
        <w:pStyle w:val="FootnoteText"/>
        <w:rPr>
          <w:rFonts w:cs="Arial"/>
          <w:sz w:val="18"/>
          <w:lang w:val="en-GB"/>
        </w:rPr>
      </w:pPr>
      <w:r w:rsidRPr="000158F9">
        <w:rPr>
          <w:rStyle w:val="FootnoteReference"/>
          <w:rFonts w:cs="Arial"/>
          <w:sz w:val="18"/>
        </w:rPr>
        <w:footnoteRef/>
      </w:r>
      <w:r w:rsidRPr="000158F9">
        <w:rPr>
          <w:rFonts w:cs="Arial"/>
          <w:sz w:val="18"/>
          <w:lang w:val="en-GB"/>
        </w:rPr>
        <w:t xml:space="preserve"> Note that WHO guidance on sampling has been updated since the 2005 Coverage Cluster Survey: Reference Manual – Please refer instead to Annex B1 of the 2015 reference manual (footnote 4 below)</w:t>
      </w:r>
    </w:p>
  </w:footnote>
  <w:footnote w:id="5">
    <w:p w:rsidRPr="00C40358" w:rsidR="002D083E" w:rsidP="008A5FDB" w:rsidRDefault="002D083E" w14:paraId="168FD6E7" w14:textId="77777777">
      <w:pPr>
        <w:pStyle w:val="FootnoteText"/>
        <w:rPr>
          <w:rFonts w:cs="Arial"/>
          <w:sz w:val="18"/>
          <w:szCs w:val="18"/>
          <w:lang w:val="en-GB"/>
        </w:rPr>
      </w:pPr>
      <w:r w:rsidRPr="00C40358">
        <w:rPr>
          <w:rStyle w:val="FootnoteReference"/>
          <w:rFonts w:cs="Arial"/>
          <w:sz w:val="18"/>
          <w:szCs w:val="18"/>
        </w:rPr>
        <w:footnoteRef/>
      </w:r>
      <w:r w:rsidRPr="00C40358">
        <w:rPr>
          <w:rFonts w:cs="Arial"/>
          <w:sz w:val="18"/>
          <w:szCs w:val="18"/>
          <w:lang w:val="en-GB"/>
        </w:rPr>
        <w:t xml:space="preserve"> Council for International Organizations of Medical Sciences (CIOMS). International Ethical Guidelines for Biomedical Research Involving Human Subjects. CIOMS Geneva 2002. http://www.cioms.ch/index.php/publications/printablev3/541/view_bl/65/bioethics-and-health-policy-guidelines-and-other-normative-documents/19/international-ethical-guidelines-for-biomedical-research-involving-human-subjects?t</w:t>
      </w:r>
      <w:r>
        <w:rPr>
          <w:rFonts w:cs="Arial"/>
          <w:sz w:val="18"/>
          <w:szCs w:val="18"/>
          <w:lang w:val="en-GB"/>
        </w:rPr>
        <w:t>ab=getmybooksTab&amp;is_show_data=1.</w:t>
      </w:r>
    </w:p>
  </w:footnote>
  <w:footnote w:id="6">
    <w:p w:rsidRPr="00C40358" w:rsidR="002D083E" w:rsidP="008A5FDB" w:rsidRDefault="002D083E" w14:paraId="2734176A" w14:textId="77777777">
      <w:pPr>
        <w:pStyle w:val="FootnoteText"/>
        <w:rPr>
          <w:rFonts w:cs="Arial"/>
          <w:sz w:val="18"/>
          <w:szCs w:val="18"/>
          <w:lang w:val="en-GB"/>
        </w:rPr>
      </w:pPr>
      <w:r w:rsidRPr="00C40358">
        <w:rPr>
          <w:rStyle w:val="FootnoteReference"/>
          <w:rFonts w:cs="Arial"/>
          <w:sz w:val="18"/>
          <w:szCs w:val="18"/>
        </w:rPr>
        <w:footnoteRef/>
      </w:r>
      <w:r w:rsidRPr="00C40358">
        <w:rPr>
          <w:rFonts w:cs="Arial"/>
          <w:sz w:val="18"/>
          <w:szCs w:val="18"/>
          <w:lang w:val="en-GB"/>
        </w:rPr>
        <w:t xml:space="preserve"> Council for International Organizations of Medical Sciences (CIOMS). International Ethical Guidelines for Epidemiological studies. CIOMS Geneva 2009. </w:t>
      </w:r>
      <w:hyperlink w:history="1" r:id="rId1">
        <w:r w:rsidRPr="00C40358">
          <w:rPr>
            <w:rStyle w:val="Hyperlink"/>
            <w:rFonts w:cs="Arial"/>
            <w:sz w:val="18"/>
            <w:szCs w:val="18"/>
            <w:lang w:val="en-GB"/>
          </w:rPr>
          <w:t>http://www.cioms.ch/index.php/publications/printablev3/541/view_bl/65/bioethics-and-health-policy-guidelines-and-other-normative-documents/47/international-ethical-guidelines-for-epidemiological-studies?tab=getmybooksTab&amp;is_show_data=1</w:t>
        </w:r>
      </w:hyperlink>
      <w:r>
        <w:rPr>
          <w:rFonts w:cs="Arial"/>
          <w:sz w:val="18"/>
          <w:szCs w:val="18"/>
          <w:lang w:val="en-GB"/>
        </w:rPr>
        <w:t>.</w:t>
      </w:r>
    </w:p>
  </w:footnote>
  <w:footnote w:id="7">
    <w:p w:rsidR="002D083E" w:rsidP="000C48E5" w:rsidRDefault="002D083E" w14:paraId="09588FBD" w14:textId="77777777">
      <w:pPr>
        <w:pStyle w:val="FootnoteText"/>
        <w:rPr>
          <w:ins w:author="Julia Sohn" w:date="2020-04-30T16:23:00Z" w:id="555"/>
        </w:rPr>
      </w:pPr>
      <w:r>
        <w:rPr>
          <w:rStyle w:val="FootnoteReference"/>
        </w:rPr>
        <w:footnoteRef/>
      </w:r>
      <w:r>
        <w:t xml:space="preserve"> </w:t>
      </w:r>
      <w:r w:rsidRPr="00881AF1">
        <w:t>UNICEF Data: Monitoring the situation of children and women</w:t>
      </w:r>
      <w:r>
        <w:t>. 2015. Available at: https://</w:t>
      </w:r>
      <w:r w:rsidRPr="003568A7">
        <w:t>data.unicef.org/country/tcd/</w:t>
      </w:r>
    </w:p>
  </w:footnote>
  <w:footnote w:id="8">
    <w:p w:rsidR="002D083E" w:rsidP="000C48E5" w:rsidRDefault="002D083E" w14:paraId="258F038E" w14:textId="77777777">
      <w:pPr>
        <w:pStyle w:val="FootnoteText"/>
        <w:rPr>
          <w:ins w:author="Julia Sohn" w:date="2020-04-30T16:23:00Z" w:id="556"/>
        </w:rPr>
      </w:pPr>
      <w:r>
        <w:rPr>
          <w:rStyle w:val="FootnoteReference"/>
        </w:rPr>
        <w:footnoteRef/>
      </w:r>
      <w:r>
        <w:t xml:space="preserve"> </w:t>
      </w:r>
      <w:r w:rsidRPr="00881AF1">
        <w:t>UNICEF Data: Monitoring the situation of children and women</w:t>
      </w:r>
      <w:r>
        <w:t>. 2015. Available at: https://</w:t>
      </w:r>
      <w:r w:rsidRPr="003568A7">
        <w:t>data.unicef.org/country/tcd/</w:t>
      </w:r>
    </w:p>
  </w:footnote>
  <w:footnote w:id="9">
    <w:p w:rsidRPr="00251120" w:rsidR="002D083E" w:rsidP="00251120" w:rsidRDefault="002D083E" w14:paraId="790EBC22" w14:textId="6B47B183">
      <w:pPr>
        <w:pStyle w:val="Heading1"/>
        <w:rPr>
          <w:rFonts w:ascii="Times New Roman" w:hAnsi="Times New Roman"/>
          <w:sz w:val="20"/>
          <w:szCs w:val="20"/>
          <w:lang w:val="en-US" w:eastAsia="en-US"/>
        </w:rPr>
      </w:pPr>
      <w:r>
        <w:rPr>
          <w:rStyle w:val="FootnoteReference"/>
        </w:rPr>
        <w:footnoteRef/>
      </w:r>
      <w:r>
        <w:t xml:space="preserve"> </w:t>
      </w:r>
      <w:r w:rsidRPr="00251120">
        <w:rPr>
          <w:sz w:val="20"/>
          <w:szCs w:val="20"/>
        </w:rPr>
        <w:t xml:space="preserve">Fertility rate, total (births per woman) – Chad. 2018. Available at: </w:t>
      </w:r>
    </w:p>
    <w:p w:rsidR="002D083E" w:rsidRDefault="002D083E" w14:paraId="0F9100BC" w14:textId="1E65529E">
      <w:pPr>
        <w:pStyle w:val="FootnoteText"/>
      </w:pPr>
      <w:r w:rsidRPr="00251120">
        <w:t>https://data.worldbank.org/indicator/SP.DYN.TFRT.IN?locations=TD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CB6537" w:rsidR="002D083E" w:rsidP="00221C4C" w:rsidRDefault="002D083E" w14:paraId="0426617A" w14:textId="057DE582">
    <w:pPr>
      <w:pStyle w:val="Footer"/>
      <w:rPr>
        <w:sz w:val="16"/>
        <w:szCs w:val="16"/>
        <w:lang w:val="en-GB"/>
      </w:rPr>
    </w:pPr>
    <w:r w:rsidRPr="00CB6537">
      <w:rPr>
        <w:rFonts w:cs="Arial"/>
        <w:sz w:val="16"/>
        <w:lang w:val="en-GB"/>
      </w:rPr>
      <w:t xml:space="preserve">Vaccine Coverage </w:t>
    </w:r>
    <w:r w:rsidRPr="00FF7E2B">
      <w:rPr>
        <w:rFonts w:cs="Arial"/>
        <w:sz w:val="16"/>
        <w:lang w:val="en-GB"/>
      </w:rPr>
      <w:t xml:space="preserve">Survey </w:t>
    </w:r>
    <w:r>
      <w:rPr>
        <w:rFonts w:cs="Arial"/>
        <w:sz w:val="16"/>
        <w:lang w:val="en-GB"/>
      </w:rPr>
      <w:t>Report</w:t>
    </w:r>
    <w:r w:rsidRPr="00FF7E2B">
      <w:rPr>
        <w:rFonts w:cs="Arial"/>
        <w:sz w:val="16"/>
        <w:lang w:val="en-GB"/>
      </w:rPr>
      <w:t>/</w:t>
    </w:r>
    <w:r w:rsidRPr="00FF7E2B">
      <w:rPr>
        <w:rFonts w:cs="Arial"/>
        <w:iCs/>
        <w:sz w:val="16"/>
        <w:lang w:val="en-GB"/>
      </w:rPr>
      <w:t xml:space="preserve"> Chad </w:t>
    </w:r>
    <w:r w:rsidRPr="00FF7E2B">
      <w:rPr>
        <w:rFonts w:cs="Arial"/>
        <w:sz w:val="16"/>
        <w:lang w:val="en-GB"/>
      </w:rPr>
      <w:t>/ MSF</w:t>
    </w:r>
    <w:r w:rsidRPr="00036C46">
      <w:rPr>
        <w:rFonts w:cs="Arial"/>
        <w:sz w:val="16"/>
        <w:lang w:val="en-GB"/>
      </w:rPr>
      <w:t xml:space="preserve">, </w:t>
    </w:r>
    <w:r w:rsidRPr="00036C46">
      <w:rPr>
        <w:rFonts w:cs="Arial"/>
        <w:iCs/>
        <w:sz w:val="16"/>
        <w:lang w:val="en-GB"/>
      </w:rPr>
      <w:t>2020</w:t>
    </w:r>
    <w:r w:rsidRPr="00036C46">
      <w:rPr>
        <w:rFonts w:cs="Arial"/>
        <w:i/>
        <w:iCs/>
        <w:sz w:val="16"/>
        <w:lang w:val="en-GB"/>
      </w:rPr>
      <w:t xml:space="preserve"> </w:t>
    </w:r>
    <w:r w:rsidRPr="00036C46">
      <w:rPr>
        <w:lang w:val="en-GB"/>
      </w:rPr>
      <w:tab/>
    </w:r>
    <w:r w:rsidRPr="00CB6537">
      <w:rPr>
        <w:rFonts w:cs="Arial"/>
        <w:i/>
        <w:iCs/>
        <w:sz w:val="16"/>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0526"/>
    <w:multiLevelType w:val="multilevel"/>
    <w:tmpl w:val="D854CC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852C98"/>
    <w:multiLevelType w:val="hybridMultilevel"/>
    <w:tmpl w:val="EC366002"/>
    <w:lvl w:ilvl="0" w:tplc="FF5CF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634D1"/>
    <w:multiLevelType w:val="hybridMultilevel"/>
    <w:tmpl w:val="05F03D5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nsid w:val="133206C1"/>
    <w:multiLevelType w:val="hybridMultilevel"/>
    <w:tmpl w:val="9DA6770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15441091"/>
    <w:multiLevelType w:val="hybridMultilevel"/>
    <w:tmpl w:val="7C4E3C6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161A09E1"/>
    <w:multiLevelType w:val="hybridMultilevel"/>
    <w:tmpl w:val="5CBAB46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nsid w:val="173155BB"/>
    <w:multiLevelType w:val="multilevel"/>
    <w:tmpl w:val="737CCB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E29366E"/>
    <w:multiLevelType w:val="multilevel"/>
    <w:tmpl w:val="FE802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461309"/>
    <w:multiLevelType w:val="multilevel"/>
    <w:tmpl w:val="20C0AC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B55BD2"/>
    <w:multiLevelType w:val="hybridMultilevel"/>
    <w:tmpl w:val="E9C82264"/>
    <w:lvl w:ilvl="0" w:tplc="FE92D8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C5F93"/>
    <w:multiLevelType w:val="multilevel"/>
    <w:tmpl w:val="0409001F"/>
    <w:lvl w:ilvl="0">
      <w:start w:val="1"/>
      <w:numFmt w:val="decimal"/>
      <w:lvlText w:val="%1."/>
      <w:lvlJc w:val="left"/>
      <w:pPr>
        <w:ind w:left="426" w:hanging="360"/>
      </w:pPr>
    </w:lvl>
    <w:lvl w:ilvl="1">
      <w:start w:val="1"/>
      <w:numFmt w:val="decimal"/>
      <w:lvlText w:val="%1.%2."/>
      <w:lvlJc w:val="left"/>
      <w:pPr>
        <w:ind w:left="858" w:hanging="432"/>
      </w:pPr>
    </w:lvl>
    <w:lvl w:ilvl="2">
      <w:start w:val="1"/>
      <w:numFmt w:val="decimal"/>
      <w:lvlText w:val="%1.%2.%3."/>
      <w:lvlJc w:val="left"/>
      <w:pPr>
        <w:ind w:left="1290" w:hanging="504"/>
      </w:pPr>
    </w:lvl>
    <w:lvl w:ilvl="3">
      <w:start w:val="1"/>
      <w:numFmt w:val="decimal"/>
      <w:lvlText w:val="%1.%2.%3.%4."/>
      <w:lvlJc w:val="left"/>
      <w:pPr>
        <w:ind w:left="1794" w:hanging="648"/>
      </w:pPr>
    </w:lvl>
    <w:lvl w:ilvl="4">
      <w:start w:val="1"/>
      <w:numFmt w:val="decimal"/>
      <w:lvlText w:val="%1.%2.%3.%4.%5."/>
      <w:lvlJc w:val="left"/>
      <w:pPr>
        <w:ind w:left="2298" w:hanging="792"/>
      </w:pPr>
    </w:lvl>
    <w:lvl w:ilvl="5">
      <w:start w:val="1"/>
      <w:numFmt w:val="decimal"/>
      <w:lvlText w:val="%1.%2.%3.%4.%5.%6."/>
      <w:lvlJc w:val="left"/>
      <w:pPr>
        <w:ind w:left="2802" w:hanging="936"/>
      </w:pPr>
    </w:lvl>
    <w:lvl w:ilvl="6">
      <w:start w:val="1"/>
      <w:numFmt w:val="decimal"/>
      <w:lvlText w:val="%1.%2.%3.%4.%5.%6.%7."/>
      <w:lvlJc w:val="left"/>
      <w:pPr>
        <w:ind w:left="3306" w:hanging="1080"/>
      </w:pPr>
    </w:lvl>
    <w:lvl w:ilvl="7">
      <w:start w:val="1"/>
      <w:numFmt w:val="decimal"/>
      <w:lvlText w:val="%1.%2.%3.%4.%5.%6.%7.%8."/>
      <w:lvlJc w:val="left"/>
      <w:pPr>
        <w:ind w:left="3810" w:hanging="1224"/>
      </w:pPr>
    </w:lvl>
    <w:lvl w:ilvl="8">
      <w:start w:val="1"/>
      <w:numFmt w:val="decimal"/>
      <w:lvlText w:val="%1.%2.%3.%4.%5.%6.%7.%8.%9."/>
      <w:lvlJc w:val="left"/>
      <w:pPr>
        <w:ind w:left="4386" w:hanging="1440"/>
      </w:pPr>
    </w:lvl>
  </w:abstractNum>
  <w:abstractNum w:abstractNumId="11">
    <w:nsid w:val="2A81604B"/>
    <w:multiLevelType w:val="hybridMultilevel"/>
    <w:tmpl w:val="E9889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65E04"/>
    <w:multiLevelType w:val="hybridMultilevel"/>
    <w:tmpl w:val="0682E558"/>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nsid w:val="32150CF5"/>
    <w:multiLevelType w:val="hybridMultilevel"/>
    <w:tmpl w:val="E28A8CB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35EE1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F61B73"/>
    <w:multiLevelType w:val="hybridMultilevel"/>
    <w:tmpl w:val="9A6A418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nsid w:val="38434291"/>
    <w:multiLevelType w:val="hybridMultilevel"/>
    <w:tmpl w:val="69CAC6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874734B"/>
    <w:multiLevelType w:val="multilevel"/>
    <w:tmpl w:val="D854CC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4C3B40"/>
    <w:multiLevelType w:val="hybridMultilevel"/>
    <w:tmpl w:val="A42EEB1C"/>
    <w:lvl w:ilvl="0" w:tplc="04090001">
      <w:start w:val="1"/>
      <w:numFmt w:val="bullet"/>
      <w:lvlText w:val=""/>
      <w:lvlJc w:val="left"/>
      <w:pPr>
        <w:ind w:left="720" w:hanging="360"/>
      </w:pPr>
      <w:rPr>
        <w:rFonts w:hint="default" w:ascii="Symbol" w:hAnsi="Symbol"/>
        <w:color w:val="000000"/>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9">
    <w:nsid w:val="4B1A7090"/>
    <w:multiLevelType w:val="hybridMultilevel"/>
    <w:tmpl w:val="8B943BC0"/>
    <w:lvl w:ilvl="0" w:tplc="D982CB36">
      <w:start w:val="3"/>
      <w:numFmt w:val="bullet"/>
      <w:lvlText w:val="-"/>
      <w:lvlJc w:val="left"/>
      <w:pPr>
        <w:ind w:left="720" w:hanging="360"/>
      </w:pPr>
      <w:rPr>
        <w:rFonts w:hint="default" w:ascii="Garamond" w:hAnsi="Garamond"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4EB2490A"/>
    <w:multiLevelType w:val="hybridMultilevel"/>
    <w:tmpl w:val="CECE2C62"/>
    <w:lvl w:ilvl="0" w:tplc="C86A2C9C">
      <w:start w:val="2"/>
      <w:numFmt w:val="bullet"/>
      <w:lvlText w:val="-"/>
      <w:lvlJc w:val="left"/>
      <w:pPr>
        <w:ind w:left="720" w:hanging="360"/>
      </w:pPr>
      <w:rPr>
        <w:rFonts w:hint="default" w:ascii="Garamond" w:hAnsi="Garamond"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517B18E9"/>
    <w:multiLevelType w:val="hybridMultilevel"/>
    <w:tmpl w:val="18CCD226"/>
    <w:lvl w:ilvl="0" w:tplc="040C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52764059"/>
    <w:multiLevelType w:val="hybridMultilevel"/>
    <w:tmpl w:val="E4F06552"/>
    <w:lvl w:ilvl="0" w:tplc="04090005">
      <w:start w:val="1"/>
      <w:numFmt w:val="bullet"/>
      <w:lvlText w:val=""/>
      <w:lvlJc w:val="left"/>
      <w:pPr>
        <w:tabs>
          <w:tab w:val="num" w:pos="720"/>
        </w:tabs>
        <w:ind w:left="720" w:hanging="360"/>
      </w:pPr>
      <w:rPr>
        <w:rFonts w:hint="default" w:ascii="Wingdings" w:hAnsi="Wingdings"/>
      </w:rPr>
    </w:lvl>
    <w:lvl w:ilvl="1" w:tplc="040C0003">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3">
    <w:nsid w:val="5A692D70"/>
    <w:multiLevelType w:val="hybridMultilevel"/>
    <w:tmpl w:val="B10A68A4"/>
    <w:lvl w:ilvl="0" w:tplc="4D9E346A">
      <w:start w:val="1"/>
      <w:numFmt w:val="bullet"/>
      <w:lvlText w:val=""/>
      <w:lvlJc w:val="left"/>
      <w:pPr>
        <w:tabs>
          <w:tab w:val="num" w:pos="417"/>
        </w:tabs>
        <w:ind w:left="170" w:hanging="113"/>
      </w:pPr>
      <w:rPr>
        <w:rFonts w:hint="default" w:ascii="Wingdings" w:hAnsi="Wingdings"/>
        <w:color w:val="000000"/>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nsid w:val="66AA6268"/>
    <w:multiLevelType w:val="hybridMultilevel"/>
    <w:tmpl w:val="458A364E"/>
    <w:lvl w:ilvl="0" w:tplc="4D9E346A">
      <w:start w:val="1"/>
      <w:numFmt w:val="bullet"/>
      <w:lvlText w:val=""/>
      <w:lvlJc w:val="left"/>
      <w:pPr>
        <w:tabs>
          <w:tab w:val="num" w:pos="417"/>
        </w:tabs>
        <w:ind w:left="170" w:hanging="113"/>
      </w:pPr>
      <w:rPr>
        <w:rFonts w:hint="default" w:ascii="Wingdings" w:hAnsi="Wingdings"/>
        <w:color w:val="000000"/>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5">
    <w:nsid w:val="6B2F39E0"/>
    <w:multiLevelType w:val="hybridMultilevel"/>
    <w:tmpl w:val="C6DECA6E"/>
    <w:lvl w:ilvl="0" w:tplc="040C000F">
      <w:start w:val="1"/>
      <w:numFmt w:val="decimal"/>
      <w:lvlText w:val="%1."/>
      <w:lvlJc w:val="left"/>
      <w:pPr>
        <w:ind w:left="720" w:hanging="360"/>
      </w:pPr>
    </w:lvl>
    <w:lvl w:ilvl="1" w:tplc="040C0003">
      <w:start w:val="1"/>
      <w:numFmt w:val="bullet"/>
      <w:lvlText w:val="o"/>
      <w:lvlJc w:val="left"/>
      <w:pPr>
        <w:ind w:left="1440" w:hanging="360"/>
      </w:pPr>
      <w:rPr>
        <w:rFonts w:hint="default" w:ascii="Courier New" w:hAnsi="Courier New" w:cs="Courier New"/>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62A6E8E"/>
    <w:multiLevelType w:val="multilevel"/>
    <w:tmpl w:val="20C0AC9A"/>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99221C2"/>
    <w:multiLevelType w:val="hybridMultilevel"/>
    <w:tmpl w:val="B2EA4D3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nsid w:val="7A9E531B"/>
    <w:multiLevelType w:val="hybridMultilevel"/>
    <w:tmpl w:val="2632A2B8"/>
    <w:lvl w:ilvl="0" w:tplc="04090005">
      <w:start w:val="1"/>
      <w:numFmt w:val="bullet"/>
      <w:lvlText w:val=""/>
      <w:lvlJc w:val="left"/>
      <w:pPr>
        <w:tabs>
          <w:tab w:val="num" w:pos="720"/>
        </w:tabs>
        <w:ind w:left="720" w:hanging="360"/>
      </w:pPr>
      <w:rPr>
        <w:rFonts w:hint="default" w:ascii="Wingdings" w:hAnsi="Wingding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CCD07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7370FC"/>
    <w:multiLevelType w:val="hybridMultilevel"/>
    <w:tmpl w:val="6144C9C8"/>
    <w:lvl w:ilvl="0" w:tplc="04090005">
      <w:start w:val="1"/>
      <w:numFmt w:val="bullet"/>
      <w:lvlText w:val=""/>
      <w:lvlJc w:val="left"/>
      <w:pPr>
        <w:tabs>
          <w:tab w:val="num" w:pos="720"/>
        </w:tabs>
        <w:ind w:left="720" w:hanging="360"/>
      </w:pPr>
      <w:rPr>
        <w:rFonts w:hint="default" w:ascii="Wingdings" w:hAnsi="Wingdings"/>
      </w:rPr>
    </w:lvl>
    <w:lvl w:ilvl="1" w:tplc="040C0003">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31">
    <w:nsid w:val="7F4E283C"/>
    <w:multiLevelType w:val="hybridMultilevel"/>
    <w:tmpl w:val="BB682108"/>
    <w:lvl w:ilvl="0" w:tplc="C142A096">
      <w:numFmt w:val="bullet"/>
      <w:lvlText w:val="-"/>
      <w:lvlJc w:val="left"/>
      <w:pPr>
        <w:ind w:left="720" w:hanging="360"/>
      </w:pPr>
      <w:rPr>
        <w:rFonts w:hint="default" w:ascii="Calibri" w:hAnsi="Calibri" w:eastAsia="Calibri" w:cs="Calibr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num w:numId="1">
    <w:abstractNumId w:val="28"/>
  </w:num>
  <w:num w:numId="2">
    <w:abstractNumId w:val="30"/>
  </w:num>
  <w:num w:numId="3">
    <w:abstractNumId w:val="21"/>
  </w:num>
  <w:num w:numId="4">
    <w:abstractNumId w:val="22"/>
  </w:num>
  <w:num w:numId="5">
    <w:abstractNumId w:val="12"/>
  </w:num>
  <w:num w:numId="6">
    <w:abstractNumId w:val="23"/>
  </w:num>
  <w:num w:numId="7">
    <w:abstractNumId w:val="24"/>
  </w:num>
  <w:num w:numId="8">
    <w:abstractNumId w:val="1"/>
  </w:num>
  <w:num w:numId="9">
    <w:abstractNumId w:val="27"/>
  </w:num>
  <w:num w:numId="10">
    <w:abstractNumId w:val="25"/>
  </w:num>
  <w:num w:numId="11">
    <w:abstractNumId w:val="5"/>
  </w:num>
  <w:num w:numId="12">
    <w:abstractNumId w:val="3"/>
  </w:num>
  <w:num w:numId="13">
    <w:abstractNumId w:val="4"/>
  </w:num>
  <w:num w:numId="14">
    <w:abstractNumId w:val="31"/>
  </w:num>
  <w:num w:numId="15">
    <w:abstractNumId w:val="15"/>
  </w:num>
  <w:num w:numId="16">
    <w:abstractNumId w:val="2"/>
  </w:num>
  <w:num w:numId="17">
    <w:abstractNumId w:val="11"/>
  </w:num>
  <w:num w:numId="18">
    <w:abstractNumId w:val="26"/>
  </w:num>
  <w:num w:numId="19">
    <w:abstractNumId w:val="17"/>
  </w:num>
  <w:num w:numId="20">
    <w:abstractNumId w:val="0"/>
  </w:num>
  <w:num w:numId="21">
    <w:abstractNumId w:val="10"/>
  </w:num>
  <w:num w:numId="22">
    <w:abstractNumId w:val="14"/>
  </w:num>
  <w:num w:numId="23">
    <w:abstractNumId w:val="7"/>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8"/>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6"/>
  </w:num>
  <w:num w:numId="31">
    <w:abstractNumId w:val="29"/>
  </w:num>
  <w:num w:numId="32">
    <w:abstractNumId w:val="19"/>
  </w:num>
  <w:num w:numId="33">
    <w:abstractNumId w:val="13"/>
  </w:num>
  <w:num w:numId="34">
    <w:abstractNumId w:val="16"/>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8"/>
  </w:num>
  <w:numIdMacAtCleanup w:val="13"/>
</w:numbering>
</file>

<file path=word/people.xml><?xml version="1.0" encoding="utf-8"?>
<w15:people xmlns:mc="http://schemas.openxmlformats.org/markup-compatibility/2006" xmlns:w15="http://schemas.microsoft.com/office/word/2012/wordml" mc:Ignorable="w15">
  <w15:person w15:author="Julia Sohn">
    <w15:presenceInfo w15:providerId="None" w15:userId="Julia Sohn"/>
  </w15:person>
  <w15:person w15:author="Patrick Keating">
    <w15:presenceInfo w15:providerId="AD" w15:userId="S::patrick.keating@london.msf.org::a1639940-a73f-4158-92b9-2d4a5070c23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77"/>
  <w:activeWritingStyle w:lang="fr-FR" w:vendorID="64" w:dllVersion="6" w:nlCheck="1" w:checkStyle="0" w:appName="MSWord"/>
  <w:activeWritingStyle w:lang="en-US" w:vendorID="64" w:dllVersion="6" w:nlCheck="1" w:checkStyle="0" w:appName="MSWord"/>
  <w:activeWritingStyle w:lang="en-CA" w:vendorID="64" w:dllVersion="6" w:nlCheck="1" w:checkStyle="0" w:appName="MSWord"/>
  <w:activeWritingStyle w:lang="en-GB" w:vendorID="64" w:dllVersion="6" w:nlCheck="1" w:checkStyle="0" w:appName="MSWord"/>
  <w:activeWritingStyle w:lang="en-CA" w:vendorID="64" w:dllVersion="0" w:nlCheck="1" w:checkStyle="0" w:appName="MSWord"/>
  <w:activeWritingStyle w:lang="fr-FR" w:vendorID="64" w:dllVersion="0" w:nlCheck="1" w:checkStyle="0" w:appName="MSWord"/>
  <w:activeWritingStyle w:lang="en-US" w:vendorID="64" w:dllVersion="0" w:nlCheck="1" w:checkStyle="0" w:appName="MSWord"/>
  <w:activeWritingStyle w:lang="en-GB" w:vendorID="64" w:dllVersion="0" w:nlCheck="1" w:checkStyle="0" w:appName="MSWord"/>
  <w:activeWritingStyle w:lang="en-CA" w:vendorID="64" w:dllVersion="131078" w:nlCheck="1" w:checkStyle="0" w:appName="MSWord"/>
  <w:activeWritingStyle w:lang="en-GB" w:vendorID="64" w:dllVersion="131078" w:nlCheck="1" w:checkStyle="0" w:appName="MSWord"/>
  <w:activeWritingStyle w:lang="en-US" w:vendorID="64" w:dllVersion="131078" w:nlCheck="1" w:checkStyle="0" w:appName="MSWord"/>
  <w:trackRevisions w:val="true"/>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fill="f" fillcolor="#0c9" stroke="f" strokecolor="#c00">
      <v:fill on="f" color="#0c9"/>
      <v:stroke on="f" color="#c00"/>
      <o:colormru v:ext="edit" colors="#eaeaea,#eff2ff,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058"/>
    <w:rsid w:val="0000363B"/>
    <w:rsid w:val="00003ED2"/>
    <w:rsid w:val="00004D70"/>
    <w:rsid w:val="00005578"/>
    <w:rsid w:val="00006630"/>
    <w:rsid w:val="00012413"/>
    <w:rsid w:val="000158F9"/>
    <w:rsid w:val="00015B6B"/>
    <w:rsid w:val="0001705C"/>
    <w:rsid w:val="00023BB3"/>
    <w:rsid w:val="00025F91"/>
    <w:rsid w:val="0002637A"/>
    <w:rsid w:val="0002639F"/>
    <w:rsid w:val="0002676B"/>
    <w:rsid w:val="00027A34"/>
    <w:rsid w:val="000309E2"/>
    <w:rsid w:val="00030B3D"/>
    <w:rsid w:val="0003177E"/>
    <w:rsid w:val="00031893"/>
    <w:rsid w:val="000330E0"/>
    <w:rsid w:val="0003538B"/>
    <w:rsid w:val="00035895"/>
    <w:rsid w:val="00035E80"/>
    <w:rsid w:val="00036C46"/>
    <w:rsid w:val="000374A3"/>
    <w:rsid w:val="00037CE4"/>
    <w:rsid w:val="00040FBD"/>
    <w:rsid w:val="00041BCF"/>
    <w:rsid w:val="00044056"/>
    <w:rsid w:val="000473EF"/>
    <w:rsid w:val="0005311F"/>
    <w:rsid w:val="00054225"/>
    <w:rsid w:val="000546AD"/>
    <w:rsid w:val="00054C8D"/>
    <w:rsid w:val="000553E1"/>
    <w:rsid w:val="0006051A"/>
    <w:rsid w:val="00061E33"/>
    <w:rsid w:val="0006205F"/>
    <w:rsid w:val="00063034"/>
    <w:rsid w:val="0006539D"/>
    <w:rsid w:val="0006598C"/>
    <w:rsid w:val="00067329"/>
    <w:rsid w:val="000723ED"/>
    <w:rsid w:val="0007265C"/>
    <w:rsid w:val="0007411D"/>
    <w:rsid w:val="00077857"/>
    <w:rsid w:val="00083118"/>
    <w:rsid w:val="000833B0"/>
    <w:rsid w:val="00083FEB"/>
    <w:rsid w:val="00084B1B"/>
    <w:rsid w:val="00085DC3"/>
    <w:rsid w:val="00085FCF"/>
    <w:rsid w:val="00087A58"/>
    <w:rsid w:val="000915D4"/>
    <w:rsid w:val="0009351B"/>
    <w:rsid w:val="000937B2"/>
    <w:rsid w:val="00094D93"/>
    <w:rsid w:val="000957EE"/>
    <w:rsid w:val="00097B13"/>
    <w:rsid w:val="000A2526"/>
    <w:rsid w:val="000A3333"/>
    <w:rsid w:val="000A76E1"/>
    <w:rsid w:val="000A77AC"/>
    <w:rsid w:val="000A7BAD"/>
    <w:rsid w:val="000B29CA"/>
    <w:rsid w:val="000B44A6"/>
    <w:rsid w:val="000B5442"/>
    <w:rsid w:val="000B6042"/>
    <w:rsid w:val="000C0DB0"/>
    <w:rsid w:val="000C2037"/>
    <w:rsid w:val="000C2DDA"/>
    <w:rsid w:val="000C4466"/>
    <w:rsid w:val="000C48E5"/>
    <w:rsid w:val="000C4902"/>
    <w:rsid w:val="000C4C7D"/>
    <w:rsid w:val="000C4FD6"/>
    <w:rsid w:val="000C5F9C"/>
    <w:rsid w:val="000C698B"/>
    <w:rsid w:val="000C7C52"/>
    <w:rsid w:val="000D377A"/>
    <w:rsid w:val="000D38D1"/>
    <w:rsid w:val="000D524E"/>
    <w:rsid w:val="000D5A34"/>
    <w:rsid w:val="000D60F7"/>
    <w:rsid w:val="000D61A7"/>
    <w:rsid w:val="000D75C7"/>
    <w:rsid w:val="000E10C8"/>
    <w:rsid w:val="000E28C6"/>
    <w:rsid w:val="000E54FF"/>
    <w:rsid w:val="000E78A2"/>
    <w:rsid w:val="000F44FE"/>
    <w:rsid w:val="000F70EF"/>
    <w:rsid w:val="000F7594"/>
    <w:rsid w:val="0010043C"/>
    <w:rsid w:val="00100B68"/>
    <w:rsid w:val="00101A68"/>
    <w:rsid w:val="00102EA0"/>
    <w:rsid w:val="00103247"/>
    <w:rsid w:val="00104A26"/>
    <w:rsid w:val="00104B48"/>
    <w:rsid w:val="00104D2F"/>
    <w:rsid w:val="00104FE6"/>
    <w:rsid w:val="00105D11"/>
    <w:rsid w:val="00110CCC"/>
    <w:rsid w:val="00110F54"/>
    <w:rsid w:val="00113800"/>
    <w:rsid w:val="00115D3D"/>
    <w:rsid w:val="0011749E"/>
    <w:rsid w:val="001203D8"/>
    <w:rsid w:val="00120B7E"/>
    <w:rsid w:val="00124B71"/>
    <w:rsid w:val="00125798"/>
    <w:rsid w:val="00126A51"/>
    <w:rsid w:val="00130D79"/>
    <w:rsid w:val="001321E6"/>
    <w:rsid w:val="00135049"/>
    <w:rsid w:val="001356CE"/>
    <w:rsid w:val="00135B88"/>
    <w:rsid w:val="00136340"/>
    <w:rsid w:val="00136FD7"/>
    <w:rsid w:val="0014126C"/>
    <w:rsid w:val="00143739"/>
    <w:rsid w:val="00144288"/>
    <w:rsid w:val="00145B90"/>
    <w:rsid w:val="00145FC9"/>
    <w:rsid w:val="00146AC4"/>
    <w:rsid w:val="001606B9"/>
    <w:rsid w:val="00162A9A"/>
    <w:rsid w:val="00163682"/>
    <w:rsid w:val="00163FD8"/>
    <w:rsid w:val="001642EF"/>
    <w:rsid w:val="00170748"/>
    <w:rsid w:val="00171484"/>
    <w:rsid w:val="001715AF"/>
    <w:rsid w:val="0017178D"/>
    <w:rsid w:val="00171972"/>
    <w:rsid w:val="00174B6C"/>
    <w:rsid w:val="00175B14"/>
    <w:rsid w:val="00175D59"/>
    <w:rsid w:val="0017602B"/>
    <w:rsid w:val="00176D77"/>
    <w:rsid w:val="001774C4"/>
    <w:rsid w:val="00177C7A"/>
    <w:rsid w:val="00182943"/>
    <w:rsid w:val="00183C3C"/>
    <w:rsid w:val="00183E2B"/>
    <w:rsid w:val="00185BF6"/>
    <w:rsid w:val="00185D60"/>
    <w:rsid w:val="00190E36"/>
    <w:rsid w:val="00193646"/>
    <w:rsid w:val="00195C34"/>
    <w:rsid w:val="001967B2"/>
    <w:rsid w:val="001972F9"/>
    <w:rsid w:val="001A15F2"/>
    <w:rsid w:val="001A19DD"/>
    <w:rsid w:val="001A1AB6"/>
    <w:rsid w:val="001A340D"/>
    <w:rsid w:val="001A391A"/>
    <w:rsid w:val="001A3991"/>
    <w:rsid w:val="001A777B"/>
    <w:rsid w:val="001B0884"/>
    <w:rsid w:val="001B1EB9"/>
    <w:rsid w:val="001B7B32"/>
    <w:rsid w:val="001C2793"/>
    <w:rsid w:val="001C2A90"/>
    <w:rsid w:val="001C2E82"/>
    <w:rsid w:val="001C7F89"/>
    <w:rsid w:val="001D4C87"/>
    <w:rsid w:val="001D57DD"/>
    <w:rsid w:val="001E408F"/>
    <w:rsid w:val="001E63D3"/>
    <w:rsid w:val="001E6883"/>
    <w:rsid w:val="001F03DD"/>
    <w:rsid w:val="001F0688"/>
    <w:rsid w:val="001F54F2"/>
    <w:rsid w:val="001F67CE"/>
    <w:rsid w:val="00200A34"/>
    <w:rsid w:val="00202D18"/>
    <w:rsid w:val="002034CF"/>
    <w:rsid w:val="00207511"/>
    <w:rsid w:val="00210FFB"/>
    <w:rsid w:val="00211978"/>
    <w:rsid w:val="00211F8B"/>
    <w:rsid w:val="002141DE"/>
    <w:rsid w:val="0021503C"/>
    <w:rsid w:val="0021765A"/>
    <w:rsid w:val="00221C4C"/>
    <w:rsid w:val="00224B1A"/>
    <w:rsid w:val="00224E62"/>
    <w:rsid w:val="00226FAE"/>
    <w:rsid w:val="00227776"/>
    <w:rsid w:val="002314A3"/>
    <w:rsid w:val="00231F9C"/>
    <w:rsid w:val="002327AF"/>
    <w:rsid w:val="002349F7"/>
    <w:rsid w:val="00234A3A"/>
    <w:rsid w:val="00234C63"/>
    <w:rsid w:val="002412F9"/>
    <w:rsid w:val="002473FA"/>
    <w:rsid w:val="00251120"/>
    <w:rsid w:val="0025179B"/>
    <w:rsid w:val="00251F49"/>
    <w:rsid w:val="00251FD9"/>
    <w:rsid w:val="002523A0"/>
    <w:rsid w:val="00252E84"/>
    <w:rsid w:val="00254BDC"/>
    <w:rsid w:val="0025683D"/>
    <w:rsid w:val="002573DB"/>
    <w:rsid w:val="002575BB"/>
    <w:rsid w:val="00261FB3"/>
    <w:rsid w:val="00262207"/>
    <w:rsid w:val="00263E86"/>
    <w:rsid w:val="002651D1"/>
    <w:rsid w:val="002707E8"/>
    <w:rsid w:val="0027160B"/>
    <w:rsid w:val="00272155"/>
    <w:rsid w:val="00273E66"/>
    <w:rsid w:val="00277965"/>
    <w:rsid w:val="00280144"/>
    <w:rsid w:val="00280861"/>
    <w:rsid w:val="00282C86"/>
    <w:rsid w:val="00284275"/>
    <w:rsid w:val="00285A99"/>
    <w:rsid w:val="0028744D"/>
    <w:rsid w:val="002923D0"/>
    <w:rsid w:val="002941BD"/>
    <w:rsid w:val="00294FB0"/>
    <w:rsid w:val="00295B99"/>
    <w:rsid w:val="002A003F"/>
    <w:rsid w:val="002A0F79"/>
    <w:rsid w:val="002A12D3"/>
    <w:rsid w:val="002A6683"/>
    <w:rsid w:val="002A692B"/>
    <w:rsid w:val="002A79E3"/>
    <w:rsid w:val="002B7F6C"/>
    <w:rsid w:val="002C30BD"/>
    <w:rsid w:val="002C56CD"/>
    <w:rsid w:val="002C6DE6"/>
    <w:rsid w:val="002C7D6B"/>
    <w:rsid w:val="002D063F"/>
    <w:rsid w:val="002D083E"/>
    <w:rsid w:val="002D207E"/>
    <w:rsid w:val="002D27CE"/>
    <w:rsid w:val="002D4864"/>
    <w:rsid w:val="002D4CDC"/>
    <w:rsid w:val="002D5B09"/>
    <w:rsid w:val="002D6353"/>
    <w:rsid w:val="002D7F01"/>
    <w:rsid w:val="002E0355"/>
    <w:rsid w:val="002E0CAA"/>
    <w:rsid w:val="002E19D7"/>
    <w:rsid w:val="002E1C04"/>
    <w:rsid w:val="002E1EDA"/>
    <w:rsid w:val="002E3C6B"/>
    <w:rsid w:val="002E4BDC"/>
    <w:rsid w:val="00304027"/>
    <w:rsid w:val="003040A9"/>
    <w:rsid w:val="0030425F"/>
    <w:rsid w:val="00305400"/>
    <w:rsid w:val="003069EB"/>
    <w:rsid w:val="0031569F"/>
    <w:rsid w:val="00315B68"/>
    <w:rsid w:val="00316D9D"/>
    <w:rsid w:val="003173D1"/>
    <w:rsid w:val="0031753B"/>
    <w:rsid w:val="0032152E"/>
    <w:rsid w:val="0032418F"/>
    <w:rsid w:val="0032499E"/>
    <w:rsid w:val="00330585"/>
    <w:rsid w:val="003305F7"/>
    <w:rsid w:val="00332F78"/>
    <w:rsid w:val="003334EB"/>
    <w:rsid w:val="003379F0"/>
    <w:rsid w:val="003410A8"/>
    <w:rsid w:val="003430FD"/>
    <w:rsid w:val="003478C5"/>
    <w:rsid w:val="00350247"/>
    <w:rsid w:val="00352116"/>
    <w:rsid w:val="003532AE"/>
    <w:rsid w:val="00353DC2"/>
    <w:rsid w:val="0035412C"/>
    <w:rsid w:val="00354885"/>
    <w:rsid w:val="00355EFD"/>
    <w:rsid w:val="003568A7"/>
    <w:rsid w:val="0035748D"/>
    <w:rsid w:val="003574F9"/>
    <w:rsid w:val="00360876"/>
    <w:rsid w:val="0036102A"/>
    <w:rsid w:val="00364D42"/>
    <w:rsid w:val="00364E6F"/>
    <w:rsid w:val="00365349"/>
    <w:rsid w:val="00366149"/>
    <w:rsid w:val="0037651E"/>
    <w:rsid w:val="003765AE"/>
    <w:rsid w:val="00380346"/>
    <w:rsid w:val="00381EAB"/>
    <w:rsid w:val="00382251"/>
    <w:rsid w:val="00382416"/>
    <w:rsid w:val="00382FC2"/>
    <w:rsid w:val="00383104"/>
    <w:rsid w:val="0038371D"/>
    <w:rsid w:val="00383E03"/>
    <w:rsid w:val="0038400D"/>
    <w:rsid w:val="003842B6"/>
    <w:rsid w:val="003905EC"/>
    <w:rsid w:val="003906A6"/>
    <w:rsid w:val="003920BA"/>
    <w:rsid w:val="003928A5"/>
    <w:rsid w:val="003928B3"/>
    <w:rsid w:val="003963E6"/>
    <w:rsid w:val="003A031B"/>
    <w:rsid w:val="003A0654"/>
    <w:rsid w:val="003A0A58"/>
    <w:rsid w:val="003A0ECF"/>
    <w:rsid w:val="003A1069"/>
    <w:rsid w:val="003A5A67"/>
    <w:rsid w:val="003A6C66"/>
    <w:rsid w:val="003A7B05"/>
    <w:rsid w:val="003B15CF"/>
    <w:rsid w:val="003B32A3"/>
    <w:rsid w:val="003B3960"/>
    <w:rsid w:val="003C003C"/>
    <w:rsid w:val="003C0B04"/>
    <w:rsid w:val="003C0F44"/>
    <w:rsid w:val="003C1258"/>
    <w:rsid w:val="003D1FBD"/>
    <w:rsid w:val="003D4D79"/>
    <w:rsid w:val="003D6E71"/>
    <w:rsid w:val="003D737B"/>
    <w:rsid w:val="003E1CD7"/>
    <w:rsid w:val="003E405B"/>
    <w:rsid w:val="003E57E2"/>
    <w:rsid w:val="003E6699"/>
    <w:rsid w:val="003F2EB3"/>
    <w:rsid w:val="003F63FA"/>
    <w:rsid w:val="004014C0"/>
    <w:rsid w:val="004024C3"/>
    <w:rsid w:val="0040337D"/>
    <w:rsid w:val="00403FED"/>
    <w:rsid w:val="00410C01"/>
    <w:rsid w:val="004140A1"/>
    <w:rsid w:val="00414DC3"/>
    <w:rsid w:val="00415D35"/>
    <w:rsid w:val="00416FCD"/>
    <w:rsid w:val="00417817"/>
    <w:rsid w:val="00420B3E"/>
    <w:rsid w:val="00421E57"/>
    <w:rsid w:val="0042309D"/>
    <w:rsid w:val="00423F10"/>
    <w:rsid w:val="0042494F"/>
    <w:rsid w:val="00432818"/>
    <w:rsid w:val="004332F6"/>
    <w:rsid w:val="004374AF"/>
    <w:rsid w:val="0044479E"/>
    <w:rsid w:val="00446A4A"/>
    <w:rsid w:val="004519ED"/>
    <w:rsid w:val="00451F89"/>
    <w:rsid w:val="00454A2D"/>
    <w:rsid w:val="004569E1"/>
    <w:rsid w:val="004643B7"/>
    <w:rsid w:val="00470BFF"/>
    <w:rsid w:val="00470EFF"/>
    <w:rsid w:val="00472514"/>
    <w:rsid w:val="00472D49"/>
    <w:rsid w:val="00473C99"/>
    <w:rsid w:val="00475A3D"/>
    <w:rsid w:val="00475C94"/>
    <w:rsid w:val="00476526"/>
    <w:rsid w:val="00477FF2"/>
    <w:rsid w:val="004835BA"/>
    <w:rsid w:val="0048580F"/>
    <w:rsid w:val="00486491"/>
    <w:rsid w:val="00490A5D"/>
    <w:rsid w:val="0049211B"/>
    <w:rsid w:val="004933F4"/>
    <w:rsid w:val="0049368F"/>
    <w:rsid w:val="00495384"/>
    <w:rsid w:val="004A1346"/>
    <w:rsid w:val="004A209B"/>
    <w:rsid w:val="004A2BD8"/>
    <w:rsid w:val="004A346C"/>
    <w:rsid w:val="004A3EA7"/>
    <w:rsid w:val="004B02C9"/>
    <w:rsid w:val="004B6728"/>
    <w:rsid w:val="004C1B06"/>
    <w:rsid w:val="004C345C"/>
    <w:rsid w:val="004C377E"/>
    <w:rsid w:val="004C57C2"/>
    <w:rsid w:val="004C6FA5"/>
    <w:rsid w:val="004C7FDB"/>
    <w:rsid w:val="004D21F9"/>
    <w:rsid w:val="004D278A"/>
    <w:rsid w:val="004D2D6B"/>
    <w:rsid w:val="004D4B22"/>
    <w:rsid w:val="004D5703"/>
    <w:rsid w:val="004D793B"/>
    <w:rsid w:val="004E5D8A"/>
    <w:rsid w:val="004E6EE2"/>
    <w:rsid w:val="004F09B6"/>
    <w:rsid w:val="004F3E0F"/>
    <w:rsid w:val="004F4FFA"/>
    <w:rsid w:val="004F540A"/>
    <w:rsid w:val="0050203A"/>
    <w:rsid w:val="00502A1E"/>
    <w:rsid w:val="005032DD"/>
    <w:rsid w:val="00504832"/>
    <w:rsid w:val="00506D4C"/>
    <w:rsid w:val="0051024F"/>
    <w:rsid w:val="005106BC"/>
    <w:rsid w:val="00511CF9"/>
    <w:rsid w:val="00513380"/>
    <w:rsid w:val="0051568E"/>
    <w:rsid w:val="00520931"/>
    <w:rsid w:val="00520EA5"/>
    <w:rsid w:val="0052176D"/>
    <w:rsid w:val="005234E8"/>
    <w:rsid w:val="0052544F"/>
    <w:rsid w:val="00531402"/>
    <w:rsid w:val="005355FD"/>
    <w:rsid w:val="00540306"/>
    <w:rsid w:val="0054082C"/>
    <w:rsid w:val="00541339"/>
    <w:rsid w:val="005470DA"/>
    <w:rsid w:val="00551045"/>
    <w:rsid w:val="00553E72"/>
    <w:rsid w:val="00554997"/>
    <w:rsid w:val="00556D18"/>
    <w:rsid w:val="005577A5"/>
    <w:rsid w:val="0056069A"/>
    <w:rsid w:val="00561AC0"/>
    <w:rsid w:val="00565D7A"/>
    <w:rsid w:val="00567322"/>
    <w:rsid w:val="00570B3C"/>
    <w:rsid w:val="00571461"/>
    <w:rsid w:val="00571DF3"/>
    <w:rsid w:val="0057227C"/>
    <w:rsid w:val="005743B9"/>
    <w:rsid w:val="0057477E"/>
    <w:rsid w:val="00581EAE"/>
    <w:rsid w:val="00582F56"/>
    <w:rsid w:val="0058325E"/>
    <w:rsid w:val="00583AFF"/>
    <w:rsid w:val="00585891"/>
    <w:rsid w:val="00595C23"/>
    <w:rsid w:val="00596123"/>
    <w:rsid w:val="00596511"/>
    <w:rsid w:val="00597795"/>
    <w:rsid w:val="005A24E0"/>
    <w:rsid w:val="005A67D7"/>
    <w:rsid w:val="005A7FB8"/>
    <w:rsid w:val="005B24CD"/>
    <w:rsid w:val="005B2E18"/>
    <w:rsid w:val="005B63E8"/>
    <w:rsid w:val="005B7A9C"/>
    <w:rsid w:val="005C280B"/>
    <w:rsid w:val="005C3828"/>
    <w:rsid w:val="005C5234"/>
    <w:rsid w:val="005C5BDA"/>
    <w:rsid w:val="005D1EE6"/>
    <w:rsid w:val="005D1FA0"/>
    <w:rsid w:val="005D5033"/>
    <w:rsid w:val="005E5E02"/>
    <w:rsid w:val="005E6750"/>
    <w:rsid w:val="005F0090"/>
    <w:rsid w:val="005F04B2"/>
    <w:rsid w:val="005F415C"/>
    <w:rsid w:val="005F4920"/>
    <w:rsid w:val="00600167"/>
    <w:rsid w:val="00601B8C"/>
    <w:rsid w:val="0060271A"/>
    <w:rsid w:val="00605EC8"/>
    <w:rsid w:val="00606410"/>
    <w:rsid w:val="00611C35"/>
    <w:rsid w:val="00615150"/>
    <w:rsid w:val="0061634A"/>
    <w:rsid w:val="00616E5A"/>
    <w:rsid w:val="00617251"/>
    <w:rsid w:val="006242A6"/>
    <w:rsid w:val="006242E6"/>
    <w:rsid w:val="00624D0B"/>
    <w:rsid w:val="006259DE"/>
    <w:rsid w:val="0062703A"/>
    <w:rsid w:val="00627167"/>
    <w:rsid w:val="0063084B"/>
    <w:rsid w:val="00630AD1"/>
    <w:rsid w:val="00631093"/>
    <w:rsid w:val="006349C7"/>
    <w:rsid w:val="006409E2"/>
    <w:rsid w:val="00641A6B"/>
    <w:rsid w:val="00643D8B"/>
    <w:rsid w:val="00644370"/>
    <w:rsid w:val="00644D2D"/>
    <w:rsid w:val="00652834"/>
    <w:rsid w:val="00653BD5"/>
    <w:rsid w:val="00653E31"/>
    <w:rsid w:val="00655D40"/>
    <w:rsid w:val="00660A46"/>
    <w:rsid w:val="00661891"/>
    <w:rsid w:val="00663653"/>
    <w:rsid w:val="00663CC7"/>
    <w:rsid w:val="00664E0B"/>
    <w:rsid w:val="00665527"/>
    <w:rsid w:val="0066657B"/>
    <w:rsid w:val="00666CB0"/>
    <w:rsid w:val="00671224"/>
    <w:rsid w:val="00674185"/>
    <w:rsid w:val="00676AFB"/>
    <w:rsid w:val="00676E43"/>
    <w:rsid w:val="00680539"/>
    <w:rsid w:val="00681130"/>
    <w:rsid w:val="006841AB"/>
    <w:rsid w:val="00684416"/>
    <w:rsid w:val="006847EF"/>
    <w:rsid w:val="00685952"/>
    <w:rsid w:val="00687518"/>
    <w:rsid w:val="00691D87"/>
    <w:rsid w:val="0069360F"/>
    <w:rsid w:val="00694C55"/>
    <w:rsid w:val="00695346"/>
    <w:rsid w:val="006A3D68"/>
    <w:rsid w:val="006A597D"/>
    <w:rsid w:val="006B0AD7"/>
    <w:rsid w:val="006B1FAE"/>
    <w:rsid w:val="006B3012"/>
    <w:rsid w:val="006B48EB"/>
    <w:rsid w:val="006B7F69"/>
    <w:rsid w:val="006C1E25"/>
    <w:rsid w:val="006C58B7"/>
    <w:rsid w:val="006C7EA1"/>
    <w:rsid w:val="006D329F"/>
    <w:rsid w:val="006D4810"/>
    <w:rsid w:val="006D5826"/>
    <w:rsid w:val="006D59A6"/>
    <w:rsid w:val="006D64E1"/>
    <w:rsid w:val="006D6F2F"/>
    <w:rsid w:val="006D779A"/>
    <w:rsid w:val="006E0151"/>
    <w:rsid w:val="006E0692"/>
    <w:rsid w:val="006E1825"/>
    <w:rsid w:val="006E2C60"/>
    <w:rsid w:val="006E346A"/>
    <w:rsid w:val="006E3690"/>
    <w:rsid w:val="006E4B9A"/>
    <w:rsid w:val="006E50D2"/>
    <w:rsid w:val="006E67EA"/>
    <w:rsid w:val="006E6DE7"/>
    <w:rsid w:val="006F0DA4"/>
    <w:rsid w:val="006F6716"/>
    <w:rsid w:val="006F755C"/>
    <w:rsid w:val="007028FC"/>
    <w:rsid w:val="007045C8"/>
    <w:rsid w:val="00713645"/>
    <w:rsid w:val="007157E3"/>
    <w:rsid w:val="007175EC"/>
    <w:rsid w:val="00721889"/>
    <w:rsid w:val="0072364E"/>
    <w:rsid w:val="0072384F"/>
    <w:rsid w:val="00724726"/>
    <w:rsid w:val="007271B7"/>
    <w:rsid w:val="007276EC"/>
    <w:rsid w:val="007279A5"/>
    <w:rsid w:val="00730DD5"/>
    <w:rsid w:val="0073209B"/>
    <w:rsid w:val="007402D0"/>
    <w:rsid w:val="00740E89"/>
    <w:rsid w:val="0074121D"/>
    <w:rsid w:val="00742FE6"/>
    <w:rsid w:val="00743C8C"/>
    <w:rsid w:val="00744543"/>
    <w:rsid w:val="00745B4B"/>
    <w:rsid w:val="00751A72"/>
    <w:rsid w:val="00752CC7"/>
    <w:rsid w:val="00753EB4"/>
    <w:rsid w:val="00754600"/>
    <w:rsid w:val="00755B42"/>
    <w:rsid w:val="00761C1E"/>
    <w:rsid w:val="007644B8"/>
    <w:rsid w:val="00767AC5"/>
    <w:rsid w:val="00770BEE"/>
    <w:rsid w:val="0077707A"/>
    <w:rsid w:val="0078192B"/>
    <w:rsid w:val="00781C0A"/>
    <w:rsid w:val="00784C8F"/>
    <w:rsid w:val="00786C34"/>
    <w:rsid w:val="00786FD3"/>
    <w:rsid w:val="00794C0A"/>
    <w:rsid w:val="00794D2A"/>
    <w:rsid w:val="007A037B"/>
    <w:rsid w:val="007A09FD"/>
    <w:rsid w:val="007A3A78"/>
    <w:rsid w:val="007A6458"/>
    <w:rsid w:val="007B3DA0"/>
    <w:rsid w:val="007B3F58"/>
    <w:rsid w:val="007B5C07"/>
    <w:rsid w:val="007B5D22"/>
    <w:rsid w:val="007C08B4"/>
    <w:rsid w:val="007C22E8"/>
    <w:rsid w:val="007C2711"/>
    <w:rsid w:val="007C31EC"/>
    <w:rsid w:val="007C6AC1"/>
    <w:rsid w:val="007D002D"/>
    <w:rsid w:val="007D12EC"/>
    <w:rsid w:val="007D21D6"/>
    <w:rsid w:val="007D41BC"/>
    <w:rsid w:val="007D4AF7"/>
    <w:rsid w:val="007D5BE9"/>
    <w:rsid w:val="007D64B3"/>
    <w:rsid w:val="007D72F1"/>
    <w:rsid w:val="007D7339"/>
    <w:rsid w:val="007E03B8"/>
    <w:rsid w:val="007E0D9B"/>
    <w:rsid w:val="007E0F85"/>
    <w:rsid w:val="007F0C57"/>
    <w:rsid w:val="007F51EE"/>
    <w:rsid w:val="007F7679"/>
    <w:rsid w:val="00806CFE"/>
    <w:rsid w:val="0081099F"/>
    <w:rsid w:val="0081167E"/>
    <w:rsid w:val="0081181F"/>
    <w:rsid w:val="00813416"/>
    <w:rsid w:val="00813E03"/>
    <w:rsid w:val="0081647F"/>
    <w:rsid w:val="00817E54"/>
    <w:rsid w:val="00821789"/>
    <w:rsid w:val="008243E3"/>
    <w:rsid w:val="00830928"/>
    <w:rsid w:val="00830FEE"/>
    <w:rsid w:val="00832EC9"/>
    <w:rsid w:val="008335E6"/>
    <w:rsid w:val="008361D7"/>
    <w:rsid w:val="00836368"/>
    <w:rsid w:val="00837226"/>
    <w:rsid w:val="00842005"/>
    <w:rsid w:val="00845D44"/>
    <w:rsid w:val="00846A8A"/>
    <w:rsid w:val="008472B8"/>
    <w:rsid w:val="008518DA"/>
    <w:rsid w:val="00857130"/>
    <w:rsid w:val="00862ACA"/>
    <w:rsid w:val="0086752B"/>
    <w:rsid w:val="00870AC7"/>
    <w:rsid w:val="008718C8"/>
    <w:rsid w:val="0087320D"/>
    <w:rsid w:val="008747FF"/>
    <w:rsid w:val="00881AF1"/>
    <w:rsid w:val="008836C0"/>
    <w:rsid w:val="00891564"/>
    <w:rsid w:val="00891908"/>
    <w:rsid w:val="00891B96"/>
    <w:rsid w:val="00892471"/>
    <w:rsid w:val="0089427F"/>
    <w:rsid w:val="0089473E"/>
    <w:rsid w:val="00895CD9"/>
    <w:rsid w:val="0089778B"/>
    <w:rsid w:val="008A0754"/>
    <w:rsid w:val="008A2B94"/>
    <w:rsid w:val="008A43BF"/>
    <w:rsid w:val="008A44D2"/>
    <w:rsid w:val="008A5FDB"/>
    <w:rsid w:val="008A6040"/>
    <w:rsid w:val="008A6DC9"/>
    <w:rsid w:val="008B1685"/>
    <w:rsid w:val="008B29B9"/>
    <w:rsid w:val="008B2F90"/>
    <w:rsid w:val="008B67CC"/>
    <w:rsid w:val="008C0FAD"/>
    <w:rsid w:val="008C25BE"/>
    <w:rsid w:val="008C2F86"/>
    <w:rsid w:val="008C6108"/>
    <w:rsid w:val="008C674D"/>
    <w:rsid w:val="008D635C"/>
    <w:rsid w:val="008D6F68"/>
    <w:rsid w:val="008E0E0A"/>
    <w:rsid w:val="008E1174"/>
    <w:rsid w:val="008E53C3"/>
    <w:rsid w:val="008E65B3"/>
    <w:rsid w:val="008E7104"/>
    <w:rsid w:val="008E75D9"/>
    <w:rsid w:val="008F115C"/>
    <w:rsid w:val="009001D3"/>
    <w:rsid w:val="0090180E"/>
    <w:rsid w:val="00910D08"/>
    <w:rsid w:val="00911221"/>
    <w:rsid w:val="00911623"/>
    <w:rsid w:val="00912ED9"/>
    <w:rsid w:val="009153BE"/>
    <w:rsid w:val="0092042C"/>
    <w:rsid w:val="00921F3F"/>
    <w:rsid w:val="00921F48"/>
    <w:rsid w:val="00923245"/>
    <w:rsid w:val="009240DC"/>
    <w:rsid w:val="00932BDA"/>
    <w:rsid w:val="009333F5"/>
    <w:rsid w:val="00935C9B"/>
    <w:rsid w:val="00935DB4"/>
    <w:rsid w:val="00945A77"/>
    <w:rsid w:val="00947019"/>
    <w:rsid w:val="0095204C"/>
    <w:rsid w:val="00954BB2"/>
    <w:rsid w:val="0095627A"/>
    <w:rsid w:val="009562EC"/>
    <w:rsid w:val="00956592"/>
    <w:rsid w:val="00961FDD"/>
    <w:rsid w:val="00962BF3"/>
    <w:rsid w:val="009636E0"/>
    <w:rsid w:val="00966A95"/>
    <w:rsid w:val="00967C56"/>
    <w:rsid w:val="00971E28"/>
    <w:rsid w:val="009724A0"/>
    <w:rsid w:val="00973968"/>
    <w:rsid w:val="00975910"/>
    <w:rsid w:val="00976BB7"/>
    <w:rsid w:val="0098253C"/>
    <w:rsid w:val="0098294A"/>
    <w:rsid w:val="00982D10"/>
    <w:rsid w:val="00982D99"/>
    <w:rsid w:val="00983B8A"/>
    <w:rsid w:val="00985E37"/>
    <w:rsid w:val="009937E1"/>
    <w:rsid w:val="00995FA8"/>
    <w:rsid w:val="00996E3D"/>
    <w:rsid w:val="00996F00"/>
    <w:rsid w:val="0099731E"/>
    <w:rsid w:val="009A0A98"/>
    <w:rsid w:val="009A34B4"/>
    <w:rsid w:val="009A3EC5"/>
    <w:rsid w:val="009A446A"/>
    <w:rsid w:val="009A6306"/>
    <w:rsid w:val="009A6A75"/>
    <w:rsid w:val="009A7C7F"/>
    <w:rsid w:val="009A7E73"/>
    <w:rsid w:val="009B4826"/>
    <w:rsid w:val="009B55A8"/>
    <w:rsid w:val="009C11F7"/>
    <w:rsid w:val="009C21EF"/>
    <w:rsid w:val="009C2355"/>
    <w:rsid w:val="009C41EA"/>
    <w:rsid w:val="009C5E76"/>
    <w:rsid w:val="009C6B80"/>
    <w:rsid w:val="009D1F84"/>
    <w:rsid w:val="009D21B9"/>
    <w:rsid w:val="009D3066"/>
    <w:rsid w:val="009D3082"/>
    <w:rsid w:val="009D4C20"/>
    <w:rsid w:val="009D6885"/>
    <w:rsid w:val="009D6FC6"/>
    <w:rsid w:val="009E1011"/>
    <w:rsid w:val="009E254E"/>
    <w:rsid w:val="009E2BA6"/>
    <w:rsid w:val="009E3223"/>
    <w:rsid w:val="009E5C13"/>
    <w:rsid w:val="009E5FF1"/>
    <w:rsid w:val="009E7677"/>
    <w:rsid w:val="009E7D89"/>
    <w:rsid w:val="009F0285"/>
    <w:rsid w:val="009F0347"/>
    <w:rsid w:val="009F2308"/>
    <w:rsid w:val="009F3177"/>
    <w:rsid w:val="009F7EF1"/>
    <w:rsid w:val="00A02B76"/>
    <w:rsid w:val="00A03A89"/>
    <w:rsid w:val="00A03BC0"/>
    <w:rsid w:val="00A05B00"/>
    <w:rsid w:val="00A06354"/>
    <w:rsid w:val="00A07E63"/>
    <w:rsid w:val="00A11767"/>
    <w:rsid w:val="00A11DA1"/>
    <w:rsid w:val="00A13847"/>
    <w:rsid w:val="00A13AC3"/>
    <w:rsid w:val="00A14ADA"/>
    <w:rsid w:val="00A1510B"/>
    <w:rsid w:val="00A1731F"/>
    <w:rsid w:val="00A20624"/>
    <w:rsid w:val="00A2717D"/>
    <w:rsid w:val="00A32A8E"/>
    <w:rsid w:val="00A36388"/>
    <w:rsid w:val="00A408D8"/>
    <w:rsid w:val="00A42E32"/>
    <w:rsid w:val="00A431B4"/>
    <w:rsid w:val="00A44068"/>
    <w:rsid w:val="00A4683C"/>
    <w:rsid w:val="00A509D9"/>
    <w:rsid w:val="00A53B71"/>
    <w:rsid w:val="00A54515"/>
    <w:rsid w:val="00A56AB0"/>
    <w:rsid w:val="00A57068"/>
    <w:rsid w:val="00A62A8C"/>
    <w:rsid w:val="00A62D1E"/>
    <w:rsid w:val="00A658AB"/>
    <w:rsid w:val="00A67F3B"/>
    <w:rsid w:val="00A70E3E"/>
    <w:rsid w:val="00A72542"/>
    <w:rsid w:val="00A73E55"/>
    <w:rsid w:val="00A773D9"/>
    <w:rsid w:val="00A77B66"/>
    <w:rsid w:val="00A823C3"/>
    <w:rsid w:val="00A84A6D"/>
    <w:rsid w:val="00A864BA"/>
    <w:rsid w:val="00A918C3"/>
    <w:rsid w:val="00A91DDE"/>
    <w:rsid w:val="00A93455"/>
    <w:rsid w:val="00A9414B"/>
    <w:rsid w:val="00A96D69"/>
    <w:rsid w:val="00A9778A"/>
    <w:rsid w:val="00AA0F65"/>
    <w:rsid w:val="00AA4838"/>
    <w:rsid w:val="00AA6674"/>
    <w:rsid w:val="00AB2F6D"/>
    <w:rsid w:val="00AB3CC1"/>
    <w:rsid w:val="00AB4C2A"/>
    <w:rsid w:val="00AB4F94"/>
    <w:rsid w:val="00AB5E9C"/>
    <w:rsid w:val="00AB6F75"/>
    <w:rsid w:val="00AB7963"/>
    <w:rsid w:val="00AC291F"/>
    <w:rsid w:val="00AC35FC"/>
    <w:rsid w:val="00AC6ABD"/>
    <w:rsid w:val="00AD28A0"/>
    <w:rsid w:val="00AD31FB"/>
    <w:rsid w:val="00AD3DF2"/>
    <w:rsid w:val="00AD4908"/>
    <w:rsid w:val="00AD6CE2"/>
    <w:rsid w:val="00AE00ED"/>
    <w:rsid w:val="00AE0371"/>
    <w:rsid w:val="00AE0570"/>
    <w:rsid w:val="00AE3B04"/>
    <w:rsid w:val="00AE470B"/>
    <w:rsid w:val="00AE4A4B"/>
    <w:rsid w:val="00AE4F7F"/>
    <w:rsid w:val="00AE6321"/>
    <w:rsid w:val="00AE7D74"/>
    <w:rsid w:val="00AF484B"/>
    <w:rsid w:val="00AF5E05"/>
    <w:rsid w:val="00AF6BC7"/>
    <w:rsid w:val="00B001E3"/>
    <w:rsid w:val="00B0115D"/>
    <w:rsid w:val="00B0480E"/>
    <w:rsid w:val="00B05515"/>
    <w:rsid w:val="00B061AD"/>
    <w:rsid w:val="00B07297"/>
    <w:rsid w:val="00B11BC6"/>
    <w:rsid w:val="00B1501D"/>
    <w:rsid w:val="00B15ABE"/>
    <w:rsid w:val="00B24614"/>
    <w:rsid w:val="00B24E05"/>
    <w:rsid w:val="00B27C5C"/>
    <w:rsid w:val="00B3037E"/>
    <w:rsid w:val="00B303EB"/>
    <w:rsid w:val="00B30A7A"/>
    <w:rsid w:val="00B32924"/>
    <w:rsid w:val="00B36BB2"/>
    <w:rsid w:val="00B40A3A"/>
    <w:rsid w:val="00B41496"/>
    <w:rsid w:val="00B438AD"/>
    <w:rsid w:val="00B45141"/>
    <w:rsid w:val="00B47F17"/>
    <w:rsid w:val="00B503BA"/>
    <w:rsid w:val="00B5151F"/>
    <w:rsid w:val="00B51B56"/>
    <w:rsid w:val="00B526C0"/>
    <w:rsid w:val="00B55F0A"/>
    <w:rsid w:val="00B6084D"/>
    <w:rsid w:val="00B633A3"/>
    <w:rsid w:val="00B64A31"/>
    <w:rsid w:val="00B66A10"/>
    <w:rsid w:val="00B72559"/>
    <w:rsid w:val="00B73F31"/>
    <w:rsid w:val="00B7403E"/>
    <w:rsid w:val="00B8069D"/>
    <w:rsid w:val="00B81F0E"/>
    <w:rsid w:val="00B82F01"/>
    <w:rsid w:val="00B83208"/>
    <w:rsid w:val="00B832B8"/>
    <w:rsid w:val="00B855E6"/>
    <w:rsid w:val="00B85F2F"/>
    <w:rsid w:val="00B879AB"/>
    <w:rsid w:val="00B9146E"/>
    <w:rsid w:val="00B91B2E"/>
    <w:rsid w:val="00B93819"/>
    <w:rsid w:val="00B94C73"/>
    <w:rsid w:val="00B95DF2"/>
    <w:rsid w:val="00BA079D"/>
    <w:rsid w:val="00BA16F0"/>
    <w:rsid w:val="00BA2CD2"/>
    <w:rsid w:val="00BA2D6A"/>
    <w:rsid w:val="00BA60CA"/>
    <w:rsid w:val="00BA7414"/>
    <w:rsid w:val="00BA7A7B"/>
    <w:rsid w:val="00BB08FA"/>
    <w:rsid w:val="00BB10D5"/>
    <w:rsid w:val="00BB32D9"/>
    <w:rsid w:val="00BB34C3"/>
    <w:rsid w:val="00BB4795"/>
    <w:rsid w:val="00BB5CBF"/>
    <w:rsid w:val="00BB5E3C"/>
    <w:rsid w:val="00BB7549"/>
    <w:rsid w:val="00BB7692"/>
    <w:rsid w:val="00BC03CA"/>
    <w:rsid w:val="00BC1BE0"/>
    <w:rsid w:val="00BC3D72"/>
    <w:rsid w:val="00BC5CB4"/>
    <w:rsid w:val="00BC767A"/>
    <w:rsid w:val="00BD0DC3"/>
    <w:rsid w:val="00BD1AA9"/>
    <w:rsid w:val="00BD39FF"/>
    <w:rsid w:val="00BD6F29"/>
    <w:rsid w:val="00BE5D42"/>
    <w:rsid w:val="00BE62F8"/>
    <w:rsid w:val="00BE67F9"/>
    <w:rsid w:val="00BF16DB"/>
    <w:rsid w:val="00BF2E09"/>
    <w:rsid w:val="00BF40BF"/>
    <w:rsid w:val="00BF5145"/>
    <w:rsid w:val="00BF57F5"/>
    <w:rsid w:val="00BF6474"/>
    <w:rsid w:val="00C008B2"/>
    <w:rsid w:val="00C00A18"/>
    <w:rsid w:val="00C00B05"/>
    <w:rsid w:val="00C0231B"/>
    <w:rsid w:val="00C06864"/>
    <w:rsid w:val="00C10975"/>
    <w:rsid w:val="00C10DAE"/>
    <w:rsid w:val="00C11127"/>
    <w:rsid w:val="00C12213"/>
    <w:rsid w:val="00C128E0"/>
    <w:rsid w:val="00C12C51"/>
    <w:rsid w:val="00C147C5"/>
    <w:rsid w:val="00C20FD0"/>
    <w:rsid w:val="00C211CD"/>
    <w:rsid w:val="00C227EF"/>
    <w:rsid w:val="00C237D5"/>
    <w:rsid w:val="00C23FAB"/>
    <w:rsid w:val="00C317DD"/>
    <w:rsid w:val="00C32016"/>
    <w:rsid w:val="00C34599"/>
    <w:rsid w:val="00C34F1C"/>
    <w:rsid w:val="00C34FFD"/>
    <w:rsid w:val="00C35472"/>
    <w:rsid w:val="00C372C5"/>
    <w:rsid w:val="00C42234"/>
    <w:rsid w:val="00C42619"/>
    <w:rsid w:val="00C42627"/>
    <w:rsid w:val="00C43BA2"/>
    <w:rsid w:val="00C4670E"/>
    <w:rsid w:val="00C4684E"/>
    <w:rsid w:val="00C47192"/>
    <w:rsid w:val="00C4730D"/>
    <w:rsid w:val="00C477D9"/>
    <w:rsid w:val="00C47969"/>
    <w:rsid w:val="00C50BA7"/>
    <w:rsid w:val="00C53C47"/>
    <w:rsid w:val="00C55D89"/>
    <w:rsid w:val="00C57ACB"/>
    <w:rsid w:val="00C6078E"/>
    <w:rsid w:val="00C60BEC"/>
    <w:rsid w:val="00C61881"/>
    <w:rsid w:val="00C63844"/>
    <w:rsid w:val="00C64D4D"/>
    <w:rsid w:val="00C67A88"/>
    <w:rsid w:val="00C70EED"/>
    <w:rsid w:val="00C71C57"/>
    <w:rsid w:val="00C72E28"/>
    <w:rsid w:val="00C73BBD"/>
    <w:rsid w:val="00C804A1"/>
    <w:rsid w:val="00C805D5"/>
    <w:rsid w:val="00C8251A"/>
    <w:rsid w:val="00C873D6"/>
    <w:rsid w:val="00C901E9"/>
    <w:rsid w:val="00C90C9D"/>
    <w:rsid w:val="00C9101D"/>
    <w:rsid w:val="00C946F4"/>
    <w:rsid w:val="00C951D4"/>
    <w:rsid w:val="00C95CA8"/>
    <w:rsid w:val="00C97096"/>
    <w:rsid w:val="00CA1883"/>
    <w:rsid w:val="00CA5E88"/>
    <w:rsid w:val="00CB0279"/>
    <w:rsid w:val="00CB24D2"/>
    <w:rsid w:val="00CB27CD"/>
    <w:rsid w:val="00CB4FAE"/>
    <w:rsid w:val="00CB57F0"/>
    <w:rsid w:val="00CB6537"/>
    <w:rsid w:val="00CB6A51"/>
    <w:rsid w:val="00CB7929"/>
    <w:rsid w:val="00CC1ACA"/>
    <w:rsid w:val="00CC2B7C"/>
    <w:rsid w:val="00CD0CE5"/>
    <w:rsid w:val="00CD28DA"/>
    <w:rsid w:val="00CD2E89"/>
    <w:rsid w:val="00CD3CAB"/>
    <w:rsid w:val="00CD60BE"/>
    <w:rsid w:val="00CD64B9"/>
    <w:rsid w:val="00CD7E30"/>
    <w:rsid w:val="00CE14F2"/>
    <w:rsid w:val="00CE2F43"/>
    <w:rsid w:val="00CE6C2F"/>
    <w:rsid w:val="00CE7EF5"/>
    <w:rsid w:val="00CF0B55"/>
    <w:rsid w:val="00CF425D"/>
    <w:rsid w:val="00CF489F"/>
    <w:rsid w:val="00CF6A2B"/>
    <w:rsid w:val="00CF7406"/>
    <w:rsid w:val="00CF79C2"/>
    <w:rsid w:val="00D00E5E"/>
    <w:rsid w:val="00D01B81"/>
    <w:rsid w:val="00D02910"/>
    <w:rsid w:val="00D04E1F"/>
    <w:rsid w:val="00D051CA"/>
    <w:rsid w:val="00D05C4B"/>
    <w:rsid w:val="00D10B20"/>
    <w:rsid w:val="00D10BF4"/>
    <w:rsid w:val="00D10D7E"/>
    <w:rsid w:val="00D10EF9"/>
    <w:rsid w:val="00D11966"/>
    <w:rsid w:val="00D12195"/>
    <w:rsid w:val="00D1247A"/>
    <w:rsid w:val="00D12E53"/>
    <w:rsid w:val="00D167F6"/>
    <w:rsid w:val="00D1720F"/>
    <w:rsid w:val="00D20269"/>
    <w:rsid w:val="00D20CCE"/>
    <w:rsid w:val="00D21EC8"/>
    <w:rsid w:val="00D22C7F"/>
    <w:rsid w:val="00D23531"/>
    <w:rsid w:val="00D23AE1"/>
    <w:rsid w:val="00D24E8C"/>
    <w:rsid w:val="00D25979"/>
    <w:rsid w:val="00D303B3"/>
    <w:rsid w:val="00D32020"/>
    <w:rsid w:val="00D32058"/>
    <w:rsid w:val="00D3281F"/>
    <w:rsid w:val="00D35CF9"/>
    <w:rsid w:val="00D37FA3"/>
    <w:rsid w:val="00D40368"/>
    <w:rsid w:val="00D449CA"/>
    <w:rsid w:val="00D452D0"/>
    <w:rsid w:val="00D45784"/>
    <w:rsid w:val="00D473E2"/>
    <w:rsid w:val="00D527C3"/>
    <w:rsid w:val="00D56483"/>
    <w:rsid w:val="00D57850"/>
    <w:rsid w:val="00D60529"/>
    <w:rsid w:val="00D61001"/>
    <w:rsid w:val="00D64A60"/>
    <w:rsid w:val="00D64E4C"/>
    <w:rsid w:val="00D664F2"/>
    <w:rsid w:val="00D67A0C"/>
    <w:rsid w:val="00D67B48"/>
    <w:rsid w:val="00D72F94"/>
    <w:rsid w:val="00D7528C"/>
    <w:rsid w:val="00D756B8"/>
    <w:rsid w:val="00D80236"/>
    <w:rsid w:val="00D811E1"/>
    <w:rsid w:val="00D856A1"/>
    <w:rsid w:val="00D8615F"/>
    <w:rsid w:val="00D915BA"/>
    <w:rsid w:val="00D91A1E"/>
    <w:rsid w:val="00D9461B"/>
    <w:rsid w:val="00D94734"/>
    <w:rsid w:val="00D95699"/>
    <w:rsid w:val="00DA66CF"/>
    <w:rsid w:val="00DA6848"/>
    <w:rsid w:val="00DA6E55"/>
    <w:rsid w:val="00DB0406"/>
    <w:rsid w:val="00DB38E0"/>
    <w:rsid w:val="00DB40C9"/>
    <w:rsid w:val="00DB4C61"/>
    <w:rsid w:val="00DB6D5D"/>
    <w:rsid w:val="00DC0CF9"/>
    <w:rsid w:val="00DC2BED"/>
    <w:rsid w:val="00DC50CF"/>
    <w:rsid w:val="00DC59AA"/>
    <w:rsid w:val="00DD2A65"/>
    <w:rsid w:val="00DD3295"/>
    <w:rsid w:val="00DD465F"/>
    <w:rsid w:val="00DD5752"/>
    <w:rsid w:val="00DD5FC7"/>
    <w:rsid w:val="00DD61BE"/>
    <w:rsid w:val="00DD6876"/>
    <w:rsid w:val="00DE08B6"/>
    <w:rsid w:val="00DE331C"/>
    <w:rsid w:val="00DE4F7A"/>
    <w:rsid w:val="00DE6018"/>
    <w:rsid w:val="00DE6675"/>
    <w:rsid w:val="00DE7F7B"/>
    <w:rsid w:val="00DF0376"/>
    <w:rsid w:val="00DF3DE1"/>
    <w:rsid w:val="00DF5692"/>
    <w:rsid w:val="00DF583C"/>
    <w:rsid w:val="00DF7034"/>
    <w:rsid w:val="00E01B5D"/>
    <w:rsid w:val="00E02873"/>
    <w:rsid w:val="00E02FD9"/>
    <w:rsid w:val="00E045FC"/>
    <w:rsid w:val="00E14C5E"/>
    <w:rsid w:val="00E245B7"/>
    <w:rsid w:val="00E25241"/>
    <w:rsid w:val="00E26EF9"/>
    <w:rsid w:val="00E272D3"/>
    <w:rsid w:val="00E2748D"/>
    <w:rsid w:val="00E277E3"/>
    <w:rsid w:val="00E31349"/>
    <w:rsid w:val="00E31AD2"/>
    <w:rsid w:val="00E31D33"/>
    <w:rsid w:val="00E3342E"/>
    <w:rsid w:val="00E340D5"/>
    <w:rsid w:val="00E346FC"/>
    <w:rsid w:val="00E40551"/>
    <w:rsid w:val="00E4183F"/>
    <w:rsid w:val="00E41869"/>
    <w:rsid w:val="00E41A13"/>
    <w:rsid w:val="00E42A69"/>
    <w:rsid w:val="00E444B6"/>
    <w:rsid w:val="00E44865"/>
    <w:rsid w:val="00E468EB"/>
    <w:rsid w:val="00E471F4"/>
    <w:rsid w:val="00E47DC7"/>
    <w:rsid w:val="00E507A7"/>
    <w:rsid w:val="00E55E79"/>
    <w:rsid w:val="00E5701F"/>
    <w:rsid w:val="00E577EF"/>
    <w:rsid w:val="00E57E4A"/>
    <w:rsid w:val="00E57F26"/>
    <w:rsid w:val="00E645EF"/>
    <w:rsid w:val="00E65E96"/>
    <w:rsid w:val="00E66303"/>
    <w:rsid w:val="00E6688D"/>
    <w:rsid w:val="00E72E21"/>
    <w:rsid w:val="00E75E43"/>
    <w:rsid w:val="00E77530"/>
    <w:rsid w:val="00E8092C"/>
    <w:rsid w:val="00E81412"/>
    <w:rsid w:val="00E90E9D"/>
    <w:rsid w:val="00E91143"/>
    <w:rsid w:val="00E95E20"/>
    <w:rsid w:val="00E970FB"/>
    <w:rsid w:val="00E97343"/>
    <w:rsid w:val="00E97A18"/>
    <w:rsid w:val="00EA0837"/>
    <w:rsid w:val="00EA0FF2"/>
    <w:rsid w:val="00EA3289"/>
    <w:rsid w:val="00EA5AEC"/>
    <w:rsid w:val="00EA5EBC"/>
    <w:rsid w:val="00EA5FC9"/>
    <w:rsid w:val="00EB6D43"/>
    <w:rsid w:val="00EC13B6"/>
    <w:rsid w:val="00EC5A94"/>
    <w:rsid w:val="00EC5B0C"/>
    <w:rsid w:val="00EC61A0"/>
    <w:rsid w:val="00ED0D3F"/>
    <w:rsid w:val="00ED0E2F"/>
    <w:rsid w:val="00ED2DB6"/>
    <w:rsid w:val="00ED2DE3"/>
    <w:rsid w:val="00ED33AF"/>
    <w:rsid w:val="00ED3DE4"/>
    <w:rsid w:val="00ED46DF"/>
    <w:rsid w:val="00ED5EAF"/>
    <w:rsid w:val="00ED5F7F"/>
    <w:rsid w:val="00ED6F4C"/>
    <w:rsid w:val="00ED71C5"/>
    <w:rsid w:val="00EE0924"/>
    <w:rsid w:val="00EE139B"/>
    <w:rsid w:val="00EE1BA9"/>
    <w:rsid w:val="00EE5B8A"/>
    <w:rsid w:val="00EF4529"/>
    <w:rsid w:val="00EF7505"/>
    <w:rsid w:val="00F0050C"/>
    <w:rsid w:val="00F008AC"/>
    <w:rsid w:val="00F02048"/>
    <w:rsid w:val="00F05592"/>
    <w:rsid w:val="00F05598"/>
    <w:rsid w:val="00F06278"/>
    <w:rsid w:val="00F07F46"/>
    <w:rsid w:val="00F11350"/>
    <w:rsid w:val="00F1502F"/>
    <w:rsid w:val="00F1563C"/>
    <w:rsid w:val="00F15A38"/>
    <w:rsid w:val="00F16083"/>
    <w:rsid w:val="00F216FF"/>
    <w:rsid w:val="00F217F5"/>
    <w:rsid w:val="00F22309"/>
    <w:rsid w:val="00F2261D"/>
    <w:rsid w:val="00F246F9"/>
    <w:rsid w:val="00F26A2B"/>
    <w:rsid w:val="00F27A03"/>
    <w:rsid w:val="00F27EB5"/>
    <w:rsid w:val="00F32664"/>
    <w:rsid w:val="00F345BE"/>
    <w:rsid w:val="00F34876"/>
    <w:rsid w:val="00F356C2"/>
    <w:rsid w:val="00F35A31"/>
    <w:rsid w:val="00F42F81"/>
    <w:rsid w:val="00F432A8"/>
    <w:rsid w:val="00F44204"/>
    <w:rsid w:val="00F4783A"/>
    <w:rsid w:val="00F503C6"/>
    <w:rsid w:val="00F504D0"/>
    <w:rsid w:val="00F505B7"/>
    <w:rsid w:val="00F51BC3"/>
    <w:rsid w:val="00F54DA3"/>
    <w:rsid w:val="00F56A1A"/>
    <w:rsid w:val="00F63869"/>
    <w:rsid w:val="00F648E4"/>
    <w:rsid w:val="00F67275"/>
    <w:rsid w:val="00F672FE"/>
    <w:rsid w:val="00F6790F"/>
    <w:rsid w:val="00F70646"/>
    <w:rsid w:val="00F709D1"/>
    <w:rsid w:val="00F72778"/>
    <w:rsid w:val="00F72B47"/>
    <w:rsid w:val="00F72EFC"/>
    <w:rsid w:val="00F75504"/>
    <w:rsid w:val="00F76175"/>
    <w:rsid w:val="00F80159"/>
    <w:rsid w:val="00F80B48"/>
    <w:rsid w:val="00F8175F"/>
    <w:rsid w:val="00F818B4"/>
    <w:rsid w:val="00F82263"/>
    <w:rsid w:val="00F8268B"/>
    <w:rsid w:val="00F82DA8"/>
    <w:rsid w:val="00F86286"/>
    <w:rsid w:val="00F8761D"/>
    <w:rsid w:val="00F87C3B"/>
    <w:rsid w:val="00F91E83"/>
    <w:rsid w:val="00F922A5"/>
    <w:rsid w:val="00F92E78"/>
    <w:rsid w:val="00F9385C"/>
    <w:rsid w:val="00F94C7D"/>
    <w:rsid w:val="00F95340"/>
    <w:rsid w:val="00F95624"/>
    <w:rsid w:val="00FA5CAE"/>
    <w:rsid w:val="00FA6631"/>
    <w:rsid w:val="00FA7868"/>
    <w:rsid w:val="00FA7A0C"/>
    <w:rsid w:val="00FB07A5"/>
    <w:rsid w:val="00FB2A3A"/>
    <w:rsid w:val="00FB408F"/>
    <w:rsid w:val="00FB44D7"/>
    <w:rsid w:val="00FB7192"/>
    <w:rsid w:val="00FC0244"/>
    <w:rsid w:val="00FC593A"/>
    <w:rsid w:val="00FC65A0"/>
    <w:rsid w:val="00FC7D74"/>
    <w:rsid w:val="00FD07CE"/>
    <w:rsid w:val="00FD1114"/>
    <w:rsid w:val="00FD294E"/>
    <w:rsid w:val="00FD2971"/>
    <w:rsid w:val="00FD2AFC"/>
    <w:rsid w:val="00FD4D30"/>
    <w:rsid w:val="00FD74B3"/>
    <w:rsid w:val="00FE0A77"/>
    <w:rsid w:val="00FE483A"/>
    <w:rsid w:val="00FE4893"/>
    <w:rsid w:val="00FE54D1"/>
    <w:rsid w:val="00FE5E12"/>
    <w:rsid w:val="00FE6984"/>
    <w:rsid w:val="00FF0FEC"/>
    <w:rsid w:val="00FF2B3B"/>
    <w:rsid w:val="00FF7E2B"/>
    <w:rsid w:val="1211C201"/>
    <w:rsid w:val="15AD3398"/>
    <w:rsid w:val="19CFDE5E"/>
    <w:rsid w:val="1A0F9A5B"/>
    <w:rsid w:val="1ACFC49A"/>
    <w:rsid w:val="1C68F0F2"/>
    <w:rsid w:val="1E9A7892"/>
    <w:rsid w:val="20ED6A6D"/>
    <w:rsid w:val="24096D4D"/>
    <w:rsid w:val="27082E6E"/>
    <w:rsid w:val="2718367B"/>
    <w:rsid w:val="37279736"/>
    <w:rsid w:val="38B92A97"/>
    <w:rsid w:val="3900095E"/>
    <w:rsid w:val="3C19A58E"/>
    <w:rsid w:val="417CA506"/>
    <w:rsid w:val="5A78500E"/>
    <w:rsid w:val="5CF47E5E"/>
    <w:rsid w:val="5DCC3C81"/>
    <w:rsid w:val="74AE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0c9" stroke="f" strokecolor="#c00">
      <v:fill on="f" color="#0c9"/>
      <v:stroke on="f" color="#c00"/>
      <o:colormru v:ext="edit" colors="#eaeaea,#eff2ff,black"/>
    </o:shapedefaults>
    <o:shapelayout v:ext="edit">
      <o:idmap v:ext="edit" data="1"/>
      <o:rules v:ext="edit">
        <o:r id="V:Rule2" type="connector" idref="#_x0000_s1560"/>
      </o:rules>
    </o:shapelayout>
  </w:shapeDefaults>
  <w:decimalSymbol w:val="."/>
  <w:listSeparator w:val=","/>
  <w14:docId w14:val="398FE9B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146E"/>
    <w:pPr>
      <w:spacing w:line="276" w:lineRule="auto"/>
    </w:pPr>
    <w:rPr>
      <w:rFonts w:ascii="Garamond" w:hAnsi="Garamond"/>
      <w:sz w:val="24"/>
      <w:szCs w:val="24"/>
      <w:lang w:val="en-CA" w:eastAsia="fr-FR"/>
    </w:rPr>
  </w:style>
  <w:style w:type="paragraph" w:styleId="Heading1">
    <w:name w:val="heading 1"/>
    <w:aliases w:val="Level 1"/>
    <w:basedOn w:val="Normal"/>
    <w:next w:val="Normal"/>
    <w:autoRedefine/>
    <w:qFormat/>
    <w:pPr>
      <w:keepNext/>
      <w:jc w:val="both"/>
      <w:outlineLvl w:val="0"/>
    </w:pPr>
    <w:rPr>
      <w:rFonts w:cs="Arial"/>
      <w:szCs w:val="22"/>
      <w:lang w:val="en-GB"/>
    </w:rPr>
  </w:style>
  <w:style w:type="paragraph" w:styleId="Heading2">
    <w:name w:val="heading 2"/>
    <w:basedOn w:val="Normal"/>
    <w:next w:val="Normal"/>
    <w:link w:val="Heading2Char"/>
    <w:autoRedefine/>
    <w:qFormat/>
    <w:rsid w:val="001A391A"/>
    <w:pPr>
      <w:keepNext/>
      <w:numPr>
        <w:numId w:val="18"/>
      </w:numPr>
      <w:outlineLvl w:val="1"/>
    </w:pPr>
    <w:rPr>
      <w:rFonts w:cs="Arial"/>
      <w:b/>
      <w:bCs/>
      <w:caps/>
      <w:szCs w:val="22"/>
      <w:lang w:val="en-GB"/>
    </w:rPr>
  </w:style>
  <w:style w:type="paragraph" w:styleId="Heading3">
    <w:name w:val="heading 3"/>
    <w:basedOn w:val="Heading2"/>
    <w:next w:val="Normal"/>
    <w:link w:val="Heading3Char"/>
    <w:qFormat/>
    <w:rsid w:val="00671224"/>
    <w:pPr>
      <w:numPr>
        <w:ilvl w:val="1"/>
      </w:numPr>
      <w:tabs>
        <w:tab w:val="left" w:pos="851"/>
      </w:tabs>
      <w:outlineLvl w:val="2"/>
    </w:pPr>
  </w:style>
  <w:style w:type="paragraph" w:styleId="Heading4">
    <w:name w:val="heading 4"/>
    <w:basedOn w:val="Normal"/>
    <w:next w:val="Normal"/>
    <w:qFormat/>
    <w:rsid w:val="00C67A88"/>
    <w:pPr>
      <w:keepNext/>
      <w:jc w:val="both"/>
      <w:outlineLvl w:val="3"/>
    </w:pPr>
    <w:rPr>
      <w:i/>
      <w:iCs/>
    </w:rPr>
  </w:style>
  <w:style w:type="paragraph" w:styleId="Heading5">
    <w:name w:val="heading 5"/>
    <w:basedOn w:val="Normal"/>
    <w:next w:val="Normal"/>
    <w:qFormat/>
    <w:pPr>
      <w:keepNext/>
      <w:widowControl w:val="0"/>
      <w:tabs>
        <w:tab w:val="left" w:pos="1008"/>
      </w:tabs>
      <w:overflowPunct w:val="0"/>
      <w:autoSpaceDE w:val="0"/>
      <w:autoSpaceDN w:val="0"/>
      <w:adjustRightInd w:val="0"/>
      <w:jc w:val="center"/>
      <w:textAlignment w:val="baseline"/>
      <w:outlineLvl w:val="4"/>
    </w:pPr>
    <w:rPr>
      <w:rFonts w:ascii="Arial Narrow" w:hAnsi="Arial Narrow"/>
      <w:b/>
      <w:i/>
      <w:sz w:val="20"/>
      <w:szCs w:val="20"/>
    </w:rPr>
  </w:style>
  <w:style w:type="paragraph" w:styleId="Heading6">
    <w:name w:val="heading 6"/>
    <w:basedOn w:val="Normal"/>
    <w:next w:val="Normal"/>
    <w:qFormat/>
    <w:pPr>
      <w:keepNext/>
      <w:widowControl w:val="0"/>
      <w:tabs>
        <w:tab w:val="left" w:pos="1152"/>
      </w:tabs>
      <w:overflowPunct w:val="0"/>
      <w:autoSpaceDE w:val="0"/>
      <w:autoSpaceDN w:val="0"/>
      <w:adjustRightInd w:val="0"/>
      <w:ind w:right="240"/>
      <w:textAlignment w:val="baseline"/>
      <w:outlineLvl w:val="5"/>
    </w:pPr>
    <w:rPr>
      <w:b/>
      <w:sz w:val="20"/>
      <w:szCs w:val="20"/>
    </w:rPr>
  </w:style>
  <w:style w:type="paragraph" w:styleId="Heading7">
    <w:name w:val="heading 7"/>
    <w:basedOn w:val="Normal"/>
    <w:next w:val="Normal"/>
    <w:qFormat/>
    <w:pPr>
      <w:keepNext/>
      <w:tabs>
        <w:tab w:val="left" w:pos="1296"/>
      </w:tabs>
      <w:overflowPunct w:val="0"/>
      <w:autoSpaceDE w:val="0"/>
      <w:autoSpaceDN w:val="0"/>
      <w:adjustRightInd w:val="0"/>
      <w:jc w:val="both"/>
      <w:textAlignment w:val="baseline"/>
      <w:outlineLvl w:val="6"/>
    </w:pPr>
    <w:rPr>
      <w:szCs w:val="20"/>
    </w:rPr>
  </w:style>
  <w:style w:type="paragraph" w:styleId="Heading8">
    <w:name w:val="heading 8"/>
    <w:basedOn w:val="Normal"/>
    <w:next w:val="Normal"/>
    <w:qFormat/>
    <w:pPr>
      <w:keepNext/>
      <w:tabs>
        <w:tab w:val="left" w:pos="1440"/>
      </w:tabs>
      <w:overflowPunct w:val="0"/>
      <w:autoSpaceDE w:val="0"/>
      <w:autoSpaceDN w:val="0"/>
      <w:adjustRightInd w:val="0"/>
      <w:jc w:val="both"/>
      <w:textAlignment w:val="baseline"/>
      <w:outlineLvl w:val="7"/>
    </w:pPr>
    <w:rPr>
      <w:i/>
      <w:sz w:val="20"/>
      <w:szCs w:val="20"/>
    </w:rPr>
  </w:style>
  <w:style w:type="paragraph" w:styleId="Heading9">
    <w:name w:val="heading 9"/>
    <w:basedOn w:val="Normal"/>
    <w:next w:val="Normal"/>
    <w:qFormat/>
    <w:pPr>
      <w:keepNext/>
      <w:widowControl w:val="0"/>
      <w:tabs>
        <w:tab w:val="left" w:pos="1584"/>
      </w:tabs>
      <w:overflowPunct w:val="0"/>
      <w:autoSpaceDE w:val="0"/>
      <w:autoSpaceDN w:val="0"/>
      <w:adjustRightInd w:val="0"/>
      <w:textAlignment w:val="baseline"/>
      <w:outlineLvl w:val="8"/>
    </w:pPr>
    <w:rPr>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semiHidden/>
    <w:rPr>
      <w:b/>
      <w:bCs/>
      <w:i/>
      <w:iCs/>
    </w:rPr>
  </w:style>
  <w:style w:type="paragraph" w:styleId="BodyText2">
    <w:name w:val="Body Text 2"/>
    <w:basedOn w:val="Normal"/>
    <w:semiHidden/>
    <w:rPr>
      <w:i/>
      <w:iCs/>
    </w:rPr>
  </w:style>
  <w:style w:type="paragraph" w:styleId="Footer">
    <w:name w:val="footer"/>
    <w:basedOn w:val="Normal"/>
    <w:link w:val="FooterChar"/>
    <w:semiHidden/>
    <w:pPr>
      <w:tabs>
        <w:tab w:val="center" w:pos="4536"/>
        <w:tab w:val="right" w:pos="9072"/>
      </w:tabs>
    </w:pPr>
  </w:style>
  <w:style w:type="character" w:styleId="PageNumber">
    <w:name w:val="page number"/>
    <w:basedOn w:val="DefaultParagraphFont"/>
    <w:semiHidden/>
  </w:style>
  <w:style w:type="paragraph" w:styleId="BodyText3">
    <w:name w:val="Body Text 3"/>
    <w:basedOn w:val="Normal"/>
    <w:semiHidden/>
    <w:pPr>
      <w:jc w:val="both"/>
    </w:pPr>
    <w:rPr>
      <w:b/>
      <w:bCs/>
    </w:rPr>
  </w:style>
  <w:style w:type="paragraph" w:styleId="Header">
    <w:name w:val="header"/>
    <w:basedOn w:val="Normal"/>
    <w:link w:val="HeaderChar"/>
    <w:uiPriority w:val="99"/>
    <w:pPr>
      <w:widowControl w:val="0"/>
      <w:tabs>
        <w:tab w:val="center" w:pos="4320"/>
        <w:tab w:val="right" w:pos="8640"/>
      </w:tabs>
      <w:overflowPunct w:val="0"/>
      <w:autoSpaceDE w:val="0"/>
      <w:autoSpaceDN w:val="0"/>
      <w:adjustRightInd w:val="0"/>
      <w:textAlignment w:val="baseline"/>
    </w:pPr>
    <w:rPr>
      <w:b/>
      <w:szCs w:val="20"/>
    </w:rPr>
  </w:style>
  <w:style w:type="paragraph" w:styleId="BodyText22" w:customStyle="1">
    <w:name w:val="Body Text 22"/>
    <w:basedOn w:val="Normal"/>
    <w:pPr>
      <w:widowControl w:val="0"/>
      <w:overflowPunct w:val="0"/>
      <w:autoSpaceDE w:val="0"/>
      <w:autoSpaceDN w:val="0"/>
      <w:adjustRightInd w:val="0"/>
      <w:jc w:val="both"/>
      <w:textAlignment w:val="baseline"/>
    </w:pPr>
    <w:rPr>
      <w:sz w:val="20"/>
      <w:szCs w:val="20"/>
    </w:rPr>
  </w:style>
  <w:style w:type="paragraph" w:styleId="BodyTextIndent">
    <w:name w:val="Body Text Indent"/>
    <w:basedOn w:val="Normal"/>
    <w:semiHidden/>
    <w:pPr>
      <w:ind w:left="1620" w:firstLine="6"/>
      <w:jc w:val="both"/>
    </w:pPr>
  </w:style>
  <w:style w:type="paragraph" w:styleId="CommentText">
    <w:name w:val="annotation text"/>
    <w:basedOn w:val="Normal"/>
    <w:semiHidden/>
    <w:pPr>
      <w:widowControl w:val="0"/>
      <w:overflowPunct w:val="0"/>
      <w:autoSpaceDE w:val="0"/>
      <w:autoSpaceDN w:val="0"/>
      <w:adjustRightInd w:val="0"/>
      <w:textAlignment w:val="baseline"/>
    </w:pPr>
    <w:rPr>
      <w:sz w:val="20"/>
      <w:szCs w:val="20"/>
    </w:rPr>
  </w:style>
  <w:style w:type="paragraph" w:styleId="BodyTextIndent2">
    <w:name w:val="Body Text Indent 2"/>
    <w:basedOn w:val="Normal"/>
    <w:semiHidden/>
    <w:pPr>
      <w:ind w:left="705"/>
      <w:jc w:val="both"/>
    </w:pPr>
  </w:style>
  <w:style w:type="paragraph" w:styleId="TOC1">
    <w:name w:val="toc 1"/>
    <w:basedOn w:val="Normal"/>
    <w:next w:val="Normal"/>
    <w:autoRedefine/>
    <w:uiPriority w:val="39"/>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Pr>
      <w:rFonts w:asciiTheme="minorHAnsi" w:hAnsiTheme="minorHAnsi"/>
      <w:b/>
      <w:smallCaps/>
      <w:sz w:val="22"/>
      <w:szCs w:val="22"/>
    </w:rPr>
  </w:style>
  <w:style w:type="paragraph" w:styleId="TOC3">
    <w:name w:val="toc 3"/>
    <w:basedOn w:val="Normal"/>
    <w:next w:val="Normal"/>
    <w:autoRedefine/>
    <w:uiPriority w:val="39"/>
    <w:rPr>
      <w:rFonts w:asciiTheme="minorHAnsi" w:hAnsiTheme="minorHAnsi"/>
      <w:smallCaps/>
      <w:sz w:val="22"/>
      <w:szCs w:val="22"/>
    </w:rPr>
  </w:style>
  <w:style w:type="paragraph" w:styleId="TOC4">
    <w:name w:val="toc 4"/>
    <w:basedOn w:val="Normal"/>
    <w:next w:val="Normal"/>
    <w:autoRedefine/>
    <w:semiHidden/>
    <w:rPr>
      <w:rFonts w:asciiTheme="minorHAnsi" w:hAnsiTheme="minorHAnsi"/>
      <w:sz w:val="22"/>
      <w:szCs w:val="22"/>
    </w:rPr>
  </w:style>
  <w:style w:type="paragraph" w:styleId="TOC5">
    <w:name w:val="toc 5"/>
    <w:basedOn w:val="Normal"/>
    <w:next w:val="Normal"/>
    <w:autoRedefine/>
    <w:semiHidden/>
    <w:rPr>
      <w:rFonts w:asciiTheme="minorHAnsi" w:hAnsiTheme="minorHAnsi"/>
      <w:sz w:val="22"/>
      <w:szCs w:val="22"/>
    </w:rPr>
  </w:style>
  <w:style w:type="paragraph" w:styleId="TOC6">
    <w:name w:val="toc 6"/>
    <w:basedOn w:val="Normal"/>
    <w:next w:val="Normal"/>
    <w:autoRedefine/>
    <w:semiHidden/>
    <w:rPr>
      <w:rFonts w:asciiTheme="minorHAnsi" w:hAnsiTheme="minorHAnsi"/>
      <w:sz w:val="22"/>
      <w:szCs w:val="22"/>
    </w:rPr>
  </w:style>
  <w:style w:type="paragraph" w:styleId="TOC7">
    <w:name w:val="toc 7"/>
    <w:basedOn w:val="Normal"/>
    <w:next w:val="Normal"/>
    <w:autoRedefine/>
    <w:semiHidden/>
    <w:rPr>
      <w:rFonts w:asciiTheme="minorHAnsi" w:hAnsiTheme="minorHAnsi"/>
      <w:sz w:val="22"/>
      <w:szCs w:val="22"/>
    </w:rPr>
  </w:style>
  <w:style w:type="paragraph" w:styleId="TOC8">
    <w:name w:val="toc 8"/>
    <w:basedOn w:val="Normal"/>
    <w:next w:val="Normal"/>
    <w:autoRedefine/>
    <w:semiHidden/>
    <w:rPr>
      <w:rFonts w:asciiTheme="minorHAnsi" w:hAnsiTheme="minorHAnsi"/>
      <w:sz w:val="22"/>
      <w:szCs w:val="22"/>
    </w:rPr>
  </w:style>
  <w:style w:type="paragraph" w:styleId="TOC9">
    <w:name w:val="toc 9"/>
    <w:basedOn w:val="Normal"/>
    <w:next w:val="Normal"/>
    <w:autoRedefine/>
    <w:semiHidden/>
    <w:rPr>
      <w:rFonts w:asciiTheme="minorHAnsi" w:hAnsiTheme="minorHAnsi"/>
      <w:sz w:val="22"/>
      <w:szCs w:val="22"/>
    </w:rPr>
  </w:style>
  <w:style w:type="character" w:styleId="Hyperlink">
    <w:name w:val="Hyperlink"/>
    <w:uiPriority w:val="99"/>
    <w:rPr>
      <w:color w:val="0000FF"/>
      <w:u w:val="single"/>
    </w:rPr>
  </w:style>
  <w:style w:type="paragraph" w:styleId="BodyTextIndent3">
    <w:name w:val="Body Text Indent 3"/>
    <w:basedOn w:val="Normal"/>
    <w:semiHidden/>
    <w:pPr>
      <w:tabs>
        <w:tab w:val="num" w:pos="720"/>
      </w:tabs>
      <w:ind w:left="708"/>
    </w:pPr>
  </w:style>
  <w:style w:type="paragraph" w:styleId="Title">
    <w:name w:val="Title"/>
    <w:basedOn w:val="Normal"/>
    <w:qFormat/>
    <w:pPr>
      <w:jc w:val="center"/>
    </w:pPr>
    <w:rPr>
      <w:b/>
      <w:bCs/>
    </w:rPr>
  </w:style>
  <w:style w:type="paragraph" w:styleId="BodyText21" w:customStyle="1">
    <w:name w:val="Body Text 21"/>
    <w:basedOn w:val="Normal"/>
    <w:pPr>
      <w:widowControl w:val="0"/>
    </w:pPr>
    <w:rPr>
      <w:szCs w:val="20"/>
      <w:lang w:eastAsia="en-US"/>
    </w:rPr>
  </w:style>
  <w:style w:type="character" w:styleId="FollowedHyperlink">
    <w:name w:val="FollowedHyperlink"/>
    <w:semiHidden/>
    <w:rPr>
      <w:color w:val="800080"/>
      <w:u w:val="single"/>
    </w:rPr>
  </w:style>
  <w:style w:type="character" w:styleId="FootnoteReference">
    <w:name w:val="footnote reference"/>
    <w:semiHidden/>
    <w:rPr>
      <w:vertAlign w:val="superscript"/>
    </w:rPr>
  </w:style>
  <w:style w:type="paragraph" w:styleId="FootnoteText">
    <w:name w:val="footnote text"/>
    <w:aliases w:val=" Char Char"/>
    <w:basedOn w:val="Normal"/>
    <w:link w:val="FootnoteTextChar"/>
    <w:semiHidden/>
    <w:rPr>
      <w:sz w:val="20"/>
      <w:szCs w:val="20"/>
    </w:rPr>
  </w:style>
  <w:style w:type="character" w:styleId="CommentReference">
    <w:name w:val="annotation reference"/>
    <w:semiHidden/>
    <w:rPr>
      <w:sz w:val="16"/>
      <w:szCs w:val="16"/>
    </w:rPr>
  </w:style>
  <w:style w:type="paragraph" w:styleId="Textedebulles1" w:customStyle="1">
    <w:name w:val="Texte de bulles1"/>
    <w:basedOn w:val="Normal"/>
    <w:semiHidden/>
    <w:rPr>
      <w:rFonts w:ascii="Tahoma" w:hAnsi="Tahoma" w:cs="Tahoma"/>
      <w:sz w:val="16"/>
      <w:szCs w:val="16"/>
    </w:rPr>
  </w:style>
  <w:style w:type="paragraph" w:styleId="Formaticne" w:customStyle="1">
    <w:name w:val="Format icône"/>
    <w:basedOn w:val="Normal"/>
    <w:pPr>
      <w:tabs>
        <w:tab w:val="bar" w:pos="737"/>
      </w:tabs>
      <w:ind w:left="850"/>
      <w:jc w:val="both"/>
    </w:pPr>
    <w:rPr>
      <w:rFonts w:ascii="Palatino" w:hAnsi="Palatino"/>
      <w:szCs w:val="20"/>
    </w:rPr>
  </w:style>
  <w:style w:type="paragraph" w:styleId="Textedebulles" w:customStyle="1">
    <w:name w:val="Texte de bulles"/>
    <w:basedOn w:val="Normal"/>
    <w:semiHidden/>
    <w:rPr>
      <w:rFonts w:ascii="Tahoma" w:hAnsi="Tahoma" w:cs="Tahoma"/>
      <w:sz w:val="16"/>
      <w:szCs w:val="16"/>
    </w:rPr>
  </w:style>
  <w:style w:type="paragraph" w:styleId="Objetducommentaire" w:customStyle="1">
    <w:name w:val="Objet du commentaire"/>
    <w:basedOn w:val="CommentText"/>
    <w:next w:val="CommentText"/>
    <w:semiHidden/>
    <w:pPr>
      <w:widowControl/>
      <w:overflowPunct/>
      <w:autoSpaceDE/>
      <w:autoSpaceDN/>
      <w:adjustRightInd/>
      <w:textAlignment w:val="auto"/>
    </w:pPr>
    <w:rPr>
      <w:rFonts w:ascii="Times New Roman" w:hAnsi="Times New Roman"/>
      <w:b/>
      <w:bCs/>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Default" w:customStyle="1">
    <w:name w:val="Default"/>
    <w:pPr>
      <w:autoSpaceDE w:val="0"/>
      <w:autoSpaceDN w:val="0"/>
      <w:adjustRightInd w:val="0"/>
    </w:pPr>
    <w:rPr>
      <w:rFonts w:ascii="NIIFGI+TimesNewRoman,Bold" w:hAnsi="NIIFGI+TimesNewRoman,Bold"/>
      <w:color w:val="000000"/>
      <w:sz w:val="24"/>
      <w:szCs w:val="24"/>
      <w:lang w:val="fr-FR" w:eastAsia="fr-FR"/>
    </w:rPr>
  </w:style>
  <w:style w:type="paragraph" w:styleId="xl25" w:customStyle="1">
    <w:name w:val="xl25"/>
    <w:basedOn w:val="Normal"/>
    <w:pPr>
      <w:pBdr>
        <w:bottom w:val="single" w:color="auto" w:sz="4" w:space="0"/>
      </w:pBdr>
      <w:spacing w:before="100" w:beforeAutospacing="1" w:after="100" w:afterAutospacing="1"/>
    </w:pPr>
    <w:rPr>
      <w:rFonts w:ascii="Arial Unicode MS" w:hAnsi="Arial Unicode MS" w:eastAsia="Arial Unicode MS" w:cs="Arial Unicode MS"/>
      <w:lang w:val="en-GB" w:eastAsia="en-US"/>
    </w:rPr>
  </w:style>
  <w:style w:type="paragraph" w:styleId="Annex" w:customStyle="1">
    <w:name w:val="Annex"/>
    <w:basedOn w:val="Normal"/>
    <w:pPr>
      <w:spacing w:after="60"/>
      <w:jc w:val="both"/>
    </w:pPr>
    <w:rPr>
      <w:lang w:val="en-GB" w:eastAsia="en-US"/>
    </w:rPr>
  </w:style>
  <w:style w:type="paragraph" w:styleId="Index1">
    <w:name w:val="index 1"/>
    <w:basedOn w:val="Normal"/>
    <w:next w:val="Normal"/>
    <w:autoRedefine/>
    <w:semiHidden/>
    <w:rPr>
      <w:rFonts w:cs="Arial"/>
      <w:sz w:val="20"/>
      <w:szCs w:val="20"/>
      <w:lang w:val="en-GB" w:eastAsia="en-US"/>
    </w:rPr>
  </w:style>
  <w:style w:type="paragraph" w:styleId="NormalWeb">
    <w:name w:val="Normal (Web)"/>
    <w:basedOn w:val="Normal"/>
    <w:uiPriority w:val="99"/>
    <w:semiHidden/>
    <w:pPr>
      <w:overflowPunct w:val="0"/>
      <w:autoSpaceDE w:val="0"/>
      <w:autoSpaceDN w:val="0"/>
      <w:adjustRightInd w:val="0"/>
      <w:spacing w:before="100" w:after="100"/>
      <w:textAlignment w:val="baseline"/>
    </w:pPr>
    <w:rPr>
      <w:szCs w:val="20"/>
      <w:lang w:val="en-US" w:eastAsia="en-US"/>
    </w:rPr>
  </w:style>
  <w:style w:type="paragraph" w:styleId="Subtitle">
    <w:name w:val="Subtitle"/>
    <w:basedOn w:val="Normal"/>
    <w:qFormat/>
    <w:rPr>
      <w:rFonts w:cs="Arial"/>
      <w:b/>
      <w:caps/>
      <w:szCs w:val="26"/>
    </w:rPr>
  </w:style>
  <w:style w:type="paragraph" w:styleId="tableau" w:customStyle="1">
    <w:name w:val="tableau"/>
    <w:basedOn w:val="Normal"/>
    <w:pPr>
      <w:jc w:val="both"/>
    </w:pPr>
    <w:rPr>
      <w:noProof/>
    </w:rPr>
  </w:style>
  <w:style w:type="paragraph" w:styleId="Auteur" w:customStyle="1">
    <w:name w:val="Auteur"/>
    <w:basedOn w:val="Normal"/>
    <w:pPr>
      <w:widowControl w:val="0"/>
      <w:tabs>
        <w:tab w:val="left" w:pos="5640"/>
      </w:tabs>
      <w:overflowPunct w:val="0"/>
      <w:autoSpaceDE w:val="0"/>
      <w:autoSpaceDN w:val="0"/>
      <w:adjustRightInd w:val="0"/>
      <w:spacing w:after="60"/>
      <w:textAlignment w:val="baseline"/>
    </w:pPr>
    <w:rPr>
      <w:szCs w:val="20"/>
    </w:rPr>
  </w:style>
  <w:style w:type="character" w:styleId="FootnoteReference1" w:customStyle="1">
    <w:name w:val="Footnote Reference1"/>
    <w:rPr>
      <w:vertAlign w:val="superscript"/>
    </w:rPr>
  </w:style>
  <w:style w:type="character" w:styleId="FootnoteCharacters" w:customStyle="1">
    <w:name w:val="Footnote Characters"/>
  </w:style>
  <w:style w:type="paragraph" w:styleId="ListParagraph1" w:customStyle="1">
    <w:name w:val="List Paragraph1"/>
    <w:basedOn w:val="Normal"/>
    <w:pPr>
      <w:suppressAutoHyphens/>
      <w:spacing w:line="100" w:lineRule="atLeast"/>
      <w:ind w:left="720"/>
    </w:pPr>
    <w:rPr>
      <w:rFonts w:ascii="Calibri" w:hAnsi="Calibri" w:eastAsia="Lucida Sans Unicode"/>
      <w:color w:val="000000"/>
      <w:kern w:val="1"/>
      <w:lang w:val="en-US" w:eastAsia="ar-SA"/>
    </w:rPr>
  </w:style>
  <w:style w:type="paragraph" w:styleId="FootnoteText1" w:customStyle="1">
    <w:name w:val="Footnote Text1"/>
    <w:basedOn w:val="Normal"/>
    <w:pPr>
      <w:suppressAutoHyphens/>
      <w:spacing w:line="100" w:lineRule="atLeast"/>
    </w:pPr>
    <w:rPr>
      <w:rFonts w:ascii="Calibri" w:hAnsi="Calibri" w:eastAsia="Lucida Sans Unicode"/>
      <w:color w:val="000000"/>
      <w:kern w:val="1"/>
      <w:sz w:val="20"/>
      <w:szCs w:val="20"/>
      <w:lang w:val="en-US" w:eastAsia="ar-SA"/>
    </w:rPr>
  </w:style>
  <w:style w:type="paragraph" w:styleId="xl65" w:customStyle="1">
    <w:name w:val="xl65"/>
    <w:basedOn w:val="Normal"/>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cs="Arial"/>
      <w:sz w:val="20"/>
      <w:szCs w:val="20"/>
      <w:lang w:val="en-GB" w:eastAsia="en-US"/>
    </w:rPr>
  </w:style>
  <w:style w:type="paragraph" w:styleId="xl66" w:customStyle="1">
    <w:name w:val="xl66"/>
    <w:basedOn w:val="Normal"/>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Arial Unicode MS" w:cs="Arial"/>
      <w:sz w:val="20"/>
      <w:szCs w:val="20"/>
      <w:lang w:val="en-GB" w:eastAsia="en-US"/>
    </w:rPr>
  </w:style>
  <w:style w:type="paragraph" w:styleId="xl67" w:customStyle="1">
    <w:name w:val="xl67"/>
    <w:basedOn w:val="Normal"/>
    <w:pPr>
      <w:pBdr>
        <w:top w:val="single" w:color="auto" w:sz="4" w:space="0"/>
        <w:left w:val="single" w:color="auto" w:sz="4" w:space="0"/>
        <w:bottom w:val="single" w:color="auto" w:sz="4" w:space="0"/>
      </w:pBdr>
      <w:spacing w:before="100" w:beforeAutospacing="1" w:after="100" w:afterAutospacing="1"/>
      <w:jc w:val="center"/>
    </w:pPr>
    <w:rPr>
      <w:rFonts w:eastAsia="Arial Unicode MS" w:cs="Arial"/>
      <w:sz w:val="20"/>
      <w:szCs w:val="20"/>
      <w:lang w:val="en-GB" w:eastAsia="en-US"/>
    </w:rPr>
  </w:style>
  <w:style w:type="paragraph" w:styleId="xl68" w:customStyle="1">
    <w:name w:val="xl68"/>
    <w:basedOn w:val="Normal"/>
    <w:pPr>
      <w:spacing w:before="100" w:beforeAutospacing="1" w:after="100" w:afterAutospacing="1"/>
      <w:jc w:val="center"/>
    </w:pPr>
    <w:rPr>
      <w:rFonts w:ascii="Arial Unicode MS" w:hAnsi="Arial Unicode MS" w:eastAsia="Arial Unicode MS" w:cs="Arial Unicode MS"/>
      <w:lang w:val="en-GB" w:eastAsia="en-US"/>
    </w:rPr>
  </w:style>
  <w:style w:type="paragraph" w:styleId="Commentaire1" w:customStyle="1">
    <w:name w:val="Commentaire1"/>
    <w:basedOn w:val="Normal"/>
    <w:pPr>
      <w:suppressAutoHyphens/>
    </w:pPr>
    <w:rPr>
      <w:sz w:val="20"/>
      <w:szCs w:val="20"/>
      <w:lang w:val="en-GB" w:eastAsia="ar-SA"/>
    </w:rPr>
  </w:style>
  <w:style w:type="paragraph" w:styleId="CommentSubject">
    <w:name w:val="annotation subject"/>
    <w:basedOn w:val="CommentText"/>
    <w:next w:val="CommentText"/>
    <w:link w:val="CommentSubjectChar"/>
    <w:uiPriority w:val="99"/>
    <w:semiHidden/>
    <w:unhideWhenUsed/>
    <w:pPr>
      <w:widowControl/>
      <w:overflowPunct/>
      <w:autoSpaceDE/>
      <w:autoSpaceDN/>
      <w:adjustRightInd/>
      <w:textAlignment w:val="auto"/>
    </w:pPr>
    <w:rPr>
      <w:rFonts w:ascii="Times New Roman" w:hAnsi="Times New Roman"/>
      <w:b/>
      <w:bCs/>
    </w:rPr>
  </w:style>
  <w:style w:type="character" w:styleId="CommentTextChar" w:customStyle="1">
    <w:name w:val="Comment Text Char"/>
    <w:semiHidden/>
    <w:rPr>
      <w:rFonts w:ascii="Arial" w:hAnsi="Arial"/>
      <w:lang w:val="fr-FR" w:eastAsia="fr-FR"/>
    </w:rPr>
  </w:style>
  <w:style w:type="character" w:styleId="KommentarthemaZchn" w:customStyle="1">
    <w:name w:val="Kommentarthema Zchn"/>
    <w:basedOn w:val="CommentTextChar"/>
    <w:rPr>
      <w:rFonts w:ascii="Arial" w:hAnsi="Arial"/>
      <w:lang w:val="fr-FR" w:eastAsia="fr-FR"/>
    </w:rPr>
  </w:style>
  <w:style w:type="paragraph" w:styleId="BalloonText">
    <w:name w:val="Balloon Text"/>
    <w:basedOn w:val="Normal"/>
    <w:uiPriority w:val="99"/>
    <w:semiHidden/>
    <w:unhideWhenUsed/>
    <w:rPr>
      <w:rFonts w:ascii="Tahoma" w:hAnsi="Tahoma" w:cs="Tahoma"/>
      <w:sz w:val="16"/>
      <w:szCs w:val="16"/>
    </w:rPr>
  </w:style>
  <w:style w:type="character" w:styleId="BalloonTextChar" w:customStyle="1">
    <w:name w:val="Balloon Text Char"/>
    <w:uiPriority w:val="99"/>
    <w:semiHidden/>
    <w:rPr>
      <w:rFonts w:ascii="Tahoma" w:hAnsi="Tahoma" w:cs="Tahoma"/>
      <w:sz w:val="16"/>
      <w:szCs w:val="16"/>
      <w:lang w:val="fr-FR" w:eastAsia="fr-FR"/>
    </w:rPr>
  </w:style>
  <w:style w:type="paragraph" w:styleId="WW-BodyTextIndent2" w:customStyle="1">
    <w:name w:val="WW-Body Text Indent 2"/>
    <w:basedOn w:val="Normal"/>
    <w:pPr>
      <w:widowControl w:val="0"/>
      <w:suppressAutoHyphens/>
      <w:overflowPunct w:val="0"/>
      <w:autoSpaceDE w:val="0"/>
      <w:ind w:left="709"/>
      <w:jc w:val="both"/>
      <w:textAlignment w:val="baseline"/>
    </w:pPr>
    <w:rPr>
      <w:sz w:val="20"/>
      <w:szCs w:val="20"/>
      <w:lang w:val="en-GB" w:eastAsia="ar-SA"/>
    </w:rPr>
  </w:style>
  <w:style w:type="paragraph" w:styleId="Normalpara" w:customStyle="1">
    <w:name w:val="Normal_para"/>
    <w:basedOn w:val="Normal"/>
    <w:qFormat/>
    <w:pPr>
      <w:spacing w:after="120" w:line="360" w:lineRule="auto"/>
      <w:ind w:firstLine="720"/>
      <w:jc w:val="both"/>
    </w:pPr>
    <w:rPr>
      <w:rFonts w:ascii="Cambria" w:hAnsi="Cambria"/>
      <w:lang w:eastAsia="en-US"/>
    </w:rPr>
  </w:style>
  <w:style w:type="paragraph" w:styleId="TOCHeading">
    <w:name w:val="TOC Heading"/>
    <w:basedOn w:val="Heading1"/>
    <w:next w:val="Normal"/>
    <w:uiPriority w:val="39"/>
    <w:unhideWhenUsed/>
    <w:qFormat/>
    <w:rsid w:val="004024C3"/>
    <w:pPr>
      <w:keepLines/>
      <w:spacing w:before="480"/>
      <w:jc w:val="left"/>
      <w:outlineLvl w:val="9"/>
    </w:pPr>
    <w:rPr>
      <w:rFonts w:ascii="Cambria" w:hAnsi="Cambria" w:eastAsia="MS Gothic" w:cs="Times New Roman"/>
      <w:b/>
      <w:bCs/>
      <w:color w:val="365F91"/>
      <w:sz w:val="28"/>
      <w:szCs w:val="28"/>
      <w:lang w:val="en-US" w:eastAsia="ja-JP"/>
    </w:rPr>
  </w:style>
  <w:style w:type="paragraph" w:styleId="Caption">
    <w:name w:val="caption"/>
    <w:basedOn w:val="Normal"/>
    <w:next w:val="Normal"/>
    <w:uiPriority w:val="35"/>
    <w:unhideWhenUsed/>
    <w:qFormat/>
    <w:rsid w:val="00551045"/>
    <w:rPr>
      <w:b/>
      <w:bCs/>
      <w:sz w:val="20"/>
      <w:szCs w:val="20"/>
    </w:rPr>
  </w:style>
  <w:style w:type="paragraph" w:styleId="ListParagraph">
    <w:name w:val="List Paragraph"/>
    <w:aliases w:val="List Paragraph (numbered (a))"/>
    <w:basedOn w:val="Normal"/>
    <w:link w:val="ListParagraphChar"/>
    <w:uiPriority w:val="34"/>
    <w:qFormat/>
    <w:rsid w:val="00B438AD"/>
    <w:pPr>
      <w:ind w:left="720"/>
      <w:contextualSpacing/>
    </w:pPr>
    <w:rPr>
      <w:rFonts w:ascii="Calibri" w:hAnsi="Calibri" w:eastAsia="Calibri"/>
      <w:szCs w:val="22"/>
      <w:lang w:val="en-GB" w:eastAsia="en-US"/>
    </w:rPr>
  </w:style>
  <w:style w:type="character" w:styleId="ListParagraphChar" w:customStyle="1">
    <w:name w:val="List Paragraph Char"/>
    <w:aliases w:val="List Paragraph (numbered (a)) Char"/>
    <w:link w:val="ListParagraph"/>
    <w:uiPriority w:val="34"/>
    <w:locked/>
    <w:rsid w:val="00B438AD"/>
    <w:rPr>
      <w:rFonts w:ascii="Calibri" w:hAnsi="Calibri" w:eastAsia="Calibri"/>
      <w:sz w:val="22"/>
      <w:szCs w:val="22"/>
      <w:lang w:val="en-GB" w:eastAsia="en-US"/>
    </w:rPr>
  </w:style>
  <w:style w:type="paragraph" w:styleId="DocumentMap">
    <w:name w:val="Document Map"/>
    <w:basedOn w:val="Normal"/>
    <w:link w:val="DocumentMapChar"/>
    <w:uiPriority w:val="99"/>
    <w:semiHidden/>
    <w:unhideWhenUsed/>
    <w:rsid w:val="00EE1BA9"/>
    <w:rPr>
      <w:rFonts w:ascii="Times New Roman" w:hAnsi="Times New Roman"/>
    </w:rPr>
  </w:style>
  <w:style w:type="character" w:styleId="DocumentMapChar" w:customStyle="1">
    <w:name w:val="Document Map Char"/>
    <w:basedOn w:val="DefaultParagraphFont"/>
    <w:link w:val="DocumentMap"/>
    <w:uiPriority w:val="99"/>
    <w:semiHidden/>
    <w:rsid w:val="00EE1BA9"/>
    <w:rPr>
      <w:sz w:val="24"/>
      <w:szCs w:val="24"/>
      <w:lang w:val="fr-FR" w:eastAsia="fr-FR"/>
    </w:rPr>
  </w:style>
  <w:style w:type="paragraph" w:styleId="NoSpacing">
    <w:name w:val="No Spacing"/>
    <w:uiPriority w:val="1"/>
    <w:qFormat/>
    <w:rsid w:val="0051024F"/>
    <w:rPr>
      <w:rFonts w:ascii="Garamond" w:hAnsi="Garamond"/>
      <w:sz w:val="24"/>
      <w:szCs w:val="24"/>
    </w:rPr>
  </w:style>
  <w:style w:type="paragraph" w:styleId="FirstParagraph" w:customStyle="1">
    <w:name w:val="First Paragraph"/>
    <w:basedOn w:val="BodyText"/>
    <w:next w:val="BodyText"/>
    <w:qFormat/>
    <w:rsid w:val="005E5E02"/>
    <w:pPr>
      <w:spacing w:before="180" w:after="180"/>
    </w:pPr>
    <w:rPr>
      <w:rFonts w:ascii="Cambria" w:hAnsi="Cambria" w:eastAsia="Cambria"/>
      <w:b w:val="0"/>
      <w:bCs w:val="0"/>
      <w:i w:val="0"/>
      <w:iCs w:val="0"/>
      <w:lang w:val="en-US" w:eastAsia="en-US"/>
    </w:rPr>
  </w:style>
  <w:style w:type="paragraph" w:styleId="Compact" w:customStyle="1">
    <w:name w:val="Compact"/>
    <w:basedOn w:val="BodyText"/>
    <w:qFormat/>
    <w:rsid w:val="005E5E02"/>
    <w:pPr>
      <w:spacing w:before="36" w:after="36"/>
    </w:pPr>
    <w:rPr>
      <w:rFonts w:ascii="Cambria" w:hAnsi="Cambria" w:eastAsia="Cambria"/>
      <w:b w:val="0"/>
      <w:bCs w:val="0"/>
      <w:i w:val="0"/>
      <w:iCs w:val="0"/>
      <w:lang w:val="en-US" w:eastAsia="en-US"/>
    </w:rPr>
  </w:style>
  <w:style w:type="table" w:styleId="Table" w:customStyle="1">
    <w:name w:val="Table"/>
    <w:semiHidden/>
    <w:unhideWhenUsed/>
    <w:qFormat/>
    <w:rsid w:val="005E5E02"/>
    <w:pPr>
      <w:spacing w:after="200"/>
    </w:pPr>
    <w:rPr>
      <w:rFonts w:ascii="Cambria" w:hAnsi="Cambria" w:eastAsia="Cambria"/>
      <w:sz w:val="24"/>
      <w:szCs w:val="24"/>
    </w:rPr>
    <w:tblPr>
      <w:tblInd w:w="0" w:type="dxa"/>
      <w:tblCellMar>
        <w:top w:w="0" w:type="dxa"/>
        <w:left w:w="108" w:type="dxa"/>
        <w:bottom w:w="0" w:type="dxa"/>
        <w:right w:w="108" w:type="dxa"/>
      </w:tblCellMar>
    </w:tblPr>
  </w:style>
  <w:style w:type="character" w:styleId="VerbatimChar" w:customStyle="1">
    <w:name w:val="Verbatim Char"/>
    <w:link w:val="SourceCode"/>
    <w:rsid w:val="005E5E02"/>
    <w:rPr>
      <w:rFonts w:ascii="Consolas" w:hAnsi="Consolas"/>
      <w:sz w:val="22"/>
      <w:shd w:val="clear" w:color="auto" w:fill="F8F8F8"/>
    </w:rPr>
  </w:style>
  <w:style w:type="paragraph" w:styleId="SourceCode" w:customStyle="1">
    <w:name w:val="Source Code"/>
    <w:basedOn w:val="Normal"/>
    <w:link w:val="VerbatimChar"/>
    <w:rsid w:val="005E5E02"/>
    <w:pPr>
      <w:shd w:val="clear" w:color="auto" w:fill="F8F8F8"/>
      <w:wordWrap w:val="0"/>
      <w:spacing w:after="200"/>
    </w:pPr>
    <w:rPr>
      <w:rFonts w:ascii="Consolas" w:hAnsi="Consolas"/>
      <w:szCs w:val="20"/>
      <w:lang w:val="en-US" w:eastAsia="en-US"/>
    </w:rPr>
  </w:style>
  <w:style w:type="table" w:styleId="Table1" w:customStyle="1">
    <w:name w:val="Table1"/>
    <w:semiHidden/>
    <w:unhideWhenUsed/>
    <w:qFormat/>
    <w:rsid w:val="00113800"/>
    <w:pPr>
      <w:spacing w:after="200"/>
    </w:pPr>
    <w:rPr>
      <w:rFonts w:ascii="Cambria" w:hAnsi="Cambria" w:eastAsia="Cambria"/>
      <w:sz w:val="24"/>
      <w:szCs w:val="24"/>
    </w:rPr>
    <w:tblPr>
      <w:tblInd w:w="0" w:type="dxa"/>
      <w:tblCellMar>
        <w:top w:w="0" w:type="dxa"/>
        <w:left w:w="108" w:type="dxa"/>
        <w:bottom w:w="0" w:type="dxa"/>
        <w:right w:w="108" w:type="dxa"/>
      </w:tblCellMar>
    </w:tblPr>
  </w:style>
  <w:style w:type="character" w:styleId="Heading2Char" w:customStyle="1">
    <w:name w:val="Heading 2 Char"/>
    <w:link w:val="Heading2"/>
    <w:rsid w:val="000C48E5"/>
    <w:rPr>
      <w:rFonts w:ascii="Garamond" w:hAnsi="Garamond" w:cs="Arial"/>
      <w:b/>
      <w:bCs/>
      <w:caps/>
      <w:sz w:val="24"/>
      <w:szCs w:val="22"/>
      <w:lang w:val="en-GB" w:eastAsia="fr-FR"/>
    </w:rPr>
  </w:style>
  <w:style w:type="character" w:styleId="Heading3Char" w:customStyle="1">
    <w:name w:val="Heading 3 Char"/>
    <w:link w:val="Heading3"/>
    <w:rsid w:val="000C48E5"/>
    <w:rPr>
      <w:rFonts w:ascii="Garamond" w:hAnsi="Garamond" w:cs="Arial"/>
      <w:b/>
      <w:bCs/>
      <w:caps/>
      <w:sz w:val="24"/>
      <w:szCs w:val="22"/>
      <w:lang w:val="en-GB" w:eastAsia="fr-FR"/>
    </w:rPr>
  </w:style>
  <w:style w:type="character" w:styleId="BodyTextChar" w:customStyle="1">
    <w:name w:val="Body Text Char"/>
    <w:link w:val="BodyText"/>
    <w:semiHidden/>
    <w:rsid w:val="000C48E5"/>
    <w:rPr>
      <w:rFonts w:ascii="Garamond" w:hAnsi="Garamond"/>
      <w:b/>
      <w:bCs/>
      <w:i/>
      <w:iCs/>
      <w:sz w:val="24"/>
      <w:szCs w:val="24"/>
      <w:lang w:val="en-CA" w:eastAsia="fr-FR"/>
    </w:rPr>
  </w:style>
  <w:style w:type="character" w:styleId="FooterChar" w:customStyle="1">
    <w:name w:val="Footer Char"/>
    <w:link w:val="Footer"/>
    <w:semiHidden/>
    <w:rsid w:val="000C48E5"/>
    <w:rPr>
      <w:rFonts w:ascii="Garamond" w:hAnsi="Garamond"/>
      <w:sz w:val="24"/>
      <w:szCs w:val="24"/>
      <w:lang w:val="en-CA" w:eastAsia="fr-FR"/>
    </w:rPr>
  </w:style>
  <w:style w:type="character" w:styleId="CommentSubjectChar" w:customStyle="1">
    <w:name w:val="Comment Subject Char"/>
    <w:link w:val="CommentSubject"/>
    <w:uiPriority w:val="99"/>
    <w:semiHidden/>
    <w:rsid w:val="000C48E5"/>
    <w:rPr>
      <w:b/>
      <w:bCs/>
      <w:lang w:val="en-CA" w:eastAsia="fr-FR"/>
    </w:rPr>
  </w:style>
  <w:style w:type="paragraph" w:styleId="Revision">
    <w:name w:val="Revision"/>
    <w:hidden/>
    <w:uiPriority w:val="99"/>
    <w:semiHidden/>
    <w:rsid w:val="000C48E5"/>
    <w:rPr>
      <w:rFonts w:ascii="Garamond" w:hAnsi="Garamond"/>
      <w:sz w:val="24"/>
      <w:szCs w:val="24"/>
      <w:lang w:val="en-CA" w:eastAsia="fr-FR"/>
    </w:rPr>
  </w:style>
  <w:style w:type="character" w:styleId="HeaderChar" w:customStyle="1">
    <w:name w:val="Header Char"/>
    <w:link w:val="Header"/>
    <w:uiPriority w:val="99"/>
    <w:rsid w:val="000C48E5"/>
    <w:rPr>
      <w:rFonts w:ascii="Garamond" w:hAnsi="Garamond"/>
      <w:b/>
      <w:sz w:val="24"/>
      <w:lang w:val="en-CA" w:eastAsia="fr-FR"/>
    </w:rPr>
  </w:style>
  <w:style w:type="character" w:styleId="FootnoteTextChar" w:customStyle="1">
    <w:name w:val="Footnote Text Char"/>
    <w:aliases w:val=" Char Char Char"/>
    <w:link w:val="FootnoteText"/>
    <w:semiHidden/>
    <w:rsid w:val="000C48E5"/>
    <w:rPr>
      <w:rFonts w:ascii="Garamond" w:hAnsi="Garamond"/>
      <w:lang w:val="en-CA" w:eastAsia="fr-FR"/>
    </w:rPr>
  </w:style>
  <w:style w:type="character" w:styleId="Strong">
    <w:name w:val="Strong"/>
    <w:uiPriority w:val="22"/>
    <w:qFormat/>
    <w:rsid w:val="000C4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406">
      <w:bodyDiv w:val="1"/>
      <w:marLeft w:val="0"/>
      <w:marRight w:val="0"/>
      <w:marTop w:val="0"/>
      <w:marBottom w:val="0"/>
      <w:divBdr>
        <w:top w:val="none" w:sz="0" w:space="0" w:color="auto"/>
        <w:left w:val="none" w:sz="0" w:space="0" w:color="auto"/>
        <w:bottom w:val="none" w:sz="0" w:space="0" w:color="auto"/>
        <w:right w:val="none" w:sz="0" w:space="0" w:color="auto"/>
      </w:divBdr>
    </w:div>
    <w:div w:id="19934298">
      <w:bodyDiv w:val="1"/>
      <w:marLeft w:val="0"/>
      <w:marRight w:val="0"/>
      <w:marTop w:val="0"/>
      <w:marBottom w:val="0"/>
      <w:divBdr>
        <w:top w:val="none" w:sz="0" w:space="0" w:color="auto"/>
        <w:left w:val="none" w:sz="0" w:space="0" w:color="auto"/>
        <w:bottom w:val="none" w:sz="0" w:space="0" w:color="auto"/>
        <w:right w:val="none" w:sz="0" w:space="0" w:color="auto"/>
      </w:divBdr>
    </w:div>
    <w:div w:id="65686364">
      <w:bodyDiv w:val="1"/>
      <w:marLeft w:val="0"/>
      <w:marRight w:val="0"/>
      <w:marTop w:val="0"/>
      <w:marBottom w:val="0"/>
      <w:divBdr>
        <w:top w:val="none" w:sz="0" w:space="0" w:color="auto"/>
        <w:left w:val="none" w:sz="0" w:space="0" w:color="auto"/>
        <w:bottom w:val="none" w:sz="0" w:space="0" w:color="auto"/>
        <w:right w:val="none" w:sz="0" w:space="0" w:color="auto"/>
      </w:divBdr>
    </w:div>
    <w:div w:id="71972134">
      <w:bodyDiv w:val="1"/>
      <w:marLeft w:val="0"/>
      <w:marRight w:val="0"/>
      <w:marTop w:val="0"/>
      <w:marBottom w:val="0"/>
      <w:divBdr>
        <w:top w:val="none" w:sz="0" w:space="0" w:color="auto"/>
        <w:left w:val="none" w:sz="0" w:space="0" w:color="auto"/>
        <w:bottom w:val="none" w:sz="0" w:space="0" w:color="auto"/>
        <w:right w:val="none" w:sz="0" w:space="0" w:color="auto"/>
      </w:divBdr>
    </w:div>
    <w:div w:id="113058824">
      <w:bodyDiv w:val="1"/>
      <w:marLeft w:val="0"/>
      <w:marRight w:val="0"/>
      <w:marTop w:val="0"/>
      <w:marBottom w:val="0"/>
      <w:divBdr>
        <w:top w:val="none" w:sz="0" w:space="0" w:color="auto"/>
        <w:left w:val="none" w:sz="0" w:space="0" w:color="auto"/>
        <w:bottom w:val="none" w:sz="0" w:space="0" w:color="auto"/>
        <w:right w:val="none" w:sz="0" w:space="0" w:color="auto"/>
      </w:divBdr>
    </w:div>
    <w:div w:id="142087543">
      <w:bodyDiv w:val="1"/>
      <w:marLeft w:val="0"/>
      <w:marRight w:val="0"/>
      <w:marTop w:val="0"/>
      <w:marBottom w:val="0"/>
      <w:divBdr>
        <w:top w:val="none" w:sz="0" w:space="0" w:color="auto"/>
        <w:left w:val="none" w:sz="0" w:space="0" w:color="auto"/>
        <w:bottom w:val="none" w:sz="0" w:space="0" w:color="auto"/>
        <w:right w:val="none" w:sz="0" w:space="0" w:color="auto"/>
      </w:divBdr>
    </w:div>
    <w:div w:id="217979564">
      <w:bodyDiv w:val="1"/>
      <w:marLeft w:val="0"/>
      <w:marRight w:val="0"/>
      <w:marTop w:val="0"/>
      <w:marBottom w:val="0"/>
      <w:divBdr>
        <w:top w:val="none" w:sz="0" w:space="0" w:color="auto"/>
        <w:left w:val="none" w:sz="0" w:space="0" w:color="auto"/>
        <w:bottom w:val="none" w:sz="0" w:space="0" w:color="auto"/>
        <w:right w:val="none" w:sz="0" w:space="0" w:color="auto"/>
      </w:divBdr>
    </w:div>
    <w:div w:id="225072269">
      <w:bodyDiv w:val="1"/>
      <w:marLeft w:val="0"/>
      <w:marRight w:val="0"/>
      <w:marTop w:val="0"/>
      <w:marBottom w:val="0"/>
      <w:divBdr>
        <w:top w:val="none" w:sz="0" w:space="0" w:color="auto"/>
        <w:left w:val="none" w:sz="0" w:space="0" w:color="auto"/>
        <w:bottom w:val="none" w:sz="0" w:space="0" w:color="auto"/>
        <w:right w:val="none" w:sz="0" w:space="0" w:color="auto"/>
      </w:divBdr>
    </w:div>
    <w:div w:id="238751327">
      <w:bodyDiv w:val="1"/>
      <w:marLeft w:val="0"/>
      <w:marRight w:val="0"/>
      <w:marTop w:val="0"/>
      <w:marBottom w:val="0"/>
      <w:divBdr>
        <w:top w:val="none" w:sz="0" w:space="0" w:color="auto"/>
        <w:left w:val="none" w:sz="0" w:space="0" w:color="auto"/>
        <w:bottom w:val="none" w:sz="0" w:space="0" w:color="auto"/>
        <w:right w:val="none" w:sz="0" w:space="0" w:color="auto"/>
      </w:divBdr>
    </w:div>
    <w:div w:id="251860801">
      <w:bodyDiv w:val="1"/>
      <w:marLeft w:val="0"/>
      <w:marRight w:val="0"/>
      <w:marTop w:val="0"/>
      <w:marBottom w:val="0"/>
      <w:divBdr>
        <w:top w:val="none" w:sz="0" w:space="0" w:color="auto"/>
        <w:left w:val="none" w:sz="0" w:space="0" w:color="auto"/>
        <w:bottom w:val="none" w:sz="0" w:space="0" w:color="auto"/>
        <w:right w:val="none" w:sz="0" w:space="0" w:color="auto"/>
      </w:divBdr>
    </w:div>
    <w:div w:id="400828901">
      <w:bodyDiv w:val="1"/>
      <w:marLeft w:val="0"/>
      <w:marRight w:val="0"/>
      <w:marTop w:val="0"/>
      <w:marBottom w:val="0"/>
      <w:divBdr>
        <w:top w:val="none" w:sz="0" w:space="0" w:color="auto"/>
        <w:left w:val="none" w:sz="0" w:space="0" w:color="auto"/>
        <w:bottom w:val="none" w:sz="0" w:space="0" w:color="auto"/>
        <w:right w:val="none" w:sz="0" w:space="0" w:color="auto"/>
      </w:divBdr>
    </w:div>
    <w:div w:id="482089752">
      <w:bodyDiv w:val="1"/>
      <w:marLeft w:val="0"/>
      <w:marRight w:val="0"/>
      <w:marTop w:val="0"/>
      <w:marBottom w:val="0"/>
      <w:divBdr>
        <w:top w:val="none" w:sz="0" w:space="0" w:color="auto"/>
        <w:left w:val="none" w:sz="0" w:space="0" w:color="auto"/>
        <w:bottom w:val="none" w:sz="0" w:space="0" w:color="auto"/>
        <w:right w:val="none" w:sz="0" w:space="0" w:color="auto"/>
      </w:divBdr>
    </w:div>
    <w:div w:id="490947444">
      <w:bodyDiv w:val="1"/>
      <w:marLeft w:val="0"/>
      <w:marRight w:val="0"/>
      <w:marTop w:val="0"/>
      <w:marBottom w:val="0"/>
      <w:divBdr>
        <w:top w:val="none" w:sz="0" w:space="0" w:color="auto"/>
        <w:left w:val="none" w:sz="0" w:space="0" w:color="auto"/>
        <w:bottom w:val="none" w:sz="0" w:space="0" w:color="auto"/>
        <w:right w:val="none" w:sz="0" w:space="0" w:color="auto"/>
      </w:divBdr>
    </w:div>
    <w:div w:id="515466095">
      <w:bodyDiv w:val="1"/>
      <w:marLeft w:val="0"/>
      <w:marRight w:val="0"/>
      <w:marTop w:val="0"/>
      <w:marBottom w:val="0"/>
      <w:divBdr>
        <w:top w:val="none" w:sz="0" w:space="0" w:color="auto"/>
        <w:left w:val="none" w:sz="0" w:space="0" w:color="auto"/>
        <w:bottom w:val="none" w:sz="0" w:space="0" w:color="auto"/>
        <w:right w:val="none" w:sz="0" w:space="0" w:color="auto"/>
      </w:divBdr>
    </w:div>
    <w:div w:id="610481340">
      <w:bodyDiv w:val="1"/>
      <w:marLeft w:val="0"/>
      <w:marRight w:val="0"/>
      <w:marTop w:val="0"/>
      <w:marBottom w:val="0"/>
      <w:divBdr>
        <w:top w:val="none" w:sz="0" w:space="0" w:color="auto"/>
        <w:left w:val="none" w:sz="0" w:space="0" w:color="auto"/>
        <w:bottom w:val="none" w:sz="0" w:space="0" w:color="auto"/>
        <w:right w:val="none" w:sz="0" w:space="0" w:color="auto"/>
      </w:divBdr>
    </w:div>
    <w:div w:id="771782508">
      <w:bodyDiv w:val="1"/>
      <w:marLeft w:val="0"/>
      <w:marRight w:val="0"/>
      <w:marTop w:val="0"/>
      <w:marBottom w:val="0"/>
      <w:divBdr>
        <w:top w:val="none" w:sz="0" w:space="0" w:color="auto"/>
        <w:left w:val="none" w:sz="0" w:space="0" w:color="auto"/>
        <w:bottom w:val="none" w:sz="0" w:space="0" w:color="auto"/>
        <w:right w:val="none" w:sz="0" w:space="0" w:color="auto"/>
      </w:divBdr>
    </w:div>
    <w:div w:id="781412757">
      <w:bodyDiv w:val="1"/>
      <w:marLeft w:val="0"/>
      <w:marRight w:val="0"/>
      <w:marTop w:val="0"/>
      <w:marBottom w:val="0"/>
      <w:divBdr>
        <w:top w:val="none" w:sz="0" w:space="0" w:color="auto"/>
        <w:left w:val="none" w:sz="0" w:space="0" w:color="auto"/>
        <w:bottom w:val="none" w:sz="0" w:space="0" w:color="auto"/>
        <w:right w:val="none" w:sz="0" w:space="0" w:color="auto"/>
      </w:divBdr>
    </w:div>
    <w:div w:id="813303662">
      <w:bodyDiv w:val="1"/>
      <w:marLeft w:val="0"/>
      <w:marRight w:val="0"/>
      <w:marTop w:val="0"/>
      <w:marBottom w:val="0"/>
      <w:divBdr>
        <w:top w:val="none" w:sz="0" w:space="0" w:color="auto"/>
        <w:left w:val="none" w:sz="0" w:space="0" w:color="auto"/>
        <w:bottom w:val="none" w:sz="0" w:space="0" w:color="auto"/>
        <w:right w:val="none" w:sz="0" w:space="0" w:color="auto"/>
      </w:divBdr>
    </w:div>
    <w:div w:id="839390986">
      <w:bodyDiv w:val="1"/>
      <w:marLeft w:val="0"/>
      <w:marRight w:val="0"/>
      <w:marTop w:val="0"/>
      <w:marBottom w:val="0"/>
      <w:divBdr>
        <w:top w:val="none" w:sz="0" w:space="0" w:color="auto"/>
        <w:left w:val="none" w:sz="0" w:space="0" w:color="auto"/>
        <w:bottom w:val="none" w:sz="0" w:space="0" w:color="auto"/>
        <w:right w:val="none" w:sz="0" w:space="0" w:color="auto"/>
      </w:divBdr>
    </w:div>
    <w:div w:id="945888439">
      <w:bodyDiv w:val="1"/>
      <w:marLeft w:val="0"/>
      <w:marRight w:val="0"/>
      <w:marTop w:val="0"/>
      <w:marBottom w:val="0"/>
      <w:divBdr>
        <w:top w:val="none" w:sz="0" w:space="0" w:color="auto"/>
        <w:left w:val="none" w:sz="0" w:space="0" w:color="auto"/>
        <w:bottom w:val="none" w:sz="0" w:space="0" w:color="auto"/>
        <w:right w:val="none" w:sz="0" w:space="0" w:color="auto"/>
      </w:divBdr>
    </w:div>
    <w:div w:id="951521828">
      <w:bodyDiv w:val="1"/>
      <w:marLeft w:val="0"/>
      <w:marRight w:val="0"/>
      <w:marTop w:val="0"/>
      <w:marBottom w:val="0"/>
      <w:divBdr>
        <w:top w:val="none" w:sz="0" w:space="0" w:color="auto"/>
        <w:left w:val="none" w:sz="0" w:space="0" w:color="auto"/>
        <w:bottom w:val="none" w:sz="0" w:space="0" w:color="auto"/>
        <w:right w:val="none" w:sz="0" w:space="0" w:color="auto"/>
      </w:divBdr>
    </w:div>
    <w:div w:id="962661695">
      <w:bodyDiv w:val="1"/>
      <w:marLeft w:val="0"/>
      <w:marRight w:val="0"/>
      <w:marTop w:val="0"/>
      <w:marBottom w:val="0"/>
      <w:divBdr>
        <w:top w:val="none" w:sz="0" w:space="0" w:color="auto"/>
        <w:left w:val="none" w:sz="0" w:space="0" w:color="auto"/>
        <w:bottom w:val="none" w:sz="0" w:space="0" w:color="auto"/>
        <w:right w:val="none" w:sz="0" w:space="0" w:color="auto"/>
      </w:divBdr>
    </w:div>
    <w:div w:id="1032418291">
      <w:bodyDiv w:val="1"/>
      <w:marLeft w:val="0"/>
      <w:marRight w:val="0"/>
      <w:marTop w:val="0"/>
      <w:marBottom w:val="0"/>
      <w:divBdr>
        <w:top w:val="none" w:sz="0" w:space="0" w:color="auto"/>
        <w:left w:val="none" w:sz="0" w:space="0" w:color="auto"/>
        <w:bottom w:val="none" w:sz="0" w:space="0" w:color="auto"/>
        <w:right w:val="none" w:sz="0" w:space="0" w:color="auto"/>
      </w:divBdr>
    </w:div>
    <w:div w:id="1101561626">
      <w:bodyDiv w:val="1"/>
      <w:marLeft w:val="0"/>
      <w:marRight w:val="0"/>
      <w:marTop w:val="0"/>
      <w:marBottom w:val="0"/>
      <w:divBdr>
        <w:top w:val="none" w:sz="0" w:space="0" w:color="auto"/>
        <w:left w:val="none" w:sz="0" w:space="0" w:color="auto"/>
        <w:bottom w:val="none" w:sz="0" w:space="0" w:color="auto"/>
        <w:right w:val="none" w:sz="0" w:space="0" w:color="auto"/>
      </w:divBdr>
    </w:div>
    <w:div w:id="1248885417">
      <w:bodyDiv w:val="1"/>
      <w:marLeft w:val="0"/>
      <w:marRight w:val="0"/>
      <w:marTop w:val="0"/>
      <w:marBottom w:val="0"/>
      <w:divBdr>
        <w:top w:val="none" w:sz="0" w:space="0" w:color="auto"/>
        <w:left w:val="none" w:sz="0" w:space="0" w:color="auto"/>
        <w:bottom w:val="none" w:sz="0" w:space="0" w:color="auto"/>
        <w:right w:val="none" w:sz="0" w:space="0" w:color="auto"/>
      </w:divBdr>
    </w:div>
    <w:div w:id="1260724766">
      <w:bodyDiv w:val="1"/>
      <w:marLeft w:val="0"/>
      <w:marRight w:val="0"/>
      <w:marTop w:val="0"/>
      <w:marBottom w:val="0"/>
      <w:divBdr>
        <w:top w:val="none" w:sz="0" w:space="0" w:color="auto"/>
        <w:left w:val="none" w:sz="0" w:space="0" w:color="auto"/>
        <w:bottom w:val="none" w:sz="0" w:space="0" w:color="auto"/>
        <w:right w:val="none" w:sz="0" w:space="0" w:color="auto"/>
      </w:divBdr>
    </w:div>
    <w:div w:id="1264190179">
      <w:bodyDiv w:val="1"/>
      <w:marLeft w:val="0"/>
      <w:marRight w:val="0"/>
      <w:marTop w:val="0"/>
      <w:marBottom w:val="0"/>
      <w:divBdr>
        <w:top w:val="none" w:sz="0" w:space="0" w:color="auto"/>
        <w:left w:val="none" w:sz="0" w:space="0" w:color="auto"/>
        <w:bottom w:val="none" w:sz="0" w:space="0" w:color="auto"/>
        <w:right w:val="none" w:sz="0" w:space="0" w:color="auto"/>
      </w:divBdr>
    </w:div>
    <w:div w:id="1401322857">
      <w:bodyDiv w:val="1"/>
      <w:marLeft w:val="0"/>
      <w:marRight w:val="0"/>
      <w:marTop w:val="0"/>
      <w:marBottom w:val="0"/>
      <w:divBdr>
        <w:top w:val="none" w:sz="0" w:space="0" w:color="auto"/>
        <w:left w:val="none" w:sz="0" w:space="0" w:color="auto"/>
        <w:bottom w:val="none" w:sz="0" w:space="0" w:color="auto"/>
        <w:right w:val="none" w:sz="0" w:space="0" w:color="auto"/>
      </w:divBdr>
    </w:div>
    <w:div w:id="1433479703">
      <w:bodyDiv w:val="1"/>
      <w:marLeft w:val="0"/>
      <w:marRight w:val="0"/>
      <w:marTop w:val="0"/>
      <w:marBottom w:val="0"/>
      <w:divBdr>
        <w:top w:val="none" w:sz="0" w:space="0" w:color="auto"/>
        <w:left w:val="none" w:sz="0" w:space="0" w:color="auto"/>
        <w:bottom w:val="none" w:sz="0" w:space="0" w:color="auto"/>
        <w:right w:val="none" w:sz="0" w:space="0" w:color="auto"/>
      </w:divBdr>
    </w:div>
    <w:div w:id="1450932019">
      <w:bodyDiv w:val="1"/>
      <w:marLeft w:val="0"/>
      <w:marRight w:val="0"/>
      <w:marTop w:val="0"/>
      <w:marBottom w:val="0"/>
      <w:divBdr>
        <w:top w:val="none" w:sz="0" w:space="0" w:color="auto"/>
        <w:left w:val="none" w:sz="0" w:space="0" w:color="auto"/>
        <w:bottom w:val="none" w:sz="0" w:space="0" w:color="auto"/>
        <w:right w:val="none" w:sz="0" w:space="0" w:color="auto"/>
      </w:divBdr>
    </w:div>
    <w:div w:id="1493066267">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
    <w:div w:id="1640912051">
      <w:bodyDiv w:val="1"/>
      <w:marLeft w:val="0"/>
      <w:marRight w:val="0"/>
      <w:marTop w:val="0"/>
      <w:marBottom w:val="0"/>
      <w:divBdr>
        <w:top w:val="none" w:sz="0" w:space="0" w:color="auto"/>
        <w:left w:val="none" w:sz="0" w:space="0" w:color="auto"/>
        <w:bottom w:val="none" w:sz="0" w:space="0" w:color="auto"/>
        <w:right w:val="none" w:sz="0" w:space="0" w:color="auto"/>
      </w:divBdr>
    </w:div>
    <w:div w:id="1646078911">
      <w:bodyDiv w:val="1"/>
      <w:marLeft w:val="0"/>
      <w:marRight w:val="0"/>
      <w:marTop w:val="0"/>
      <w:marBottom w:val="0"/>
      <w:divBdr>
        <w:top w:val="none" w:sz="0" w:space="0" w:color="auto"/>
        <w:left w:val="none" w:sz="0" w:space="0" w:color="auto"/>
        <w:bottom w:val="none" w:sz="0" w:space="0" w:color="auto"/>
        <w:right w:val="none" w:sz="0" w:space="0" w:color="auto"/>
      </w:divBdr>
    </w:div>
    <w:div w:id="1686057159">
      <w:bodyDiv w:val="1"/>
      <w:marLeft w:val="0"/>
      <w:marRight w:val="0"/>
      <w:marTop w:val="0"/>
      <w:marBottom w:val="0"/>
      <w:divBdr>
        <w:top w:val="none" w:sz="0" w:space="0" w:color="auto"/>
        <w:left w:val="none" w:sz="0" w:space="0" w:color="auto"/>
        <w:bottom w:val="none" w:sz="0" w:space="0" w:color="auto"/>
        <w:right w:val="none" w:sz="0" w:space="0" w:color="auto"/>
      </w:divBdr>
    </w:div>
    <w:div w:id="1694838088">
      <w:bodyDiv w:val="1"/>
      <w:marLeft w:val="0"/>
      <w:marRight w:val="0"/>
      <w:marTop w:val="0"/>
      <w:marBottom w:val="0"/>
      <w:divBdr>
        <w:top w:val="none" w:sz="0" w:space="0" w:color="auto"/>
        <w:left w:val="none" w:sz="0" w:space="0" w:color="auto"/>
        <w:bottom w:val="none" w:sz="0" w:space="0" w:color="auto"/>
        <w:right w:val="none" w:sz="0" w:space="0" w:color="auto"/>
      </w:divBdr>
    </w:div>
    <w:div w:id="1706561191">
      <w:bodyDiv w:val="1"/>
      <w:marLeft w:val="0"/>
      <w:marRight w:val="0"/>
      <w:marTop w:val="0"/>
      <w:marBottom w:val="0"/>
      <w:divBdr>
        <w:top w:val="none" w:sz="0" w:space="0" w:color="auto"/>
        <w:left w:val="none" w:sz="0" w:space="0" w:color="auto"/>
        <w:bottom w:val="none" w:sz="0" w:space="0" w:color="auto"/>
        <w:right w:val="none" w:sz="0" w:space="0" w:color="auto"/>
      </w:divBdr>
      <w:divsChild>
        <w:div w:id="1787503127">
          <w:marLeft w:val="0"/>
          <w:marRight w:val="0"/>
          <w:marTop w:val="0"/>
          <w:marBottom w:val="0"/>
          <w:divBdr>
            <w:top w:val="none" w:sz="0" w:space="0" w:color="auto"/>
            <w:left w:val="none" w:sz="0" w:space="0" w:color="auto"/>
            <w:bottom w:val="none" w:sz="0" w:space="0" w:color="auto"/>
            <w:right w:val="none" w:sz="0" w:space="0" w:color="auto"/>
          </w:divBdr>
        </w:div>
      </w:divsChild>
    </w:div>
    <w:div w:id="1810855516">
      <w:bodyDiv w:val="1"/>
      <w:marLeft w:val="0"/>
      <w:marRight w:val="0"/>
      <w:marTop w:val="0"/>
      <w:marBottom w:val="0"/>
      <w:divBdr>
        <w:top w:val="none" w:sz="0" w:space="0" w:color="auto"/>
        <w:left w:val="none" w:sz="0" w:space="0" w:color="auto"/>
        <w:bottom w:val="none" w:sz="0" w:space="0" w:color="auto"/>
        <w:right w:val="none" w:sz="0" w:space="0" w:color="auto"/>
      </w:divBdr>
    </w:div>
    <w:div w:id="1820270578">
      <w:bodyDiv w:val="1"/>
      <w:marLeft w:val="0"/>
      <w:marRight w:val="0"/>
      <w:marTop w:val="0"/>
      <w:marBottom w:val="0"/>
      <w:divBdr>
        <w:top w:val="none" w:sz="0" w:space="0" w:color="auto"/>
        <w:left w:val="none" w:sz="0" w:space="0" w:color="auto"/>
        <w:bottom w:val="none" w:sz="0" w:space="0" w:color="auto"/>
        <w:right w:val="none" w:sz="0" w:space="0" w:color="auto"/>
      </w:divBdr>
    </w:div>
    <w:div w:id="1866824221">
      <w:bodyDiv w:val="1"/>
      <w:marLeft w:val="0"/>
      <w:marRight w:val="0"/>
      <w:marTop w:val="0"/>
      <w:marBottom w:val="0"/>
      <w:divBdr>
        <w:top w:val="none" w:sz="0" w:space="0" w:color="auto"/>
        <w:left w:val="none" w:sz="0" w:space="0" w:color="auto"/>
        <w:bottom w:val="none" w:sz="0" w:space="0" w:color="auto"/>
        <w:right w:val="none" w:sz="0" w:space="0" w:color="auto"/>
      </w:divBdr>
    </w:div>
    <w:div w:id="2032565147">
      <w:bodyDiv w:val="1"/>
      <w:marLeft w:val="0"/>
      <w:marRight w:val="0"/>
      <w:marTop w:val="0"/>
      <w:marBottom w:val="0"/>
      <w:divBdr>
        <w:top w:val="none" w:sz="0" w:space="0" w:color="auto"/>
        <w:left w:val="none" w:sz="0" w:space="0" w:color="auto"/>
        <w:bottom w:val="none" w:sz="0" w:space="0" w:color="auto"/>
        <w:right w:val="none" w:sz="0" w:space="0" w:color="auto"/>
      </w:divBdr>
    </w:div>
    <w:div w:id="2067223087">
      <w:bodyDiv w:val="1"/>
      <w:marLeft w:val="0"/>
      <w:marRight w:val="0"/>
      <w:marTop w:val="0"/>
      <w:marBottom w:val="0"/>
      <w:divBdr>
        <w:top w:val="none" w:sz="0" w:space="0" w:color="auto"/>
        <w:left w:val="none" w:sz="0" w:space="0" w:color="auto"/>
        <w:bottom w:val="none" w:sz="0" w:space="0" w:color="auto"/>
        <w:right w:val="none" w:sz="0" w:space="0" w:color="auto"/>
      </w:divBdr>
    </w:div>
    <w:div w:id="21129689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6.png" Id="rId18" /><Relationship Type="http://schemas.openxmlformats.org/officeDocument/2006/relationships/webSettings" Target="webSettings.xml" Id="rId8" /><Relationship Type="http://schemas.openxmlformats.org/officeDocument/2006/relationships/customXml" Target="../customXml/item6.xml" Id="rId26" /><Relationship Type="http://schemas.openxmlformats.org/officeDocument/2006/relationships/fontTable" Target="fontTable.xml" Id="rId21"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5.png" Id="rId17" /><Relationship Type="http://schemas.openxmlformats.org/officeDocument/2006/relationships/settings" Target="settings.xml" Id="rId7" /><Relationship Type="http://schemas.openxmlformats.org/officeDocument/2006/relationships/customXml" Target="../customXml/item5.xml" Id="rId25" /><Relationship Type="http://schemas.openxmlformats.org/officeDocument/2006/relationships/header" Target="header1.xml" Id="rId20" /><Relationship Type="http://schemas.openxmlformats.org/officeDocument/2006/relationships/customXml" Target="../customXml/item2.xml" Id="rId2" /><Relationship Type="http://schemas.microsoft.com/office/2016/09/relationships/commentsIds" Target="commentsIds.xml" Id="rId24" /><Relationship Type="http://schemas.openxmlformats.org/officeDocument/2006/relationships/image" Target="media/image1.emf" Id="rId1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2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footnotes" Target="footnotes.xml" Id="rId9" /><Relationship Type="http://schemas.microsoft.com/office/2011/relationships/people" Target="people.xml" Id="rId22" /><Relationship Type="http://schemas.openxmlformats.org/officeDocument/2006/relationships/image" Target="media/image2.png" Id="rId14" /><Relationship Type="http://schemas.openxmlformats.org/officeDocument/2006/relationships/customXml" Target="../customXml/item4.xml" Id="rId4" /><Relationship Type="http://schemas.openxmlformats.org/officeDocument/2006/relationships/customXml" Target="../customXml/item7.xml" Id="rId27" /><Relationship Type="http://schemas.microsoft.com/office/2018/08/relationships/commentsExtensible" Target="/word/commentsExtensible.xml" Id="Rf882499ed46c4937" /><Relationship Type="http://schemas.openxmlformats.org/officeDocument/2006/relationships/image" Target="/media/image6.png" Id="R3f8b92174c2849b3" /><Relationship Type="http://schemas.openxmlformats.org/officeDocument/2006/relationships/image" Target="/media/image7.png" Id="R20d243488fc54c3a" /></Relationships>
</file>

<file path=word/_rels/footnotes.xml.rels><?xml version="1.0" encoding="UTF-8" standalone="yes"?>
<Relationships xmlns="http://schemas.openxmlformats.org/package/2006/relationships"><Relationship Id="rId1" Type="http://schemas.openxmlformats.org/officeDocument/2006/relationships/hyperlink" Target="http://www.cioms.ch/index.php/publications/printablev3/541/view_bl/65/bioethics-and-health-policy-guidelines-and-other-normative-documents/47/international-ethical-guidelines-for-epidemiological-studies?tab=getmybooksTab&amp;is_show_dat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OCA_Mission Document" ma:contentTypeID="0x01010015F0DD43F147ED4DB3F172C2DF96DD960600E7AE2D83EA525C49AB60035309488CF5" ma:contentTypeVersion="130" ma:contentTypeDescription="" ma:contentTypeScope="" ma:versionID="a80df249dbac2127917ee8cfbb0e6ee5">
  <xsd:schema xmlns:xsd="http://www.w3.org/2001/XMLSchema" xmlns:xs="http://www.w3.org/2001/XMLSchema" xmlns:p="http://schemas.microsoft.com/office/2006/metadata/properties" xmlns:ns2="20c1abfa-485b-41c9-a329-38772ca1fd48" xmlns:ns3="49239076-927c-4bdb-8ace-4a9ddfca0a46" targetNamespace="http://schemas.microsoft.com/office/2006/metadata/properties" ma:root="true" ma:fieldsID="7956e1b0c80c340087dfa1b2944c2509" ns2:_="" ns3:_="">
    <xsd:import namespace="20c1abfa-485b-41c9-a329-38772ca1fd48"/>
    <xsd:import namespace="49239076-927c-4bdb-8ace-4a9ddfca0a46"/>
    <xsd:element name="properties">
      <xsd:complexType>
        <xsd:sequence>
          <xsd:element name="documentManagement">
            <xsd:complexType>
              <xsd:all>
                <xsd:element ref="ns2:PublishTo" minOccurs="0"/>
                <xsd:element ref="ns2:Last_Published_Date" minOccurs="0"/>
                <xsd:element ref="ns2:Publish" minOccurs="0"/>
                <xsd:element ref="ns2:PublishLocation" minOccurs="0"/>
                <xsd:element ref="ns2:PubID" minOccurs="0"/>
                <xsd:element ref="ns2:hf1c0e968c904d07a40bcfc4c670c7df" minOccurs="0"/>
                <xsd:element ref="ns2:TaxCatchAll" minOccurs="0"/>
                <xsd:element ref="ns2:ac5bcaea78d645efbd7ad57ee0e99c74" minOccurs="0"/>
                <xsd:element ref="ns2:k28648cfc64c4feeb48d6f4fd07f97c9" minOccurs="0"/>
                <xsd:element ref="ns2:TaxCatchAllLabel" minOccurs="0"/>
                <xsd:element ref="ns2:c9685e466d8f4649b390625e1425c3ff" minOccurs="0"/>
                <xsd:element ref="ns2:p0c3e7b3f5fa4709884d178aaf27d97b" minOccurs="0"/>
                <xsd:element ref="ns2:ea1123c5d5854e3487d4709e724a374d" minOccurs="0"/>
                <xsd:element ref="ns2:ma355bf4056648d0a4807f82c334cfeb" minOccurs="0"/>
                <xsd:element ref="ns2:cd29f0ef384242669a606ad1a9df00b7" minOccurs="0"/>
                <xsd:element ref="ns2:TaxKeywordTaxHTField"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1abfa-485b-41c9-a329-38772ca1fd48" elementFormDefault="qualified">
    <xsd:import namespace="http://schemas.microsoft.com/office/2006/documentManagement/types"/>
    <xsd:import namespace="http://schemas.microsoft.com/office/infopath/2007/PartnerControls"/>
    <xsd:element name="PublishTo" ma:index="4" nillable="true" ma:displayName="PublishTo" ma:format="Dropdown" ma:internalName="PublishTo">
      <xsd:simpleType>
        <xsd:restriction base="dms:Choice">
          <xsd:enumeration value="Portal and Onboarding: Mandatory Reading"/>
          <xsd:enumeration value="Portal and Onboarding: Additional Reading"/>
          <xsd:enumeration value="Onboarding Only (Mandatory Reading)"/>
          <xsd:enumeration value="Onboarding Only (Additional reading)"/>
        </xsd:restriction>
      </xsd:simpleType>
    </xsd:element>
    <xsd:element name="Last_Published_Date" ma:index="6" nillable="true" ma:displayName="Last_Published_Date" ma:format="DateOnly" ma:hidden="true" ma:internalName="Last_Published_Date" ma:readOnly="false">
      <xsd:simpleType>
        <xsd:restriction base="dms:DateTime"/>
      </xsd:simpleType>
    </xsd:element>
    <xsd:element name="Publish" ma:index="14" nillable="true" ma:displayName="Publish" ma:hidden="true" ma:internalName="Publish" ma:readOnly="false">
      <xsd:simpleType>
        <xsd:restriction base="dms:Text">
          <xsd:maxLength value="255"/>
        </xsd:restriction>
      </xsd:simpleType>
    </xsd:element>
    <xsd:element name="PublishLocation" ma:index="15" nillable="true" ma:displayName="PublishLocation" ma:hidden="true" ma:internalName="PublishLocation" ma:readOnly="false">
      <xsd:simpleType>
        <xsd:restriction base="dms:Text">
          <xsd:maxLength value="255"/>
        </xsd:restriction>
      </xsd:simpleType>
    </xsd:element>
    <xsd:element name="PubID" ma:index="16" nillable="true" ma:displayName="PubID" ma:description="internal column for publishing process," ma:hidden="true" ma:internalName="PubID" ma:readOnly="false">
      <xsd:simpleType>
        <xsd:restriction base="dms:Text">
          <xsd:maxLength value="255"/>
        </xsd:restriction>
      </xsd:simpleType>
    </xsd:element>
    <xsd:element name="hf1c0e968c904d07a40bcfc4c670c7df" ma:index="17" nillable="true" ma:taxonomy="true" ma:internalName="hf1c0e968c904d07a40bcfc4c670c7df" ma:taxonomyFieldName="OCA_Department" ma:displayName="Department-name" ma:readOnly="false" ma:default="8;#Medical|9876df0d-2114-45e7-af4a-a3839de2f0e0" ma:fieldId="{1f1c0e96-8c90-4d07-a40b-cfc4c670c7df}" ma:sspId="3f8169e7-20d4-4f95-9450-953b2d8ea517" ma:termSetId="b44e5cb3-8906-48ec-b14b-0d9680188a89" ma:anchorId="00000000-0000-0000-0000-000000000000" ma:open="false" ma:isKeyword="false">
      <xsd:complexType>
        <xsd:sequence>
          <xsd:element ref="pc:Terms" minOccurs="0" maxOccurs="1"/>
        </xsd:sequence>
      </xsd:complexType>
    </xsd:element>
    <xsd:element name="TaxCatchAll" ma:index="18" nillable="true" ma:displayName="Taxonomy Catch All Column" ma:hidden="true" ma:list="{206f9588-ea25-40e0-a240-9bf1cdf0299d}" ma:internalName="TaxCatchAll" ma:showField="CatchAllData" ma:web="b651839b-7e4d-4830-bd2c-5c3b42a67d4e">
      <xsd:complexType>
        <xsd:complexContent>
          <xsd:extension base="dms:MultiChoiceLookup">
            <xsd:sequence>
              <xsd:element name="Value" type="dms:Lookup" maxOccurs="unbounded" minOccurs="0" nillable="true"/>
            </xsd:sequence>
          </xsd:extension>
        </xsd:complexContent>
      </xsd:complexType>
    </xsd:element>
    <xsd:element name="ac5bcaea78d645efbd7ad57ee0e99c74" ma:index="19" nillable="true" ma:taxonomy="true" ma:internalName="ac5bcaea78d645efbd7ad57ee0e99c74" ma:taxonomyFieldName="OCA_DocType" ma:displayName="Document Type" ma:default="" ma:fieldId="{ac5bcaea-78d6-45ef-bd7a-d57ee0e99c74}" ma:taxonomyMulti="true" ma:sspId="3f8169e7-20d4-4f95-9450-953b2d8ea517" ma:termSetId="2173d809-285d-447d-acd7-641ecd217f73" ma:anchorId="00000000-0000-0000-0000-000000000000" ma:open="false" ma:isKeyword="false">
      <xsd:complexType>
        <xsd:sequence>
          <xsd:element ref="pc:Terms" minOccurs="0" maxOccurs="1"/>
        </xsd:sequence>
      </xsd:complexType>
    </xsd:element>
    <xsd:element name="k28648cfc64c4feeb48d6f4fd07f97c9" ma:index="23" nillable="true" ma:taxonomy="true" ma:internalName="k28648cfc64c4feeb48d6f4fd07f97c9" ma:taxonomyFieldName="OCA_Mission" ma:displayName="Mission" ma:readOnly="false" ma:default="" ma:fieldId="{428648cf-c64c-4fee-b48d-6f4fd07f97c9}"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206f9588-ea25-40e0-a240-9bf1cdf0299d}" ma:internalName="TaxCatchAllLabel" ma:readOnly="true" ma:showField="CatchAllDataLabel" ma:web="b651839b-7e4d-4830-bd2c-5c3b42a67d4e">
      <xsd:complexType>
        <xsd:complexContent>
          <xsd:extension base="dms:MultiChoiceLookup">
            <xsd:sequence>
              <xsd:element name="Value" type="dms:Lookup" maxOccurs="unbounded" minOccurs="0" nillable="true"/>
            </xsd:sequence>
          </xsd:extension>
        </xsd:complexContent>
      </xsd:complexType>
    </xsd:element>
    <xsd:element name="c9685e466d8f4649b390625e1425c3ff" ma:index="26" nillable="true" ma:taxonomy="true" ma:internalName="c9685e466d8f4649b390625e1425c3ff" ma:taxonomyFieldName="OCA_Project" ma:displayName="Project" ma:default="" ma:fieldId="{c9685e46-6d8f-4649-b390-625e1425c3ff}" ma:taxonomyMulti="true"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p0c3e7b3f5fa4709884d178aaf27d97b" ma:index="29" nillable="true" ma:taxonomy="true" ma:internalName="p0c3e7b3f5fa4709884d178aaf27d97b" ma:taxonomyFieldName="OCA_Country" ma:displayName="Country" ma:default="" ma:fieldId="{90c3e7b3-f5fa-4709-884d-178aaf27d97b}" ma:taxonomyMulti="true" ma:sspId="3f8169e7-20d4-4f95-9450-953b2d8ea517" ma:termSetId="36af809d-73a7-4f22-967c-6aa7005dc99c" ma:anchorId="00000000-0000-0000-0000-000000000000" ma:open="false" ma:isKeyword="false">
      <xsd:complexType>
        <xsd:sequence>
          <xsd:element ref="pc:Terms" minOccurs="0" maxOccurs="1"/>
        </xsd:sequence>
      </xsd:complexType>
    </xsd:element>
    <xsd:element name="ea1123c5d5854e3487d4709e724a374d" ma:index="30" nillable="true" ma:taxonomy="true" ma:internalName="ea1123c5d5854e3487d4709e724a374d" ma:taxonomyFieldName="OCA_Audience" ma:displayName="Audience" ma:readOnly="false" ma:default="" ma:fieldId="{ea1123c5-d585-4e34-87d4-709e724a374d}" ma:taxonomyMulti="true" ma:sspId="3f8169e7-20d4-4f95-9450-953b2d8ea517" ma:termSetId="238e0ffe-d0c1-48dd-8345-8650b0a1fe87" ma:anchorId="00000000-0000-0000-0000-000000000000" ma:open="false" ma:isKeyword="false">
      <xsd:complexType>
        <xsd:sequence>
          <xsd:element ref="pc:Terms" minOccurs="0" maxOccurs="1"/>
        </xsd:sequence>
      </xsd:complexType>
    </xsd:element>
    <xsd:element name="ma355bf4056648d0a4807f82c334cfeb" ma:index="31" nillable="true" ma:taxonomy="true" ma:internalName="ma355bf4056648d0a4807f82c334cfeb" ma:taxonomyFieldName="OCA_Entity" ma:displayName="OCA Entity" ma:readOnly="false" ma:default="" ma:fieldId="{6a355bf4-0566-48d0-a480-7f82c334cfeb}" ma:sspId="3f8169e7-20d4-4f95-9450-953b2d8ea517" ma:termSetId="ce6c5e2f-fea0-4dc7-924e-dc3a0e147723" ma:anchorId="00000000-0000-0000-0000-000000000000" ma:open="false" ma:isKeyword="false">
      <xsd:complexType>
        <xsd:sequence>
          <xsd:element ref="pc:Terms" minOccurs="0" maxOccurs="1"/>
        </xsd:sequence>
      </xsd:complexType>
    </xsd:element>
    <xsd:element name="cd29f0ef384242669a606ad1a9df00b7" ma:index="32" nillable="true" ma:taxonomy="true" ma:internalName="cd29f0ef384242669a606ad1a9df00b7" ma:taxonomyFieldName="OCA_MSFEntity" ma:displayName="MSF Entity" ma:default="3;#Operational Centre Amsterdam|c1cea462-cc28-4c38-bab9-3ca4a912d8a4" ma:fieldId="{cd29f0ef-3842-4266-9a60-6ad1a9df00b7}" ma:sspId="3f8169e7-20d4-4f95-9450-953b2d8ea517" ma:termSetId="535309ab-0619-4f55-9ff2-498ea4073903" ma:anchorId="00000000-0000-0000-0000-000000000000" ma:open="false" ma:isKeyword="false">
      <xsd:complexType>
        <xsd:sequence>
          <xsd:element ref="pc:Terms" minOccurs="0" maxOccurs="1"/>
        </xsd:sequence>
      </xsd:complexType>
    </xsd:element>
    <xsd:element name="TaxKeywordTaxHTField" ma:index="33"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9239076-927c-4bdb-8ace-4a9ddfca0a46" elementFormDefault="qualified">
    <xsd:import namespace="http://schemas.microsoft.com/office/2006/documentManagement/types"/>
    <xsd:import namespace="http://schemas.microsoft.com/office/infopath/2007/PartnerControls"/>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3f8169e7-20d4-4f95-9450-953b2d8ea517" ContentTypeId="0x01010015F0DD43F147ED4DB3F172C2DF96DD9606" PreviousValue="false"/>
</file>

<file path=customXml/item6.xml><?xml version="1.0" encoding="utf-8"?>
<?mso-contentType ?>
<customXsn xmlns="http://schemas.microsoft.com/office/2006/metadata/customXsn">
  <xsnLocation/>
  <cached>True</cached>
  <openByDefault>True</openByDefault>
  <xsnScope/>
</customXsn>
</file>

<file path=customXml/item7.xml><?xml version="1.0" encoding="utf-8"?>
<p:properties xmlns:p="http://schemas.microsoft.com/office/2006/metadata/properties" xmlns:xsi="http://www.w3.org/2001/XMLSchema-instance" xmlns:pc="http://schemas.microsoft.com/office/infopath/2007/PartnerControls">
  <documentManagement>
    <cd29f0ef384242669a606ad1a9df00b7 xmlns="20c1abfa-485b-41c9-a329-38772ca1fd48">
      <Terms xmlns="http://schemas.microsoft.com/office/infopath/2007/PartnerControls">
        <TermInfo xmlns="http://schemas.microsoft.com/office/infopath/2007/PartnerControls">
          <TermName xmlns="http://schemas.microsoft.com/office/infopath/2007/PartnerControls">Operational Centre Amsterdam</TermName>
          <TermId xmlns="http://schemas.microsoft.com/office/infopath/2007/PartnerControls">c1cea462-cc28-4c38-bab9-3ca4a912d8a4</TermId>
        </TermInfo>
      </Terms>
    </cd29f0ef384242669a606ad1a9df00b7>
    <c9685e466d8f4649b390625e1425c3ff xmlns="20c1abfa-485b-41c9-a329-38772ca1fd48">
      <Terms xmlns="http://schemas.microsoft.com/office/infopath/2007/PartnerControls"/>
    </c9685e466d8f4649b390625e1425c3ff>
    <ac5bcaea78d645efbd7ad57ee0e99c74 xmlns="20c1abfa-485b-41c9-a329-38772ca1fd48">
      <Terms xmlns="http://schemas.microsoft.com/office/infopath/2007/PartnerControls"/>
    </ac5bcaea78d645efbd7ad57ee0e99c74>
    <k28648cfc64c4feeb48d6f4fd07f97c9 xmlns="20c1abfa-485b-41c9-a329-38772ca1fd48">
      <Terms xmlns="http://schemas.microsoft.com/office/infopath/2007/PartnerControls">
        <TermInfo xmlns="http://schemas.microsoft.com/office/infopath/2007/PartnerControls">
          <TermName xmlns="http://schemas.microsoft.com/office/infopath/2007/PartnerControls">Chad</TermName>
          <TermId xmlns="http://schemas.microsoft.com/office/infopath/2007/PartnerControls">49bc6c13-b346-4385-a104-c5ce6d4be834</TermId>
        </TermInfo>
      </Terms>
    </k28648cfc64c4feeb48d6f4fd07f97c9>
    <ea1123c5d5854e3487d4709e724a374d xmlns="20c1abfa-485b-41c9-a329-38772ca1fd48">
      <Terms xmlns="http://schemas.microsoft.com/office/infopath/2007/PartnerControls">
        <TermInfo xmlns="http://schemas.microsoft.com/office/infopath/2007/PartnerControls">
          <TermName xmlns="http://schemas.microsoft.com/office/infopath/2007/PartnerControls">Field</TermName>
          <TermId xmlns="http://schemas.microsoft.com/office/infopath/2007/PartnerControls">f4843217-1807-424c-90c2-8583c23feb0f</TermId>
        </TermInfo>
      </Terms>
    </ea1123c5d5854e3487d4709e724a374d>
    <hf1c0e968c904d07a40bcfc4c670c7df xmlns="20c1abfa-485b-41c9-a329-38772ca1fd48">
      <Terms xmlns="http://schemas.microsoft.com/office/infopath/2007/PartnerControls">
        <TermInfo xmlns="http://schemas.microsoft.com/office/infopath/2007/PartnerControls">
          <TermName xmlns="http://schemas.microsoft.com/office/infopath/2007/PartnerControls">Public Health</TermName>
          <TermId xmlns="http://schemas.microsoft.com/office/infopath/2007/PartnerControls">95a6effd-65d2-4eeb-ba41-97827946881c</TermId>
        </TermInfo>
      </Terms>
    </hf1c0e968c904d07a40bcfc4c670c7df>
    <ma355bf4056648d0a4807f82c334cfeb xmlns="20c1abfa-485b-41c9-a329-38772ca1fd48">
      <Terms xmlns="http://schemas.microsoft.com/office/infopath/2007/PartnerControls">
        <TermInfo xmlns="http://schemas.microsoft.com/office/infopath/2007/PartnerControls">
          <TermName xmlns="http://schemas.microsoft.com/office/infopath/2007/PartnerControls">Field</TermName>
          <TermId xmlns="http://schemas.microsoft.com/office/infopath/2007/PartnerControls">b0809ff9-3f65-44b7-bafd-132f7bd5c20e</TermId>
        </TermInfo>
      </Terms>
    </ma355bf4056648d0a4807f82c334cfeb>
    <p0c3e7b3f5fa4709884d178aaf27d97b xmlns="20c1abfa-485b-41c9-a329-38772ca1fd48">
      <Terms xmlns="http://schemas.microsoft.com/office/infopath/2007/PartnerControls">
        <TermInfo xmlns="http://schemas.microsoft.com/office/infopath/2007/PartnerControls">
          <TermName xmlns="http://schemas.microsoft.com/office/infopath/2007/PartnerControls">Chad</TermName>
          <TermId xmlns="http://schemas.microsoft.com/office/infopath/2007/PartnerControls">eb5a4bfa-db48-49ca-9116-323816783180</TermId>
        </TermInfo>
      </Terms>
    </p0c3e7b3f5fa4709884d178aaf27d97b>
    <Last_Published_Date xmlns="20c1abfa-485b-41c9-a329-38772ca1fd48" xsi:nil="true"/>
    <TaxCatchAll xmlns="20c1abfa-485b-41c9-a329-38772ca1fd48">
      <Value>48</Value>
      <Value>44</Value>
      <Value>76</Value>
      <Value>75</Value>
      <Value>3</Value>
      <Value>2</Value>
    </TaxCatchAll>
    <TaxKeywordTaxHTField xmlns="20c1abfa-485b-41c9-a329-38772ca1fd48">
      <Terms xmlns="http://schemas.microsoft.com/office/infopath/2007/PartnerControls"/>
    </TaxKeywordTaxHTField>
    <PublishTo xmlns="20c1abfa-485b-41c9-a329-38772ca1fd48" xsi:nil="true"/>
    <PublishLocation xmlns="20c1abfa-485b-41c9-a329-38772ca1fd48" xsi:nil="true"/>
    <Publish xmlns="20c1abfa-485b-41c9-a329-38772ca1fd48" xsi:nil="true"/>
    <PubID xmlns="20c1abfa-485b-41c9-a329-38772ca1fd48" xsi:nil="true"/>
  </documentManagement>
</p:properties>
</file>

<file path=customXml/itemProps1.xml><?xml version="1.0" encoding="utf-8"?>
<ds:datastoreItem xmlns:ds="http://schemas.openxmlformats.org/officeDocument/2006/customXml" ds:itemID="{27C6EDEB-26A0-4B9E-B4D8-674C3B86C3A1}">
  <ds:schemaRefs>
    <ds:schemaRef ds:uri="http://schemas.microsoft.com/sharepoint/v3/contenttype/forms"/>
  </ds:schemaRefs>
</ds:datastoreItem>
</file>

<file path=customXml/itemProps2.xml><?xml version="1.0" encoding="utf-8"?>
<ds:datastoreItem xmlns:ds="http://schemas.openxmlformats.org/officeDocument/2006/customXml" ds:itemID="{C9AC3A4E-1F2B-4A41-B12D-A1D783F0FF9B}">
  <ds:schemaRefs>
    <ds:schemaRef ds:uri="http://schemas.microsoft.com/office/2006/metadata/longProperties"/>
  </ds:schemaRefs>
</ds:datastoreItem>
</file>

<file path=customXml/itemProps3.xml><?xml version="1.0" encoding="utf-8"?>
<ds:datastoreItem xmlns:ds="http://schemas.openxmlformats.org/officeDocument/2006/customXml" ds:itemID="{795FC80E-5B96-4E02-91E9-9C2D2830ED63}"/>
</file>

<file path=customXml/itemProps4.xml><?xml version="1.0" encoding="utf-8"?>
<ds:datastoreItem xmlns:ds="http://schemas.openxmlformats.org/officeDocument/2006/customXml" ds:itemID="{D9F928C0-8189-AA4F-A4B9-82EC439BD6A9}">
  <ds:schemaRefs>
    <ds:schemaRef ds:uri="http://schemas.openxmlformats.org/officeDocument/2006/bibliography"/>
  </ds:schemaRefs>
</ds:datastoreItem>
</file>

<file path=customXml/itemProps5.xml><?xml version="1.0" encoding="utf-8"?>
<ds:datastoreItem xmlns:ds="http://schemas.openxmlformats.org/officeDocument/2006/customXml" ds:itemID="{9A238574-4849-490A-A57C-7ED23C76DF5E}"/>
</file>

<file path=customXml/itemProps6.xml><?xml version="1.0" encoding="utf-8"?>
<ds:datastoreItem xmlns:ds="http://schemas.openxmlformats.org/officeDocument/2006/customXml" ds:itemID="{3E0BF307-8509-4906-B6D5-FE29438911BC}"/>
</file>

<file path=customXml/itemProps7.xml><?xml version="1.0" encoding="utf-8"?>
<ds:datastoreItem xmlns:ds="http://schemas.openxmlformats.org/officeDocument/2006/customXml" ds:itemID="{5945FA07-2F09-4114-987C-FC99DA0903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MSF</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validité du test pastorex</dc:title>
  <dc:subject/>
  <dc:creator>Epicentre</dc:creator>
  <cp:keywords/>
  <dc:description>Author Effective = "" Author Revision = ""</dc:description>
  <cp:lastModifiedBy>Patrick Keating</cp:lastModifiedBy>
  <cp:revision>96</cp:revision>
  <cp:lastPrinted>2020-04-06T21:12:00Z</cp:lastPrinted>
  <dcterms:created xsi:type="dcterms:W3CDTF">2020-05-05T17:38:00Z</dcterms:created>
  <dcterms:modified xsi:type="dcterms:W3CDTF">2020-05-06T10:33:24Z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TaxHTField">
    <vt:lpwstr/>
  </property>
  <property fmtid="{D5CDD505-2E9C-101B-9397-08002B2CF9AE}" pid="3" name="TaxKeyword">
    <vt:lpwstr/>
  </property>
  <property fmtid="{D5CDD505-2E9C-101B-9397-08002B2CF9AE}" pid="4" name="OCA_MSFEntity">
    <vt:lpwstr>3;#Operational Centre Amsterdam|c1cea462-cc28-4c38-bab9-3ca4a912d8a4</vt:lpwstr>
  </property>
  <property fmtid="{D5CDD505-2E9C-101B-9397-08002B2CF9AE}" pid="5" name="OCA_Entity">
    <vt:lpwstr>2;#Field|b0809ff9-3f65-44b7-bafd-132f7bd5c20e</vt:lpwstr>
  </property>
  <property fmtid="{D5CDD505-2E9C-101B-9397-08002B2CF9AE}" pid="6" name="TaxCatchAll">
    <vt:lpwstr>153;#Field|f4843217-1807-424c-90c2-8583c23feb0f;#3;#OCA|d4e8857b-9887-47cf-8042-cc7cc2e37eb0;#2;#Operational Centre Amsterdam|c1cea462-cc28-4c38-bab9-3ca4a912d8a4;#1;#Public Health|95a6effd-65d2-4eeb-ba41-97827946881c</vt:lpwstr>
  </property>
  <property fmtid="{D5CDD505-2E9C-101B-9397-08002B2CF9AE}" pid="7" name="OCA_Department">
    <vt:lpwstr>44;#Public Health|95a6effd-65d2-4eeb-ba41-97827946881c</vt:lpwstr>
  </property>
  <property fmtid="{D5CDD505-2E9C-101B-9397-08002B2CF9AE}" pid="8" name="OCA_Country">
    <vt:lpwstr>76;#Chad|eb5a4bfa-db48-49ca-9116-323816783180</vt:lpwstr>
  </property>
  <property fmtid="{D5CDD505-2E9C-101B-9397-08002B2CF9AE}" pid="9" name="display_urn:schemas-microsoft-com:office:office#Editor">
    <vt:lpwstr>Annick Lenglet</vt:lpwstr>
  </property>
  <property fmtid="{D5CDD505-2E9C-101B-9397-08002B2CF9AE}" pid="10" name="OCA_CoreDoc">
    <vt:lpwstr>0</vt:lpwstr>
  </property>
  <property fmtid="{D5CDD505-2E9C-101B-9397-08002B2CF9AE}" pid="11" name="$Resources:core,Signoff_Status;">
    <vt:lpwstr/>
  </property>
  <property fmtid="{D5CDD505-2E9C-101B-9397-08002B2CF9AE}" pid="12" name="p0c3e7b3f5fa4709884d178aaf27d97b">
    <vt:lpwstr/>
  </property>
  <property fmtid="{D5CDD505-2E9C-101B-9397-08002B2CF9AE}" pid="13" name="OCA_Project">
    <vt:lpwstr/>
  </property>
  <property fmtid="{D5CDD505-2E9C-101B-9397-08002B2CF9AE}" pid="14" name="display_urn:schemas-microsoft-com:office:office#Author">
    <vt:lpwstr>Annick Lenglet</vt:lpwstr>
  </property>
  <property fmtid="{D5CDD505-2E9C-101B-9397-08002B2CF9AE}" pid="15" name="OCA_Mission">
    <vt:lpwstr>75;#Chad|49bc6c13-b346-4385-a104-c5ce6d4be834</vt:lpwstr>
  </property>
  <property fmtid="{D5CDD505-2E9C-101B-9397-08002B2CF9AE}" pid="16" name="OCA_DocType">
    <vt:lpwstr/>
  </property>
  <property fmtid="{D5CDD505-2E9C-101B-9397-08002B2CF9AE}" pid="17" name="HQ_Project">
    <vt:lpwstr/>
  </property>
  <property fmtid="{D5CDD505-2E9C-101B-9397-08002B2CF9AE}" pid="18" name="c9685e466d8f4649b390625e1425c3ff">
    <vt:lpwstr/>
  </property>
  <property fmtid="{D5CDD505-2E9C-101B-9397-08002B2CF9AE}" pid="19" name="ContentTypeId">
    <vt:lpwstr>0x01010015F0DD43F147ED4DB3F172C2DF96DD960600E7AE2D83EA525C49AB60035309488CF5</vt:lpwstr>
  </property>
  <property fmtid="{D5CDD505-2E9C-101B-9397-08002B2CF9AE}" pid="20" name="OCA_Security">
    <vt:lpwstr>MSF Internal</vt:lpwstr>
  </property>
  <property fmtid="{D5CDD505-2E9C-101B-9397-08002B2CF9AE}" pid="21" name="Link_to_Draft">
    <vt:lpwstr/>
  </property>
  <property fmtid="{D5CDD505-2E9C-101B-9397-08002B2CF9AE}" pid="22" name="Publishing_Status">
    <vt:lpwstr>Not Published</vt:lpwstr>
  </property>
  <property fmtid="{D5CDD505-2E9C-101B-9397-08002B2CF9AE}" pid="23" name="ac5bcaea78d645efbd7ad57ee0e99c74">
    <vt:lpwstr/>
  </property>
  <property fmtid="{D5CDD505-2E9C-101B-9397-08002B2CF9AE}" pid="24" name="k28648cfc64c4feeb48d6f4fd07f97c9">
    <vt:lpwstr/>
  </property>
  <property fmtid="{D5CDD505-2E9C-101B-9397-08002B2CF9AE}" pid="25" name="ea1123c5d5854e3487d4709e724a374d">
    <vt:lpwstr>Field|f4843217-1807-424c-90c2-8583c23feb0f</vt:lpwstr>
  </property>
  <property fmtid="{D5CDD505-2E9C-101B-9397-08002B2CF9AE}" pid="26" name="Archive">
    <vt:lpwstr>0</vt:lpwstr>
  </property>
  <property fmtid="{D5CDD505-2E9C-101B-9397-08002B2CF9AE}" pid="27" name="OCA_Audience">
    <vt:lpwstr>48;#Field|f4843217-1807-424c-90c2-8583c23feb0f</vt:lpwstr>
  </property>
  <property fmtid="{D5CDD505-2E9C-101B-9397-08002B2CF9AE}" pid="28" name="cd29f0ef384242669a606ad1a9df00b7">
    <vt:lpwstr>Operational Centre Amsterdam|c1cea462-cc28-4c38-bab9-3ca4a912d8a4</vt:lpwstr>
  </property>
  <property fmtid="{D5CDD505-2E9C-101B-9397-08002B2CF9AE}" pid="29" name="hf1c0e968c904d07a40bcfc4c670c7df">
    <vt:lpwstr>Public Health|95a6effd-65d2-4eeb-ba41-97827946881c</vt:lpwstr>
  </property>
  <property fmtid="{D5CDD505-2E9C-101B-9397-08002B2CF9AE}" pid="30" name="ma355bf4056648d0a4807f82c334cfeb">
    <vt:lpwstr/>
  </property>
  <property fmtid="{D5CDD505-2E9C-101B-9397-08002B2CF9AE}" pid="31" name="Last_Published_Date">
    <vt:lpwstr/>
  </property>
</Properties>
</file>